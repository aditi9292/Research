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0BF" w:rsidRDefault="009F234A" w:rsidP="009F234A">
      <w:pPr>
        <w:jc w:val="center"/>
        <w:rPr>
          <w:rFonts w:ascii="Times New Roman" w:hAnsi="Times New Roman" w:cs="Times New Roman"/>
          <w:b/>
          <w:sz w:val="28"/>
          <w:szCs w:val="28"/>
        </w:rPr>
      </w:pPr>
      <w:r w:rsidRPr="009F234A">
        <w:rPr>
          <w:rFonts w:ascii="Times New Roman" w:hAnsi="Times New Roman" w:cs="Times New Roman"/>
          <w:b/>
          <w:sz w:val="28"/>
          <w:szCs w:val="28"/>
        </w:rPr>
        <w:t xml:space="preserve">Implementing Project Managers </w:t>
      </w:r>
      <w:r>
        <w:rPr>
          <w:rFonts w:ascii="Times New Roman" w:hAnsi="Times New Roman" w:cs="Times New Roman"/>
          <w:b/>
          <w:sz w:val="28"/>
          <w:szCs w:val="28"/>
        </w:rPr>
        <w:br/>
      </w:r>
      <w:r w:rsidRPr="009F234A">
        <w:rPr>
          <w:rFonts w:ascii="Times New Roman" w:hAnsi="Times New Roman" w:cs="Times New Roman"/>
          <w:b/>
          <w:sz w:val="28"/>
          <w:szCs w:val="28"/>
        </w:rPr>
        <w:t>in the Software Engineering Classroom</w:t>
      </w:r>
    </w:p>
    <w:p w:rsidR="009F234A" w:rsidRDefault="009F234A" w:rsidP="009F234A">
      <w:pPr>
        <w:rPr>
          <w:rFonts w:ascii="Times New Roman" w:hAnsi="Times New Roman" w:cs="Times New Roman"/>
          <w:sz w:val="24"/>
          <w:szCs w:val="24"/>
        </w:rPr>
      </w:pPr>
      <w:r>
        <w:rPr>
          <w:rFonts w:ascii="Times New Roman" w:hAnsi="Times New Roman" w:cs="Times New Roman"/>
          <w:sz w:val="24"/>
          <w:szCs w:val="24"/>
        </w:rPr>
        <w:t>Abstract</w:t>
      </w:r>
    </w:p>
    <w:p w:rsidR="00F82F6A" w:rsidRPr="00F82F6A" w:rsidRDefault="00F82F6A" w:rsidP="00F82F6A">
      <w:pPr>
        <w:rPr>
          <w:rFonts w:ascii="Times New Roman" w:hAnsi="Times New Roman" w:cs="Times New Roman"/>
          <w:sz w:val="24"/>
          <w:szCs w:val="24"/>
        </w:rPr>
      </w:pPr>
      <w:r w:rsidRPr="00F82F6A">
        <w:rPr>
          <w:rFonts w:ascii="Times New Roman" w:hAnsi="Times New Roman" w:cs="Times New Roman"/>
          <w:sz w:val="24"/>
          <w:szCs w:val="24"/>
        </w:rPr>
        <w:t>Project management is a discipline that spans many industries and has undeniable benefits in its application. Sometimes, however, it can be difficult to convey its importance and application in the classroom environment. Many process and project management classes cover the core concepts, but fail to provide students with the opportunity to experience both the dynamics and leadership elements so core to project management as both a leader and a team member.</w:t>
      </w:r>
    </w:p>
    <w:p w:rsidR="00F82F6A" w:rsidRPr="00F82F6A" w:rsidRDefault="00F82F6A" w:rsidP="00F82F6A">
      <w:pPr>
        <w:rPr>
          <w:rFonts w:ascii="Times New Roman" w:hAnsi="Times New Roman" w:cs="Times New Roman"/>
          <w:sz w:val="24"/>
          <w:szCs w:val="24"/>
        </w:rPr>
      </w:pPr>
      <w:r w:rsidRPr="00F82F6A">
        <w:rPr>
          <w:rFonts w:ascii="Times New Roman" w:hAnsi="Times New Roman" w:cs="Times New Roman"/>
          <w:sz w:val="24"/>
          <w:szCs w:val="24"/>
        </w:rPr>
        <w:t xml:space="preserve">This </w:t>
      </w:r>
      <w:del w:id="0" w:author="Samuel Malachowsky" w:date="2015-04-06T10:26:00Z">
        <w:r w:rsidRPr="00F82F6A" w:rsidDel="00E72D0D">
          <w:rPr>
            <w:rFonts w:ascii="Times New Roman" w:hAnsi="Times New Roman" w:cs="Times New Roman"/>
            <w:sz w:val="24"/>
            <w:szCs w:val="24"/>
          </w:rPr>
          <w:delText xml:space="preserve">article </w:delText>
        </w:r>
      </w:del>
      <w:ins w:id="1" w:author="Samuel Malachowsky" w:date="2015-04-06T10:26:00Z">
        <w:r w:rsidR="00E72D0D">
          <w:rPr>
            <w:rFonts w:ascii="Times New Roman" w:hAnsi="Times New Roman" w:cs="Times New Roman"/>
            <w:sz w:val="24"/>
            <w:szCs w:val="24"/>
          </w:rPr>
          <w:t>paper</w:t>
        </w:r>
        <w:r w:rsidR="00E72D0D" w:rsidRPr="00F82F6A">
          <w:rPr>
            <w:rFonts w:ascii="Times New Roman" w:hAnsi="Times New Roman" w:cs="Times New Roman"/>
            <w:sz w:val="24"/>
            <w:szCs w:val="24"/>
          </w:rPr>
          <w:t xml:space="preserve"> </w:t>
        </w:r>
      </w:ins>
      <w:r w:rsidRPr="00F82F6A">
        <w:rPr>
          <w:rFonts w:ascii="Times New Roman" w:hAnsi="Times New Roman" w:cs="Times New Roman"/>
          <w:sz w:val="24"/>
          <w:szCs w:val="24"/>
        </w:rPr>
        <w:t xml:space="preserve">describes an innovative approach to using project managers (PMs) in the classroom that has had measured effects in several areas, including individual student participation, group project disposition, and in-class presentations. Results have been encouraging, with student feedback (from both PMs and group members) indicating positive effects on interest in the field and application of project management, improved group dynamics, and more individual participation in the outcome of group projects. </w:t>
      </w:r>
    </w:p>
    <w:p w:rsidR="00F82F6A" w:rsidRPr="00F82F6A" w:rsidRDefault="00F82F6A" w:rsidP="00F82F6A">
      <w:pPr>
        <w:rPr>
          <w:rFonts w:ascii="Times New Roman" w:hAnsi="Times New Roman" w:cs="Times New Roman"/>
          <w:sz w:val="24"/>
          <w:szCs w:val="24"/>
        </w:rPr>
      </w:pPr>
      <w:r w:rsidRPr="00F82F6A">
        <w:rPr>
          <w:rFonts w:ascii="Times New Roman" w:hAnsi="Times New Roman" w:cs="Times New Roman"/>
          <w:sz w:val="24"/>
          <w:szCs w:val="24"/>
        </w:rPr>
        <w:t xml:space="preserve">Specifically included in the </w:t>
      </w:r>
      <w:del w:id="2" w:author="Samuel Malachowsky" w:date="2015-04-06T10:26:00Z">
        <w:r w:rsidRPr="00F82F6A" w:rsidDel="00E72D0D">
          <w:rPr>
            <w:rFonts w:ascii="Times New Roman" w:hAnsi="Times New Roman" w:cs="Times New Roman"/>
            <w:sz w:val="24"/>
            <w:szCs w:val="24"/>
          </w:rPr>
          <w:delText xml:space="preserve">article </w:delText>
        </w:r>
      </w:del>
      <w:ins w:id="3" w:author="Samuel Malachowsky" w:date="2015-04-06T10:26:00Z">
        <w:r w:rsidR="00E72D0D">
          <w:rPr>
            <w:rFonts w:ascii="Times New Roman" w:hAnsi="Times New Roman" w:cs="Times New Roman"/>
            <w:sz w:val="24"/>
            <w:szCs w:val="24"/>
          </w:rPr>
          <w:t>paper</w:t>
        </w:r>
        <w:r w:rsidR="00E72D0D" w:rsidRPr="00F82F6A">
          <w:rPr>
            <w:rFonts w:ascii="Times New Roman" w:hAnsi="Times New Roman" w:cs="Times New Roman"/>
            <w:sz w:val="24"/>
            <w:szCs w:val="24"/>
          </w:rPr>
          <w:t xml:space="preserve"> </w:t>
        </w:r>
      </w:ins>
      <w:r w:rsidRPr="00F82F6A">
        <w:rPr>
          <w:rFonts w:ascii="Times New Roman" w:hAnsi="Times New Roman" w:cs="Times New Roman"/>
          <w:sz w:val="24"/>
          <w:szCs w:val="24"/>
        </w:rPr>
        <w:t>are examples of PM inclusion in both the class curriculum and main project from beginning to end and how they have been applied to a process and project management course in the past.  Areas explored include the PM selection process, class attendance improvement via the PM-led group dynamic, PM-specific activities and evaluation, and the inclusion of a final presentation as a product in a normally process and project heavy course.  For context, a description of the class curriculum, some related work, and relevant quantitative and qualitative student feedback are included as well.</w:t>
      </w:r>
    </w:p>
    <w:p w:rsidR="00F82F6A" w:rsidRDefault="00F82F6A" w:rsidP="00F82F6A">
      <w:pPr>
        <w:rPr>
          <w:rFonts w:ascii="Times New Roman" w:hAnsi="Times New Roman" w:cs="Times New Roman"/>
          <w:sz w:val="24"/>
          <w:szCs w:val="24"/>
        </w:rPr>
      </w:pPr>
      <w:r w:rsidRPr="00F82F6A">
        <w:rPr>
          <w:rFonts w:ascii="Times New Roman" w:hAnsi="Times New Roman" w:cs="Times New Roman"/>
          <w:sz w:val="24"/>
          <w:szCs w:val="24"/>
        </w:rPr>
        <w:t>The concepts and examples have been successfully implemented as part of a software engineering curriculum, but they could easily be applied to any classroom that wishes to expand project management instruction beyond a simple explanation of process and project management to an immersive experience with both practical and pedagogical benefits.</w:t>
      </w:r>
    </w:p>
    <w:p w:rsidR="005276F8" w:rsidRDefault="002A16EC" w:rsidP="009F234A">
      <w:pPr>
        <w:rPr>
          <w:rFonts w:ascii="Times New Roman" w:hAnsi="Times New Roman" w:cs="Times New Roman"/>
          <w:sz w:val="24"/>
          <w:szCs w:val="24"/>
        </w:rPr>
      </w:pPr>
      <w:r>
        <w:rPr>
          <w:rFonts w:ascii="Times New Roman" w:hAnsi="Times New Roman" w:cs="Times New Roman"/>
          <w:sz w:val="24"/>
          <w:szCs w:val="24"/>
        </w:rPr>
        <w:t>1. Introduction</w:t>
      </w:r>
    </w:p>
    <w:p w:rsidR="005276F8" w:rsidRPr="005276F8" w:rsidRDefault="005276F8" w:rsidP="005276F8">
      <w:pPr>
        <w:rPr>
          <w:rFonts w:ascii="Times New Roman" w:hAnsi="Times New Roman" w:cs="Times New Roman"/>
          <w:sz w:val="24"/>
          <w:szCs w:val="24"/>
        </w:rPr>
      </w:pPr>
      <w:r w:rsidRPr="005276F8">
        <w:rPr>
          <w:rFonts w:ascii="Times New Roman" w:hAnsi="Times New Roman" w:cs="Times New Roman"/>
          <w:sz w:val="24"/>
          <w:szCs w:val="24"/>
        </w:rPr>
        <w:t>Process is a major focus of software engineering and its</w:t>
      </w:r>
      <w:r w:rsidR="00A32F76">
        <w:rPr>
          <w:rFonts w:ascii="Times New Roman" w:hAnsi="Times New Roman" w:cs="Times New Roman"/>
          <w:sz w:val="24"/>
          <w:szCs w:val="24"/>
        </w:rPr>
        <w:t xml:space="preserve"> curriculum</w:t>
      </w:r>
      <w:proofErr w:type="gramStart"/>
      <w:ins w:id="4" w:author="Samuel Malachowsky" w:date="2015-03-14T17:45:00Z">
        <w:r w:rsidR="006037CD" w:rsidRPr="005276F8">
          <w:rPr>
            <w:rFonts w:ascii="Times New Roman" w:hAnsi="Times New Roman" w:cs="Times New Roman"/>
            <w:sz w:val="24"/>
            <w:szCs w:val="24"/>
          </w:rPr>
          <w:t>;</w:t>
        </w:r>
      </w:ins>
      <w:r w:rsidR="00A32F76">
        <w:rPr>
          <w:rFonts w:ascii="Times New Roman" w:hAnsi="Times New Roman" w:cs="Times New Roman"/>
          <w:sz w:val="24"/>
          <w:szCs w:val="24"/>
          <w:vertAlign w:val="superscript"/>
        </w:rPr>
        <w:t>13</w:t>
      </w:r>
      <w:proofErr w:type="gramEnd"/>
      <w:r w:rsidR="00A32F76">
        <w:rPr>
          <w:rFonts w:ascii="Times New Roman" w:hAnsi="Times New Roman" w:cs="Times New Roman"/>
          <w:sz w:val="24"/>
          <w:szCs w:val="24"/>
          <w:vertAlign w:val="superscript"/>
        </w:rPr>
        <w:t>, 18</w:t>
      </w:r>
      <w:del w:id="5" w:author="Samuel Malachowsky" w:date="2015-03-14T17:45:00Z">
        <w:r w:rsidRPr="005276F8" w:rsidDel="006037CD">
          <w:rPr>
            <w:rFonts w:ascii="Times New Roman" w:hAnsi="Times New Roman" w:cs="Times New Roman"/>
            <w:sz w:val="24"/>
            <w:szCs w:val="24"/>
          </w:rPr>
          <w:delText>;</w:delText>
        </w:r>
      </w:del>
      <w:r w:rsidRPr="005276F8">
        <w:rPr>
          <w:rFonts w:ascii="Times New Roman" w:hAnsi="Times New Roman" w:cs="Times New Roman"/>
          <w:sz w:val="24"/>
          <w:szCs w:val="24"/>
        </w:rPr>
        <w:t xml:space="preserve"> because of this, project management</w:t>
      </w:r>
      <w:r w:rsidR="00A32F76">
        <w:rPr>
          <w:rFonts w:ascii="Times New Roman" w:hAnsi="Times New Roman" w:cs="Times New Roman"/>
          <w:sz w:val="24"/>
          <w:szCs w:val="24"/>
        </w:rPr>
        <w:t xml:space="preserve"> </w:t>
      </w:r>
      <w:r w:rsidRPr="005276F8">
        <w:rPr>
          <w:rFonts w:ascii="Times New Roman" w:hAnsi="Times New Roman" w:cs="Times New Roman"/>
          <w:sz w:val="24"/>
          <w:szCs w:val="24"/>
        </w:rPr>
        <w:t>has been included as a required topic of study in many of</w:t>
      </w:r>
      <w:r w:rsidR="00A32F76">
        <w:rPr>
          <w:rFonts w:ascii="Times New Roman" w:hAnsi="Times New Roman" w:cs="Times New Roman"/>
          <w:sz w:val="24"/>
          <w:szCs w:val="24"/>
        </w:rPr>
        <w:t xml:space="preserve"> these programs</w:t>
      </w:r>
      <w:ins w:id="6" w:author="Samuel Malachowsky" w:date="2015-03-14T17:21:00Z">
        <w:r w:rsidR="004A4341">
          <w:rPr>
            <w:rFonts w:ascii="Times New Roman" w:hAnsi="Times New Roman" w:cs="Times New Roman"/>
            <w:sz w:val="24"/>
            <w:szCs w:val="24"/>
          </w:rPr>
          <w:t>.</w:t>
        </w:r>
      </w:ins>
      <w:del w:id="7" w:author="Samuel Malachowsky" w:date="2015-03-14T17:21:00Z">
        <w:r w:rsidR="00A32F76" w:rsidDel="004A4341">
          <w:rPr>
            <w:rFonts w:ascii="Times New Roman" w:hAnsi="Times New Roman" w:cs="Times New Roman"/>
            <w:sz w:val="24"/>
            <w:szCs w:val="24"/>
          </w:rPr>
          <w:delText xml:space="preserve"> </w:delText>
        </w:r>
      </w:del>
      <w:r w:rsidR="00A32F76" w:rsidRPr="00A32F76">
        <w:rPr>
          <w:rFonts w:ascii="Times New Roman" w:hAnsi="Times New Roman" w:cs="Times New Roman"/>
          <w:sz w:val="24"/>
          <w:szCs w:val="24"/>
          <w:vertAlign w:val="superscript"/>
        </w:rPr>
        <w:t>24</w:t>
      </w:r>
      <w:del w:id="8" w:author="Samuel Malachowsky" w:date="2015-03-14T17:21:00Z">
        <w:r w:rsidRPr="005276F8" w:rsidDel="004A4341">
          <w:rPr>
            <w:rFonts w:ascii="Times New Roman" w:hAnsi="Times New Roman" w:cs="Times New Roman"/>
            <w:sz w:val="24"/>
            <w:szCs w:val="24"/>
          </w:rPr>
          <w:delText>.</w:delText>
        </w:r>
      </w:del>
      <w:r w:rsidRPr="005276F8">
        <w:rPr>
          <w:rFonts w:ascii="Times New Roman" w:hAnsi="Times New Roman" w:cs="Times New Roman"/>
          <w:sz w:val="24"/>
          <w:szCs w:val="24"/>
        </w:rPr>
        <w:t xml:space="preserve"> While project management principles</w:t>
      </w:r>
      <w:r w:rsidR="00A32F76">
        <w:rPr>
          <w:rFonts w:ascii="Times New Roman" w:hAnsi="Times New Roman" w:cs="Times New Roman"/>
          <w:sz w:val="24"/>
          <w:szCs w:val="24"/>
        </w:rPr>
        <w:t xml:space="preserve"> </w:t>
      </w:r>
      <w:r w:rsidRPr="005276F8">
        <w:rPr>
          <w:rFonts w:ascii="Times New Roman" w:hAnsi="Times New Roman" w:cs="Times New Roman"/>
          <w:sz w:val="24"/>
          <w:szCs w:val="24"/>
        </w:rPr>
        <w:t>and practices are freq</w:t>
      </w:r>
      <w:r w:rsidR="00A32F76">
        <w:rPr>
          <w:rFonts w:ascii="Times New Roman" w:hAnsi="Times New Roman" w:cs="Times New Roman"/>
          <w:sz w:val="24"/>
          <w:szCs w:val="24"/>
        </w:rPr>
        <w:t>uently a part of these classes</w:t>
      </w:r>
      <w:ins w:id="9" w:author="Samuel Malachowsky" w:date="2015-03-14T17:21:00Z">
        <w:r w:rsidR="004A4341">
          <w:rPr>
            <w:rFonts w:ascii="Times New Roman" w:hAnsi="Times New Roman" w:cs="Times New Roman"/>
            <w:sz w:val="24"/>
            <w:szCs w:val="24"/>
          </w:rPr>
          <w:t>,</w:t>
        </w:r>
      </w:ins>
      <w:r w:rsidR="00A32F76">
        <w:rPr>
          <w:rFonts w:ascii="Times New Roman" w:hAnsi="Times New Roman" w:cs="Times New Roman"/>
          <w:sz w:val="24"/>
          <w:szCs w:val="24"/>
          <w:vertAlign w:val="superscript"/>
        </w:rPr>
        <w:t>6,</w:t>
      </w:r>
      <w:r w:rsidRPr="00A32F76">
        <w:rPr>
          <w:rFonts w:ascii="Times New Roman" w:hAnsi="Times New Roman" w:cs="Times New Roman"/>
          <w:sz w:val="24"/>
          <w:szCs w:val="24"/>
          <w:vertAlign w:val="superscript"/>
        </w:rPr>
        <w:t xml:space="preserve"> 11,</w:t>
      </w:r>
      <w:r w:rsidR="00A32F76" w:rsidRPr="00A32F76">
        <w:rPr>
          <w:rFonts w:ascii="Times New Roman" w:hAnsi="Times New Roman" w:cs="Times New Roman"/>
          <w:sz w:val="24"/>
          <w:szCs w:val="24"/>
          <w:vertAlign w:val="superscript"/>
        </w:rPr>
        <w:t xml:space="preserve"> 14</w:t>
      </w:r>
      <w:r w:rsidR="00A32F76">
        <w:rPr>
          <w:rFonts w:ascii="Times New Roman" w:hAnsi="Times New Roman" w:cs="Times New Roman"/>
          <w:sz w:val="24"/>
          <w:szCs w:val="24"/>
          <w:vertAlign w:val="superscript"/>
        </w:rPr>
        <w:t>, 21</w:t>
      </w:r>
      <w:del w:id="10" w:author="Samuel Malachowsky" w:date="2015-03-14T17:21:00Z">
        <w:r w:rsidRPr="005276F8" w:rsidDel="004A4341">
          <w:rPr>
            <w:rFonts w:ascii="Times New Roman" w:hAnsi="Times New Roman" w:cs="Times New Roman"/>
            <w:sz w:val="24"/>
            <w:szCs w:val="24"/>
          </w:rPr>
          <w:delText>,</w:delText>
        </w:r>
      </w:del>
      <w:r w:rsidRPr="005276F8">
        <w:rPr>
          <w:rFonts w:ascii="Times New Roman" w:hAnsi="Times New Roman" w:cs="Times New Roman"/>
          <w:sz w:val="24"/>
          <w:szCs w:val="24"/>
        </w:rPr>
        <w:t xml:space="preserve"> many do not include the opportunity to participate as</w:t>
      </w:r>
      <w:r w:rsidR="00A32F76">
        <w:rPr>
          <w:rFonts w:ascii="Times New Roman" w:hAnsi="Times New Roman" w:cs="Times New Roman"/>
          <w:sz w:val="24"/>
          <w:szCs w:val="24"/>
        </w:rPr>
        <w:t xml:space="preserve"> </w:t>
      </w:r>
      <w:r w:rsidRPr="005276F8">
        <w:rPr>
          <w:rFonts w:ascii="Times New Roman" w:hAnsi="Times New Roman" w:cs="Times New Roman"/>
          <w:sz w:val="24"/>
          <w:szCs w:val="24"/>
        </w:rPr>
        <w:t>a project manager (PM) or as a member of a PM-led team</w:t>
      </w:r>
      <w:ins w:id="11" w:author="Samuel Malachowsky" w:date="2015-03-14T17:21:00Z">
        <w:r w:rsidR="004A4341">
          <w:rPr>
            <w:rFonts w:ascii="Times New Roman" w:hAnsi="Times New Roman" w:cs="Times New Roman"/>
            <w:sz w:val="24"/>
            <w:szCs w:val="24"/>
          </w:rPr>
          <w:t>.</w:t>
        </w:r>
      </w:ins>
      <w:r w:rsidR="00A32F76" w:rsidRPr="00A32F76">
        <w:rPr>
          <w:rFonts w:ascii="Times New Roman" w:hAnsi="Times New Roman" w:cs="Times New Roman"/>
          <w:sz w:val="24"/>
          <w:szCs w:val="24"/>
          <w:vertAlign w:val="superscript"/>
        </w:rPr>
        <w:t>12</w:t>
      </w:r>
      <w:del w:id="12" w:author="Samuel Malachowsky" w:date="2015-03-14T17:21:00Z">
        <w:r w:rsidRPr="005276F8" w:rsidDel="004A4341">
          <w:rPr>
            <w:rFonts w:ascii="Times New Roman" w:hAnsi="Times New Roman" w:cs="Times New Roman"/>
            <w:sz w:val="24"/>
            <w:szCs w:val="24"/>
          </w:rPr>
          <w:delText>.</w:delText>
        </w:r>
      </w:del>
      <w:del w:id="13" w:author="Samuel Malachowsky" w:date="2015-03-14T17:22:00Z">
        <w:r w:rsidRPr="005276F8" w:rsidDel="004A4341">
          <w:rPr>
            <w:rFonts w:ascii="Times New Roman" w:hAnsi="Times New Roman" w:cs="Times New Roman"/>
            <w:sz w:val="24"/>
            <w:szCs w:val="24"/>
          </w:rPr>
          <w:delText xml:space="preserve"> </w:delText>
        </w:r>
      </w:del>
      <w:ins w:id="14" w:author="Samuel Malachowsky" w:date="2015-03-14T17:22:00Z">
        <w:r w:rsidR="004A4341">
          <w:rPr>
            <w:rFonts w:ascii="Times New Roman" w:hAnsi="Times New Roman" w:cs="Times New Roman"/>
            <w:sz w:val="24"/>
            <w:szCs w:val="24"/>
          </w:rPr>
          <w:t xml:space="preserve"> </w:t>
        </w:r>
      </w:ins>
      <w:r w:rsidRPr="005276F8">
        <w:rPr>
          <w:rFonts w:ascii="Times New Roman" w:hAnsi="Times New Roman" w:cs="Times New Roman"/>
          <w:sz w:val="24"/>
          <w:szCs w:val="24"/>
        </w:rPr>
        <w:t>It is important to include the hands-on leadership and</w:t>
      </w:r>
      <w:r w:rsidR="00A32F76">
        <w:rPr>
          <w:rFonts w:ascii="Times New Roman" w:hAnsi="Times New Roman" w:cs="Times New Roman"/>
          <w:sz w:val="24"/>
          <w:szCs w:val="24"/>
        </w:rPr>
        <w:t xml:space="preserve"> </w:t>
      </w:r>
      <w:r w:rsidRPr="005276F8">
        <w:rPr>
          <w:rFonts w:ascii="Times New Roman" w:hAnsi="Times New Roman" w:cs="Times New Roman"/>
          <w:sz w:val="24"/>
          <w:szCs w:val="24"/>
        </w:rPr>
        <w:t xml:space="preserve">planning elements that </w:t>
      </w:r>
      <w:r w:rsidR="00A32F76">
        <w:rPr>
          <w:rFonts w:ascii="Times New Roman" w:hAnsi="Times New Roman" w:cs="Times New Roman"/>
          <w:sz w:val="24"/>
          <w:szCs w:val="24"/>
        </w:rPr>
        <w:t>make project management a disci</w:t>
      </w:r>
      <w:r w:rsidRPr="005276F8">
        <w:rPr>
          <w:rFonts w:ascii="Times New Roman" w:hAnsi="Times New Roman" w:cs="Times New Roman"/>
          <w:sz w:val="24"/>
          <w:szCs w:val="24"/>
        </w:rPr>
        <w:t>pline rather than simply conveying a collection of related</w:t>
      </w:r>
      <w:r w:rsidR="00A32F76">
        <w:rPr>
          <w:rFonts w:ascii="Times New Roman" w:hAnsi="Times New Roman" w:cs="Times New Roman"/>
          <w:sz w:val="24"/>
          <w:szCs w:val="24"/>
        </w:rPr>
        <w:t xml:space="preserve"> methodologies</w:t>
      </w:r>
      <w:ins w:id="15" w:author="Samuel Malachowsky" w:date="2015-03-14T17:21:00Z">
        <w:r w:rsidR="004A4341">
          <w:rPr>
            <w:rFonts w:ascii="Times New Roman" w:hAnsi="Times New Roman" w:cs="Times New Roman"/>
            <w:sz w:val="24"/>
            <w:szCs w:val="24"/>
          </w:rPr>
          <w:t>.</w:t>
        </w:r>
      </w:ins>
      <w:r w:rsidRPr="00A32F76">
        <w:rPr>
          <w:rFonts w:ascii="Times New Roman" w:hAnsi="Times New Roman" w:cs="Times New Roman"/>
          <w:sz w:val="24"/>
          <w:szCs w:val="24"/>
          <w:vertAlign w:val="superscript"/>
        </w:rPr>
        <w:t>8</w:t>
      </w:r>
      <w:del w:id="16" w:author="Samuel Malachowsky" w:date="2015-03-14T17:21:00Z">
        <w:r w:rsidRPr="005276F8" w:rsidDel="004A4341">
          <w:rPr>
            <w:rFonts w:ascii="Times New Roman" w:hAnsi="Times New Roman" w:cs="Times New Roman"/>
            <w:sz w:val="24"/>
            <w:szCs w:val="24"/>
          </w:rPr>
          <w:delText>.</w:delText>
        </w:r>
      </w:del>
      <w:r w:rsidRPr="005276F8">
        <w:rPr>
          <w:rFonts w:ascii="Times New Roman" w:hAnsi="Times New Roman" w:cs="Times New Roman"/>
          <w:sz w:val="24"/>
          <w:szCs w:val="24"/>
        </w:rPr>
        <w:t xml:space="preserve"> In many cases, the disciplines involved in</w:t>
      </w:r>
      <w:r w:rsidR="00A32F76">
        <w:rPr>
          <w:rFonts w:ascii="Times New Roman" w:hAnsi="Times New Roman" w:cs="Times New Roman"/>
          <w:sz w:val="24"/>
          <w:szCs w:val="24"/>
        </w:rPr>
        <w:t xml:space="preserve"> </w:t>
      </w:r>
      <w:r w:rsidRPr="005276F8">
        <w:rPr>
          <w:rFonts w:ascii="Times New Roman" w:hAnsi="Times New Roman" w:cs="Times New Roman"/>
          <w:sz w:val="24"/>
          <w:szCs w:val="24"/>
        </w:rPr>
        <w:t>project management itself has fallen to the instructors; this</w:t>
      </w:r>
      <w:r w:rsidR="00A32F76">
        <w:rPr>
          <w:rFonts w:ascii="Times New Roman" w:hAnsi="Times New Roman" w:cs="Times New Roman"/>
          <w:sz w:val="24"/>
          <w:szCs w:val="24"/>
        </w:rPr>
        <w:t xml:space="preserve"> </w:t>
      </w:r>
      <w:r w:rsidRPr="005276F8">
        <w:rPr>
          <w:rFonts w:ascii="Times New Roman" w:hAnsi="Times New Roman" w:cs="Times New Roman"/>
          <w:sz w:val="24"/>
          <w:szCs w:val="24"/>
        </w:rPr>
        <w:t>is often carried out either through frequent direct intervention with student groups (i.e. leadership) or through heavily</w:t>
      </w:r>
      <w:r w:rsidR="00A32F76">
        <w:rPr>
          <w:rFonts w:ascii="Times New Roman" w:hAnsi="Times New Roman" w:cs="Times New Roman"/>
          <w:sz w:val="24"/>
          <w:szCs w:val="24"/>
        </w:rPr>
        <w:t xml:space="preserve"> </w:t>
      </w:r>
      <w:r w:rsidRPr="005276F8">
        <w:rPr>
          <w:rFonts w:ascii="Times New Roman" w:hAnsi="Times New Roman" w:cs="Times New Roman"/>
          <w:sz w:val="24"/>
          <w:szCs w:val="24"/>
        </w:rPr>
        <w:t>structured assignment descriptions (i.e. pro</w:t>
      </w:r>
      <w:ins w:id="17" w:author="Samuel Malachowsky" w:date="2015-03-15T17:15:00Z">
        <w:r w:rsidR="006862F3">
          <w:rPr>
            <w:rFonts w:ascii="Times New Roman" w:hAnsi="Times New Roman" w:cs="Times New Roman"/>
            <w:sz w:val="24"/>
            <w:szCs w:val="24"/>
          </w:rPr>
          <w:t>cess</w:t>
        </w:r>
      </w:ins>
      <w:del w:id="18" w:author="Samuel Malachowsky" w:date="2015-03-15T17:15:00Z">
        <w:r w:rsidRPr="005276F8" w:rsidDel="006862F3">
          <w:rPr>
            <w:rFonts w:ascii="Times New Roman" w:hAnsi="Times New Roman" w:cs="Times New Roman"/>
            <w:sz w:val="24"/>
            <w:szCs w:val="24"/>
          </w:rPr>
          <w:delText>ject plans</w:delText>
        </w:r>
      </w:del>
      <w:r w:rsidRPr="005276F8">
        <w:rPr>
          <w:rFonts w:ascii="Times New Roman" w:hAnsi="Times New Roman" w:cs="Times New Roman"/>
          <w:sz w:val="24"/>
          <w:szCs w:val="24"/>
        </w:rPr>
        <w:t>). Unfortunately, this may serve to negate the need or desire of</w:t>
      </w:r>
      <w:r w:rsidR="00A32F76">
        <w:rPr>
          <w:rFonts w:ascii="Times New Roman" w:hAnsi="Times New Roman" w:cs="Times New Roman"/>
          <w:sz w:val="24"/>
          <w:szCs w:val="24"/>
        </w:rPr>
        <w:t xml:space="preserve"> </w:t>
      </w:r>
      <w:r w:rsidRPr="005276F8">
        <w:rPr>
          <w:rFonts w:ascii="Times New Roman" w:hAnsi="Times New Roman" w:cs="Times New Roman"/>
          <w:sz w:val="24"/>
          <w:szCs w:val="24"/>
        </w:rPr>
        <w:t>individual students to ventur</w:t>
      </w:r>
      <w:r w:rsidR="00BB6C01">
        <w:rPr>
          <w:rFonts w:ascii="Times New Roman" w:hAnsi="Times New Roman" w:cs="Times New Roman"/>
          <w:sz w:val="24"/>
          <w:szCs w:val="24"/>
        </w:rPr>
        <w:t xml:space="preserve">e into </w:t>
      </w:r>
      <w:r w:rsidR="00BB6C01">
        <w:rPr>
          <w:rFonts w:ascii="Times New Roman" w:hAnsi="Times New Roman" w:cs="Times New Roman"/>
          <w:sz w:val="24"/>
          <w:szCs w:val="24"/>
        </w:rPr>
        <w:lastRenderedPageBreak/>
        <w:t>realistic project manage</w:t>
      </w:r>
      <w:r w:rsidRPr="005276F8">
        <w:rPr>
          <w:rFonts w:ascii="Times New Roman" w:hAnsi="Times New Roman" w:cs="Times New Roman"/>
          <w:sz w:val="24"/>
          <w:szCs w:val="24"/>
        </w:rPr>
        <w:t>ment within group work scenarios. As a result, these classes</w:t>
      </w:r>
      <w:r w:rsidR="00BB6C01">
        <w:rPr>
          <w:rFonts w:ascii="Times New Roman" w:hAnsi="Times New Roman" w:cs="Times New Roman"/>
          <w:sz w:val="24"/>
          <w:szCs w:val="24"/>
        </w:rPr>
        <w:t xml:space="preserve"> </w:t>
      </w:r>
      <w:r w:rsidRPr="005276F8">
        <w:rPr>
          <w:rFonts w:ascii="Times New Roman" w:hAnsi="Times New Roman" w:cs="Times New Roman"/>
          <w:sz w:val="24"/>
          <w:szCs w:val="24"/>
        </w:rPr>
        <w:t>may be neglecting the lessons and skills that all computing</w:t>
      </w:r>
      <w:r w:rsidR="00BB6C01">
        <w:rPr>
          <w:rFonts w:ascii="Times New Roman" w:hAnsi="Times New Roman" w:cs="Times New Roman"/>
          <w:sz w:val="24"/>
          <w:szCs w:val="24"/>
        </w:rPr>
        <w:t xml:space="preserve"> </w:t>
      </w:r>
      <w:r w:rsidRPr="005276F8">
        <w:rPr>
          <w:rFonts w:ascii="Times New Roman" w:hAnsi="Times New Roman" w:cs="Times New Roman"/>
          <w:sz w:val="24"/>
          <w:szCs w:val="24"/>
        </w:rPr>
        <w:t>students need in a realistic team environment.</w:t>
      </w:r>
    </w:p>
    <w:p w:rsidR="005276F8" w:rsidRPr="005276F8" w:rsidRDefault="00ED5272" w:rsidP="005276F8">
      <w:pPr>
        <w:rPr>
          <w:rFonts w:ascii="Times New Roman" w:hAnsi="Times New Roman" w:cs="Times New Roman"/>
          <w:sz w:val="24"/>
          <w:szCs w:val="24"/>
        </w:rPr>
      </w:pPr>
      <w:r>
        <w:rPr>
          <w:rFonts w:ascii="Times New Roman" w:hAnsi="Times New Roman" w:cs="Times New Roman"/>
          <w:sz w:val="24"/>
          <w:szCs w:val="24"/>
        </w:rPr>
        <w:t xml:space="preserve">At </w:t>
      </w:r>
      <w:del w:id="19" w:author="Samuel Malachowsky" w:date="2015-04-01T10:53:00Z">
        <w:r w:rsidDel="00AD7308">
          <w:rPr>
            <w:rFonts w:ascii="Times New Roman" w:hAnsi="Times New Roman" w:cs="Times New Roman"/>
            <w:sz w:val="24"/>
            <w:szCs w:val="24"/>
          </w:rPr>
          <w:delText>XXX</w:delText>
        </w:r>
      </w:del>
      <w:ins w:id="20" w:author="Samuel Malachowsky" w:date="2015-04-01T10:53:00Z">
        <w:r w:rsidR="00AD7308">
          <w:rPr>
            <w:rFonts w:ascii="Times New Roman" w:hAnsi="Times New Roman" w:cs="Times New Roman"/>
            <w:sz w:val="24"/>
            <w:szCs w:val="24"/>
          </w:rPr>
          <w:t>the Rochester Institute of Technology</w:t>
        </w:r>
      </w:ins>
      <w:r w:rsidR="005276F8" w:rsidRPr="005276F8">
        <w:rPr>
          <w:rFonts w:ascii="Times New Roman" w:hAnsi="Times New Roman" w:cs="Times New Roman"/>
          <w:sz w:val="24"/>
          <w:szCs w:val="24"/>
        </w:rPr>
        <w:t>, we have offered an upper division Process and</w:t>
      </w:r>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Project Management class within the Software Engineering</w:t>
      </w:r>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major s</w:t>
      </w:r>
      <w:r>
        <w:rPr>
          <w:rFonts w:ascii="Times New Roman" w:hAnsi="Times New Roman" w:cs="Times New Roman"/>
          <w:sz w:val="24"/>
          <w:szCs w:val="24"/>
        </w:rPr>
        <w:t xml:space="preserve">ince </w:t>
      </w:r>
      <w:ins w:id="21" w:author="Samuel Malachowsky" w:date="2015-04-01T11:16:00Z">
        <w:r w:rsidR="0029160E">
          <w:rPr>
            <w:rFonts w:ascii="Times New Roman" w:hAnsi="Times New Roman" w:cs="Times New Roman"/>
            <w:sz w:val="24"/>
            <w:szCs w:val="24"/>
          </w:rPr>
          <w:t>2003</w:t>
        </w:r>
      </w:ins>
      <w:del w:id="22" w:author="Samuel Malachowsky" w:date="2015-04-01T11:16:00Z">
        <w:r w:rsidDel="0029160E">
          <w:rPr>
            <w:rFonts w:ascii="Times New Roman" w:hAnsi="Times New Roman" w:cs="Times New Roman"/>
            <w:sz w:val="24"/>
            <w:szCs w:val="24"/>
          </w:rPr>
          <w:delText>XXX</w:delText>
        </w:r>
        <w:r w:rsidR="005276F8" w:rsidRPr="005276F8" w:rsidDel="0029160E">
          <w:rPr>
            <w:rFonts w:ascii="Times New Roman" w:hAnsi="Times New Roman" w:cs="Times New Roman"/>
            <w:sz w:val="24"/>
            <w:szCs w:val="24"/>
          </w:rPr>
          <w:delText>. The</w:delText>
        </w:r>
      </w:del>
      <w:ins w:id="23" w:author="Samuel Malachowsky" w:date="2015-04-01T11:16:00Z">
        <w:r w:rsidR="0029160E">
          <w:rPr>
            <w:rFonts w:ascii="Times New Roman" w:hAnsi="Times New Roman" w:cs="Times New Roman"/>
            <w:sz w:val="24"/>
            <w:szCs w:val="24"/>
          </w:rPr>
          <w:t>, with a</w:t>
        </w:r>
      </w:ins>
      <w:r w:rsidR="005276F8" w:rsidRPr="005276F8">
        <w:rPr>
          <w:rFonts w:ascii="Times New Roman" w:hAnsi="Times New Roman" w:cs="Times New Roman"/>
          <w:sz w:val="24"/>
          <w:szCs w:val="24"/>
        </w:rPr>
        <w:t xml:space="preserve"> focus </w:t>
      </w:r>
      <w:del w:id="24" w:author="Samuel Malachowsky" w:date="2015-04-01T11:16:00Z">
        <w:r w:rsidR="005276F8" w:rsidRPr="005276F8" w:rsidDel="0029160E">
          <w:rPr>
            <w:rFonts w:ascii="Times New Roman" w:hAnsi="Times New Roman" w:cs="Times New Roman"/>
            <w:sz w:val="24"/>
            <w:szCs w:val="24"/>
          </w:rPr>
          <w:delText xml:space="preserve">of this course has </w:delText>
        </w:r>
      </w:del>
      <w:r w:rsidR="005276F8" w:rsidRPr="005276F8">
        <w:rPr>
          <w:rFonts w:ascii="Times New Roman" w:hAnsi="Times New Roman" w:cs="Times New Roman"/>
          <w:sz w:val="24"/>
          <w:szCs w:val="24"/>
        </w:rPr>
        <w:t>includ</w:t>
      </w:r>
      <w:del w:id="25" w:author="Samuel Malachowsky" w:date="2015-04-01T11:16:00Z">
        <w:r w:rsidR="005276F8" w:rsidRPr="005276F8" w:rsidDel="0029160E">
          <w:rPr>
            <w:rFonts w:ascii="Times New Roman" w:hAnsi="Times New Roman" w:cs="Times New Roman"/>
            <w:sz w:val="24"/>
            <w:szCs w:val="24"/>
          </w:rPr>
          <w:delText>e</w:delText>
        </w:r>
      </w:del>
      <w:del w:id="26" w:author="Samuel Malachowsky" w:date="2015-04-01T11:17:00Z">
        <w:r w:rsidR="005276F8" w:rsidRPr="005276F8" w:rsidDel="0029160E">
          <w:rPr>
            <w:rFonts w:ascii="Times New Roman" w:hAnsi="Times New Roman" w:cs="Times New Roman"/>
            <w:sz w:val="24"/>
            <w:szCs w:val="24"/>
          </w:rPr>
          <w:delText>d</w:delText>
        </w:r>
      </w:del>
      <w:ins w:id="27" w:author="Samuel Malachowsky" w:date="2015-04-01T11:17:00Z">
        <w:r w:rsidR="0029160E">
          <w:rPr>
            <w:rFonts w:ascii="Times New Roman" w:hAnsi="Times New Roman" w:cs="Times New Roman"/>
            <w:sz w:val="24"/>
            <w:szCs w:val="24"/>
          </w:rPr>
          <w:t>ing</w:t>
        </w:r>
      </w:ins>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process methodologi</w:t>
      </w:r>
      <w:bookmarkStart w:id="28" w:name="_GoBack"/>
      <w:bookmarkEnd w:id="28"/>
      <w:r w:rsidR="005276F8" w:rsidRPr="005276F8">
        <w:rPr>
          <w:rFonts w:ascii="Times New Roman" w:hAnsi="Times New Roman" w:cs="Times New Roman"/>
          <w:sz w:val="24"/>
          <w:szCs w:val="24"/>
        </w:rPr>
        <w:t>es, team development, and project management fundamentals. A project component has always</w:t>
      </w:r>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been a significant part of this course, but until this point</w:t>
      </w:r>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its primary focus has been delivery of project artifacts. In</w:t>
      </w:r>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this paper, we describe an</w:t>
      </w:r>
      <w:r w:rsidR="00BB6C01">
        <w:rPr>
          <w:rFonts w:ascii="Times New Roman" w:hAnsi="Times New Roman" w:cs="Times New Roman"/>
          <w:sz w:val="24"/>
          <w:szCs w:val="24"/>
        </w:rPr>
        <w:t xml:space="preserve"> innovative approach for includ</w:t>
      </w:r>
      <w:r w:rsidR="005276F8" w:rsidRPr="005276F8">
        <w:rPr>
          <w:rFonts w:ascii="Times New Roman" w:hAnsi="Times New Roman" w:cs="Times New Roman"/>
          <w:sz w:val="24"/>
          <w:szCs w:val="24"/>
        </w:rPr>
        <w:t>ing a hands-on project management experience within the</w:t>
      </w:r>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project component of the course. Under the supervision of</w:t>
      </w:r>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the instructor, who serves as an advisor, students are given</w:t>
      </w:r>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the opportunity to volunteer as PMs for the main group</w:t>
      </w:r>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project. These PMs are given traditional expectations in</w:t>
      </w:r>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managing their group’s deliverables and dynamics, but are</w:t>
      </w:r>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also expected to participate in a separate PM-only group</w:t>
      </w:r>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that enhances their learning experience as well as that of</w:t>
      </w:r>
      <w:r w:rsidR="00BB6C01">
        <w:rPr>
          <w:rFonts w:ascii="Times New Roman" w:hAnsi="Times New Roman" w:cs="Times New Roman"/>
          <w:sz w:val="24"/>
          <w:szCs w:val="24"/>
        </w:rPr>
        <w:t xml:space="preserve"> </w:t>
      </w:r>
      <w:r w:rsidR="005276F8" w:rsidRPr="005276F8">
        <w:rPr>
          <w:rFonts w:ascii="Times New Roman" w:hAnsi="Times New Roman" w:cs="Times New Roman"/>
          <w:sz w:val="24"/>
          <w:szCs w:val="24"/>
        </w:rPr>
        <w:t>their team members.</w:t>
      </w:r>
    </w:p>
    <w:p w:rsidR="005276F8" w:rsidRDefault="005276F8" w:rsidP="005276F8">
      <w:pPr>
        <w:rPr>
          <w:rFonts w:ascii="Times New Roman" w:hAnsi="Times New Roman" w:cs="Times New Roman"/>
          <w:sz w:val="24"/>
          <w:szCs w:val="24"/>
        </w:rPr>
      </w:pPr>
      <w:r w:rsidRPr="005276F8">
        <w:rPr>
          <w:rFonts w:ascii="Times New Roman" w:hAnsi="Times New Roman" w:cs="Times New Roman"/>
          <w:sz w:val="24"/>
          <w:szCs w:val="24"/>
        </w:rPr>
        <w:t xml:space="preserve">This updated project </w:t>
      </w:r>
      <w:r w:rsidR="00BB6C01">
        <w:rPr>
          <w:rFonts w:ascii="Times New Roman" w:hAnsi="Times New Roman" w:cs="Times New Roman"/>
          <w:sz w:val="24"/>
          <w:szCs w:val="24"/>
        </w:rPr>
        <w:t xml:space="preserve">format has been included in </w:t>
      </w:r>
      <w:r w:rsidR="00271C6B">
        <w:rPr>
          <w:rFonts w:ascii="Times New Roman" w:hAnsi="Times New Roman" w:cs="Times New Roman"/>
          <w:sz w:val="24"/>
          <w:szCs w:val="24"/>
        </w:rPr>
        <w:t xml:space="preserve">at least </w:t>
      </w:r>
      <w:ins w:id="29" w:author="Samuel Malachowsky" w:date="2015-03-15T17:16:00Z">
        <w:r w:rsidR="006862F3">
          <w:rPr>
            <w:rFonts w:ascii="Times New Roman" w:hAnsi="Times New Roman" w:cs="Times New Roman"/>
            <w:sz w:val="24"/>
            <w:szCs w:val="24"/>
          </w:rPr>
          <w:t>eight</w:t>
        </w:r>
      </w:ins>
      <w:del w:id="30" w:author="Samuel Malachowsky" w:date="2015-03-15T17:16:00Z">
        <w:r w:rsidR="00271C6B" w:rsidDel="006862F3">
          <w:rPr>
            <w:rFonts w:ascii="Times New Roman" w:hAnsi="Times New Roman" w:cs="Times New Roman"/>
            <w:sz w:val="24"/>
            <w:szCs w:val="24"/>
          </w:rPr>
          <w:delText>five</w:delText>
        </w:r>
      </w:del>
      <w:r w:rsidRPr="005276F8">
        <w:rPr>
          <w:rFonts w:ascii="Times New Roman" w:hAnsi="Times New Roman" w:cs="Times New Roman"/>
          <w:sz w:val="24"/>
          <w:szCs w:val="24"/>
        </w:rPr>
        <w:t xml:space="preserve"> class offerings and has experienced substantial success.</w:t>
      </w:r>
      <w:r w:rsidR="00BB6C01">
        <w:rPr>
          <w:rFonts w:ascii="Times New Roman" w:hAnsi="Times New Roman" w:cs="Times New Roman"/>
          <w:sz w:val="24"/>
          <w:szCs w:val="24"/>
        </w:rPr>
        <w:t xml:space="preserve"> </w:t>
      </w:r>
      <w:r w:rsidRPr="005276F8">
        <w:rPr>
          <w:rFonts w:ascii="Times New Roman" w:hAnsi="Times New Roman" w:cs="Times New Roman"/>
          <w:sz w:val="24"/>
          <w:szCs w:val="24"/>
        </w:rPr>
        <w:t>Students have stated that it</w:t>
      </w:r>
      <w:r w:rsidR="00BB6C01">
        <w:rPr>
          <w:rFonts w:ascii="Times New Roman" w:hAnsi="Times New Roman" w:cs="Times New Roman"/>
          <w:sz w:val="24"/>
          <w:szCs w:val="24"/>
        </w:rPr>
        <w:t xml:space="preserve"> not only increased their knowl</w:t>
      </w:r>
      <w:r w:rsidRPr="005276F8">
        <w:rPr>
          <w:rFonts w:ascii="Times New Roman" w:hAnsi="Times New Roman" w:cs="Times New Roman"/>
          <w:sz w:val="24"/>
          <w:szCs w:val="24"/>
        </w:rPr>
        <w:t>edge and application of project management as a discipline,</w:t>
      </w:r>
      <w:r w:rsidR="00BB6C01">
        <w:rPr>
          <w:rFonts w:ascii="Times New Roman" w:hAnsi="Times New Roman" w:cs="Times New Roman"/>
          <w:sz w:val="24"/>
          <w:szCs w:val="24"/>
        </w:rPr>
        <w:t xml:space="preserve"> </w:t>
      </w:r>
      <w:r w:rsidRPr="005276F8">
        <w:rPr>
          <w:rFonts w:ascii="Times New Roman" w:hAnsi="Times New Roman" w:cs="Times New Roman"/>
          <w:sz w:val="24"/>
          <w:szCs w:val="24"/>
        </w:rPr>
        <w:t>but that it has given them an opportunity to interact with</w:t>
      </w:r>
      <w:r w:rsidR="00BB6C01">
        <w:rPr>
          <w:rFonts w:ascii="Times New Roman" w:hAnsi="Times New Roman" w:cs="Times New Roman"/>
          <w:sz w:val="24"/>
          <w:szCs w:val="24"/>
        </w:rPr>
        <w:t xml:space="preserve"> </w:t>
      </w:r>
      <w:r w:rsidRPr="005276F8">
        <w:rPr>
          <w:rFonts w:ascii="Times New Roman" w:hAnsi="Times New Roman" w:cs="Times New Roman"/>
          <w:sz w:val="24"/>
          <w:szCs w:val="24"/>
        </w:rPr>
        <w:t>project managers as a group member or vice versa. Results,</w:t>
      </w:r>
      <w:r w:rsidR="00BB6C01">
        <w:rPr>
          <w:rFonts w:ascii="Times New Roman" w:hAnsi="Times New Roman" w:cs="Times New Roman"/>
          <w:sz w:val="24"/>
          <w:szCs w:val="24"/>
        </w:rPr>
        <w:t xml:space="preserve"> </w:t>
      </w:r>
      <w:r w:rsidRPr="005276F8">
        <w:rPr>
          <w:rFonts w:ascii="Times New Roman" w:hAnsi="Times New Roman" w:cs="Times New Roman"/>
          <w:sz w:val="24"/>
          <w:szCs w:val="24"/>
        </w:rPr>
        <w:t>in many cases, have far exceeded expectations, and student</w:t>
      </w:r>
      <w:r w:rsidR="00BB6C01">
        <w:rPr>
          <w:rFonts w:ascii="Times New Roman" w:hAnsi="Times New Roman" w:cs="Times New Roman"/>
          <w:sz w:val="24"/>
          <w:szCs w:val="24"/>
        </w:rPr>
        <w:t xml:space="preserve"> </w:t>
      </w:r>
      <w:r w:rsidRPr="005276F8">
        <w:rPr>
          <w:rFonts w:ascii="Times New Roman" w:hAnsi="Times New Roman" w:cs="Times New Roman"/>
          <w:sz w:val="24"/>
          <w:szCs w:val="24"/>
        </w:rPr>
        <w:t>feedback has shown praise for both the interactive nature of</w:t>
      </w:r>
      <w:r w:rsidR="00BB6C01">
        <w:rPr>
          <w:rFonts w:ascii="Times New Roman" w:hAnsi="Times New Roman" w:cs="Times New Roman"/>
          <w:sz w:val="24"/>
          <w:szCs w:val="24"/>
        </w:rPr>
        <w:t xml:space="preserve"> </w:t>
      </w:r>
      <w:r w:rsidRPr="005276F8">
        <w:rPr>
          <w:rFonts w:ascii="Times New Roman" w:hAnsi="Times New Roman" w:cs="Times New Roman"/>
          <w:sz w:val="24"/>
          <w:szCs w:val="24"/>
        </w:rPr>
        <w:t>the project and the resulting final presentation.</w:t>
      </w:r>
    </w:p>
    <w:p w:rsidR="002A16EC" w:rsidDel="00D12275" w:rsidRDefault="002A16EC" w:rsidP="002A16EC">
      <w:pPr>
        <w:rPr>
          <w:del w:id="31" w:author="Samuel Malachowsky" w:date="2015-03-06T13:19:00Z"/>
          <w:rFonts w:ascii="Times New Roman" w:hAnsi="Times New Roman" w:cs="Times New Roman"/>
          <w:sz w:val="24"/>
          <w:szCs w:val="24"/>
        </w:rPr>
      </w:pPr>
      <w:del w:id="32" w:author="Samuel Malachowsky" w:date="2015-03-06T13:19:00Z">
        <w:r w:rsidRPr="002A16EC" w:rsidDel="00D12275">
          <w:rPr>
            <w:rFonts w:ascii="Times New Roman" w:hAnsi="Times New Roman" w:cs="Times New Roman"/>
            <w:sz w:val="24"/>
            <w:szCs w:val="24"/>
          </w:rPr>
          <w:delText>The remainder of this paper is orga</w:delText>
        </w:r>
        <w:r w:rsidDel="00D12275">
          <w:rPr>
            <w:rFonts w:ascii="Times New Roman" w:hAnsi="Times New Roman" w:cs="Times New Roman"/>
            <w:sz w:val="24"/>
            <w:szCs w:val="24"/>
          </w:rPr>
          <w:delText>nized as follows. Sec</w:delText>
        </w:r>
        <w:r w:rsidRPr="002A16EC" w:rsidDel="00D12275">
          <w:rPr>
            <w:rFonts w:ascii="Times New Roman" w:hAnsi="Times New Roman" w:cs="Times New Roman"/>
            <w:sz w:val="24"/>
            <w:szCs w:val="24"/>
          </w:rPr>
          <w:delText>tion 2 includes a description of the Process and Project</w:delText>
        </w:r>
        <w:r w:rsidDel="00D12275">
          <w:rPr>
            <w:rFonts w:ascii="Times New Roman" w:hAnsi="Times New Roman" w:cs="Times New Roman"/>
            <w:sz w:val="24"/>
            <w:szCs w:val="24"/>
          </w:rPr>
          <w:delText xml:space="preserve"> </w:delText>
        </w:r>
        <w:r w:rsidRPr="002A16EC" w:rsidDel="00D12275">
          <w:rPr>
            <w:rFonts w:ascii="Times New Roman" w:hAnsi="Times New Roman" w:cs="Times New Roman"/>
            <w:sz w:val="24"/>
            <w:szCs w:val="24"/>
          </w:rPr>
          <w:delText>Management course, including its purpose, structure, and</w:delText>
        </w:r>
        <w:r w:rsidDel="00D12275">
          <w:rPr>
            <w:rFonts w:ascii="Times New Roman" w:hAnsi="Times New Roman" w:cs="Times New Roman"/>
            <w:sz w:val="24"/>
            <w:szCs w:val="24"/>
          </w:rPr>
          <w:delText xml:space="preserve"> </w:delText>
        </w:r>
        <w:r w:rsidRPr="002A16EC" w:rsidDel="00D12275">
          <w:rPr>
            <w:rFonts w:ascii="Times New Roman" w:hAnsi="Times New Roman" w:cs="Times New Roman"/>
            <w:sz w:val="24"/>
            <w:szCs w:val="24"/>
          </w:rPr>
          <w:delText>components. Section 3 describes the project, including its</w:delText>
        </w:r>
        <w:r w:rsidDel="00D12275">
          <w:rPr>
            <w:rFonts w:ascii="Times New Roman" w:hAnsi="Times New Roman" w:cs="Times New Roman"/>
            <w:sz w:val="24"/>
            <w:szCs w:val="24"/>
          </w:rPr>
          <w:delText xml:space="preserve"> </w:delText>
        </w:r>
        <w:r w:rsidRPr="002A16EC" w:rsidDel="00D12275">
          <w:rPr>
            <w:rFonts w:ascii="Times New Roman" w:hAnsi="Times New Roman" w:cs="Times New Roman"/>
            <w:sz w:val="24"/>
            <w:szCs w:val="24"/>
          </w:rPr>
          <w:delText xml:space="preserve">former state and changes </w:delText>
        </w:r>
        <w:r w:rsidDel="00D12275">
          <w:rPr>
            <w:rFonts w:ascii="Times New Roman" w:hAnsi="Times New Roman" w:cs="Times New Roman"/>
            <w:sz w:val="24"/>
            <w:szCs w:val="24"/>
          </w:rPr>
          <w:delText>that have been made to meet spe</w:delText>
        </w:r>
        <w:r w:rsidRPr="002A16EC" w:rsidDel="00D12275">
          <w:rPr>
            <w:rFonts w:ascii="Times New Roman" w:hAnsi="Times New Roman" w:cs="Times New Roman"/>
            <w:sz w:val="24"/>
            <w:szCs w:val="24"/>
          </w:rPr>
          <w:delText>cific learning objectives. Secti</w:delText>
        </w:r>
        <w:r w:rsidDel="00D12275">
          <w:rPr>
            <w:rFonts w:ascii="Times New Roman" w:hAnsi="Times New Roman" w:cs="Times New Roman"/>
            <w:sz w:val="24"/>
            <w:szCs w:val="24"/>
          </w:rPr>
          <w:delText>on 4 shares the results, includ</w:delText>
        </w:r>
        <w:r w:rsidRPr="002A16EC" w:rsidDel="00D12275">
          <w:rPr>
            <w:rFonts w:ascii="Times New Roman" w:hAnsi="Times New Roman" w:cs="Times New Roman"/>
            <w:sz w:val="24"/>
            <w:szCs w:val="24"/>
          </w:rPr>
          <w:delText>ing examples from recent implementations of the project.</w:delText>
        </w:r>
        <w:r w:rsidDel="00D12275">
          <w:rPr>
            <w:rFonts w:ascii="Times New Roman" w:hAnsi="Times New Roman" w:cs="Times New Roman"/>
            <w:sz w:val="24"/>
            <w:szCs w:val="24"/>
          </w:rPr>
          <w:delText xml:space="preserve"> </w:delText>
        </w:r>
        <w:r w:rsidRPr="002A16EC" w:rsidDel="00D12275">
          <w:rPr>
            <w:rFonts w:ascii="Times New Roman" w:hAnsi="Times New Roman" w:cs="Times New Roman"/>
            <w:sz w:val="24"/>
            <w:szCs w:val="24"/>
          </w:rPr>
          <w:delText>Section 5 includes both q</w:delText>
        </w:r>
        <w:r w:rsidDel="00D12275">
          <w:rPr>
            <w:rFonts w:ascii="Times New Roman" w:hAnsi="Times New Roman" w:cs="Times New Roman"/>
            <w:sz w:val="24"/>
            <w:szCs w:val="24"/>
          </w:rPr>
          <w:delText>uantitative and qualitative stu</w:delText>
        </w:r>
        <w:r w:rsidRPr="002A16EC" w:rsidDel="00D12275">
          <w:rPr>
            <w:rFonts w:ascii="Times New Roman" w:hAnsi="Times New Roman" w:cs="Times New Roman"/>
            <w:sz w:val="24"/>
            <w:szCs w:val="24"/>
          </w:rPr>
          <w:delText>dent feedback. Section 6 references related work. Section 7</w:delText>
        </w:r>
        <w:r w:rsidDel="00D12275">
          <w:rPr>
            <w:rFonts w:ascii="Times New Roman" w:hAnsi="Times New Roman" w:cs="Times New Roman"/>
            <w:sz w:val="24"/>
            <w:szCs w:val="24"/>
          </w:rPr>
          <w:delText xml:space="preserve"> </w:delText>
        </w:r>
        <w:r w:rsidRPr="002A16EC" w:rsidDel="00D12275">
          <w:rPr>
            <w:rFonts w:ascii="Times New Roman" w:hAnsi="Times New Roman" w:cs="Times New Roman"/>
            <w:sz w:val="24"/>
            <w:szCs w:val="24"/>
          </w:rPr>
          <w:delText>discusses planned or proposed future work related to the</w:delText>
        </w:r>
        <w:r w:rsidDel="00D12275">
          <w:rPr>
            <w:rFonts w:ascii="Times New Roman" w:hAnsi="Times New Roman" w:cs="Times New Roman"/>
            <w:sz w:val="24"/>
            <w:szCs w:val="24"/>
          </w:rPr>
          <w:delText xml:space="preserve"> </w:delText>
        </w:r>
        <w:r w:rsidRPr="002A16EC" w:rsidDel="00D12275">
          <w:rPr>
            <w:rFonts w:ascii="Times New Roman" w:hAnsi="Times New Roman" w:cs="Times New Roman"/>
            <w:sz w:val="24"/>
            <w:szCs w:val="24"/>
          </w:rPr>
          <w:delText>project</w:delText>
        </w:r>
        <w:r w:rsidR="005B1A16" w:rsidDel="00D12275">
          <w:rPr>
            <w:rFonts w:ascii="Times New Roman" w:hAnsi="Times New Roman" w:cs="Times New Roman"/>
            <w:sz w:val="24"/>
            <w:szCs w:val="24"/>
          </w:rPr>
          <w:delText>, and section 8 provides a</w:delText>
        </w:r>
        <w:r w:rsidRPr="002A16EC" w:rsidDel="00D12275">
          <w:rPr>
            <w:rFonts w:ascii="Times New Roman" w:hAnsi="Times New Roman" w:cs="Times New Roman"/>
            <w:sz w:val="24"/>
            <w:szCs w:val="24"/>
          </w:rPr>
          <w:delText xml:space="preserve"> summary.</w:delText>
        </w:r>
      </w:del>
    </w:p>
    <w:p w:rsidR="00A32F76" w:rsidRDefault="002A16EC" w:rsidP="005276F8">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the </w:t>
      </w:r>
      <w:ins w:id="33" w:author="Samuel Malachowsky" w:date="2015-04-06T10:38:00Z">
        <w:r w:rsidR="00360827">
          <w:rPr>
            <w:rFonts w:ascii="Times New Roman" w:hAnsi="Times New Roman" w:cs="Times New Roman"/>
            <w:sz w:val="24"/>
            <w:szCs w:val="24"/>
          </w:rPr>
          <w:t>c</w:t>
        </w:r>
      </w:ins>
      <w:del w:id="34" w:author="Samuel Malachowsky" w:date="2015-04-06T10:38:00Z">
        <w:r w:rsidDel="00360827">
          <w:rPr>
            <w:rFonts w:ascii="Times New Roman" w:hAnsi="Times New Roman" w:cs="Times New Roman"/>
            <w:sz w:val="24"/>
            <w:szCs w:val="24"/>
          </w:rPr>
          <w:delText>C</w:delText>
        </w:r>
      </w:del>
      <w:r>
        <w:rPr>
          <w:rFonts w:ascii="Times New Roman" w:hAnsi="Times New Roman" w:cs="Times New Roman"/>
          <w:sz w:val="24"/>
          <w:szCs w:val="24"/>
        </w:rPr>
        <w:t>ourse</w:t>
      </w:r>
    </w:p>
    <w:p w:rsidR="002A16EC" w:rsidRPr="002A16EC" w:rsidRDefault="002A16EC" w:rsidP="002A16EC">
      <w:pPr>
        <w:rPr>
          <w:rFonts w:ascii="Times New Roman" w:hAnsi="Times New Roman" w:cs="Times New Roman"/>
          <w:sz w:val="24"/>
          <w:szCs w:val="24"/>
        </w:rPr>
      </w:pPr>
      <w:r w:rsidRPr="002A16EC">
        <w:rPr>
          <w:rFonts w:ascii="Times New Roman" w:hAnsi="Times New Roman" w:cs="Times New Roman"/>
          <w:sz w:val="24"/>
          <w:szCs w:val="24"/>
        </w:rPr>
        <w:t>Although students are pr</w:t>
      </w:r>
      <w:r>
        <w:rPr>
          <w:rFonts w:ascii="Times New Roman" w:hAnsi="Times New Roman" w:cs="Times New Roman"/>
          <w:sz w:val="24"/>
          <w:szCs w:val="24"/>
        </w:rPr>
        <w:t>imarily Software Engineering ma</w:t>
      </w:r>
      <w:r w:rsidRPr="002A16EC">
        <w:rPr>
          <w:rFonts w:ascii="Times New Roman" w:hAnsi="Times New Roman" w:cs="Times New Roman"/>
          <w:sz w:val="24"/>
          <w:szCs w:val="24"/>
        </w:rPr>
        <w:t>jors, Process and Project Management is also offered to</w:t>
      </w:r>
      <w:r>
        <w:rPr>
          <w:rFonts w:ascii="Times New Roman" w:hAnsi="Times New Roman" w:cs="Times New Roman"/>
          <w:sz w:val="24"/>
          <w:szCs w:val="24"/>
        </w:rPr>
        <w:t xml:space="preserve"> </w:t>
      </w:r>
      <w:r w:rsidRPr="002A16EC">
        <w:rPr>
          <w:rFonts w:ascii="Times New Roman" w:hAnsi="Times New Roman" w:cs="Times New Roman"/>
          <w:sz w:val="24"/>
          <w:szCs w:val="24"/>
        </w:rPr>
        <w:t>other majors, includin</w:t>
      </w:r>
      <w:r>
        <w:rPr>
          <w:rFonts w:ascii="Times New Roman" w:hAnsi="Times New Roman" w:cs="Times New Roman"/>
          <w:sz w:val="24"/>
          <w:szCs w:val="24"/>
        </w:rPr>
        <w:t>g Computer Science, Computer En</w:t>
      </w:r>
      <w:r w:rsidRPr="002A16EC">
        <w:rPr>
          <w:rFonts w:ascii="Times New Roman" w:hAnsi="Times New Roman" w:cs="Times New Roman"/>
          <w:sz w:val="24"/>
          <w:szCs w:val="24"/>
        </w:rPr>
        <w:t>gineering, and Game Design. The only prerequisite is the</w:t>
      </w:r>
      <w:r>
        <w:rPr>
          <w:rFonts w:ascii="Times New Roman" w:hAnsi="Times New Roman" w:cs="Times New Roman"/>
          <w:sz w:val="24"/>
          <w:szCs w:val="24"/>
        </w:rPr>
        <w:t xml:space="preserve"> </w:t>
      </w:r>
      <w:r w:rsidRPr="002A16EC">
        <w:rPr>
          <w:rFonts w:ascii="Times New Roman" w:hAnsi="Times New Roman" w:cs="Times New Roman"/>
          <w:sz w:val="24"/>
          <w:szCs w:val="24"/>
        </w:rPr>
        <w:t>Introduction to Software Engineering course, a survey course</w:t>
      </w:r>
      <w:r>
        <w:rPr>
          <w:rFonts w:ascii="Times New Roman" w:hAnsi="Times New Roman" w:cs="Times New Roman"/>
          <w:sz w:val="24"/>
          <w:szCs w:val="24"/>
        </w:rPr>
        <w:t xml:space="preserve"> </w:t>
      </w:r>
      <w:r w:rsidRPr="002A16EC">
        <w:rPr>
          <w:rFonts w:ascii="Times New Roman" w:hAnsi="Times New Roman" w:cs="Times New Roman"/>
          <w:sz w:val="24"/>
          <w:szCs w:val="24"/>
        </w:rPr>
        <w:t>which includes basic concept</w:t>
      </w:r>
      <w:r>
        <w:rPr>
          <w:rFonts w:ascii="Times New Roman" w:hAnsi="Times New Roman" w:cs="Times New Roman"/>
          <w:sz w:val="24"/>
          <w:szCs w:val="24"/>
        </w:rPr>
        <w:t>s core to the major, such as re</w:t>
      </w:r>
      <w:r w:rsidRPr="002A16EC">
        <w:rPr>
          <w:rFonts w:ascii="Times New Roman" w:hAnsi="Times New Roman" w:cs="Times New Roman"/>
          <w:sz w:val="24"/>
          <w:szCs w:val="24"/>
        </w:rPr>
        <w:t>quirements gathering, design</w:t>
      </w:r>
      <w:r>
        <w:rPr>
          <w:rFonts w:ascii="Times New Roman" w:hAnsi="Times New Roman" w:cs="Times New Roman"/>
          <w:sz w:val="24"/>
          <w:szCs w:val="24"/>
        </w:rPr>
        <w:t>, patterns, the concept of qual</w:t>
      </w:r>
      <w:r w:rsidRPr="002A16EC">
        <w:rPr>
          <w:rFonts w:ascii="Times New Roman" w:hAnsi="Times New Roman" w:cs="Times New Roman"/>
          <w:sz w:val="24"/>
          <w:szCs w:val="24"/>
        </w:rPr>
        <w:t>ity, and the engineer’s focus on identifying and solving the</w:t>
      </w:r>
      <w:r>
        <w:rPr>
          <w:rFonts w:ascii="Times New Roman" w:hAnsi="Times New Roman" w:cs="Times New Roman"/>
          <w:sz w:val="24"/>
          <w:szCs w:val="24"/>
        </w:rPr>
        <w:t xml:space="preserve"> </w:t>
      </w:r>
      <w:r w:rsidRPr="002A16EC">
        <w:rPr>
          <w:rFonts w:ascii="Times New Roman" w:hAnsi="Times New Roman" w:cs="Times New Roman"/>
          <w:sz w:val="24"/>
          <w:szCs w:val="24"/>
        </w:rPr>
        <w:t>problem. In this prerequisite</w:t>
      </w:r>
      <w:r>
        <w:rPr>
          <w:rFonts w:ascii="Times New Roman" w:hAnsi="Times New Roman" w:cs="Times New Roman"/>
          <w:sz w:val="24"/>
          <w:szCs w:val="24"/>
        </w:rPr>
        <w:t>, students have also been intro</w:t>
      </w:r>
      <w:r w:rsidRPr="002A16EC">
        <w:rPr>
          <w:rFonts w:ascii="Times New Roman" w:hAnsi="Times New Roman" w:cs="Times New Roman"/>
          <w:sz w:val="24"/>
          <w:szCs w:val="24"/>
        </w:rPr>
        <w:t>duced to some of the theme</w:t>
      </w:r>
      <w:r>
        <w:rPr>
          <w:rFonts w:ascii="Times New Roman" w:hAnsi="Times New Roman" w:cs="Times New Roman"/>
          <w:sz w:val="24"/>
          <w:szCs w:val="24"/>
        </w:rPr>
        <w:t>s of Process and Project Manage</w:t>
      </w:r>
      <w:r w:rsidRPr="002A16EC">
        <w:rPr>
          <w:rFonts w:ascii="Times New Roman" w:hAnsi="Times New Roman" w:cs="Times New Roman"/>
          <w:sz w:val="24"/>
          <w:szCs w:val="24"/>
        </w:rPr>
        <w:t>ment as well: teamwork and</w:t>
      </w:r>
      <w:r>
        <w:rPr>
          <w:rFonts w:ascii="Times New Roman" w:hAnsi="Times New Roman" w:cs="Times New Roman"/>
          <w:sz w:val="24"/>
          <w:szCs w:val="24"/>
        </w:rPr>
        <w:t xml:space="preserve"> roles, an introduction to soft</w:t>
      </w:r>
      <w:r w:rsidRPr="002A16EC">
        <w:rPr>
          <w:rFonts w:ascii="Times New Roman" w:hAnsi="Times New Roman" w:cs="Times New Roman"/>
          <w:sz w:val="24"/>
          <w:szCs w:val="24"/>
        </w:rPr>
        <w:t>ware development process metho</w:t>
      </w:r>
      <w:r>
        <w:rPr>
          <w:rFonts w:ascii="Times New Roman" w:hAnsi="Times New Roman" w:cs="Times New Roman"/>
          <w:sz w:val="24"/>
          <w:szCs w:val="24"/>
        </w:rPr>
        <w:t>dologies, and basic schedul</w:t>
      </w:r>
      <w:r w:rsidRPr="002A16EC">
        <w:rPr>
          <w:rFonts w:ascii="Times New Roman" w:hAnsi="Times New Roman" w:cs="Times New Roman"/>
          <w:sz w:val="24"/>
          <w:szCs w:val="24"/>
        </w:rPr>
        <w:t>ing and task management.</w:t>
      </w:r>
    </w:p>
    <w:p w:rsidR="005A3996" w:rsidRPr="00842D59" w:rsidRDefault="002A16EC" w:rsidP="00842D59">
      <w:pPr>
        <w:rPr>
          <w:rFonts w:ascii="Times New Roman" w:hAnsi="Times New Roman" w:cs="Times New Roman"/>
          <w:sz w:val="24"/>
          <w:szCs w:val="24"/>
        </w:rPr>
      </w:pPr>
      <w:r w:rsidRPr="002A16EC">
        <w:rPr>
          <w:rFonts w:ascii="Times New Roman" w:hAnsi="Times New Roman" w:cs="Times New Roman"/>
          <w:sz w:val="24"/>
          <w:szCs w:val="24"/>
        </w:rPr>
        <w:t>Three of the primary go</w:t>
      </w:r>
      <w:r>
        <w:rPr>
          <w:rFonts w:ascii="Times New Roman" w:hAnsi="Times New Roman" w:cs="Times New Roman"/>
          <w:sz w:val="24"/>
          <w:szCs w:val="24"/>
        </w:rPr>
        <w:t>als of this course are to intro</w:t>
      </w:r>
      <w:r w:rsidRPr="002A16EC">
        <w:rPr>
          <w:rFonts w:ascii="Times New Roman" w:hAnsi="Times New Roman" w:cs="Times New Roman"/>
          <w:sz w:val="24"/>
          <w:szCs w:val="24"/>
        </w:rPr>
        <w:t>duce students to the core concepts and artifacts of project</w:t>
      </w:r>
      <w:r>
        <w:rPr>
          <w:rFonts w:ascii="Times New Roman" w:hAnsi="Times New Roman" w:cs="Times New Roman"/>
          <w:sz w:val="24"/>
          <w:szCs w:val="24"/>
        </w:rPr>
        <w:t xml:space="preserve"> </w:t>
      </w:r>
      <w:r w:rsidRPr="002A16EC">
        <w:rPr>
          <w:rFonts w:ascii="Times New Roman" w:hAnsi="Times New Roman" w:cs="Times New Roman"/>
          <w:sz w:val="24"/>
          <w:szCs w:val="24"/>
        </w:rPr>
        <w:t xml:space="preserve">management, to continue to </w:t>
      </w:r>
      <w:r>
        <w:rPr>
          <w:rFonts w:ascii="Times New Roman" w:hAnsi="Times New Roman" w:cs="Times New Roman"/>
          <w:sz w:val="24"/>
          <w:szCs w:val="24"/>
        </w:rPr>
        <w:t>reinforce the software engineer</w:t>
      </w:r>
      <w:r w:rsidRPr="002A16EC">
        <w:rPr>
          <w:rFonts w:ascii="Times New Roman" w:hAnsi="Times New Roman" w:cs="Times New Roman"/>
          <w:sz w:val="24"/>
          <w:szCs w:val="24"/>
        </w:rPr>
        <w:t>ing process including process models, and to demonstrate</w:t>
      </w:r>
      <w:r>
        <w:rPr>
          <w:rFonts w:ascii="Times New Roman" w:hAnsi="Times New Roman" w:cs="Times New Roman"/>
          <w:sz w:val="24"/>
          <w:szCs w:val="24"/>
        </w:rPr>
        <w:t xml:space="preserve"> </w:t>
      </w:r>
      <w:r w:rsidRPr="002A16EC">
        <w:rPr>
          <w:rFonts w:ascii="Times New Roman" w:hAnsi="Times New Roman" w:cs="Times New Roman"/>
          <w:sz w:val="24"/>
          <w:szCs w:val="24"/>
        </w:rPr>
        <w:t>the importance of process and project management in the</w:t>
      </w:r>
      <w:r>
        <w:rPr>
          <w:rFonts w:ascii="Times New Roman" w:hAnsi="Times New Roman" w:cs="Times New Roman"/>
          <w:sz w:val="24"/>
          <w:szCs w:val="24"/>
        </w:rPr>
        <w:t xml:space="preserve"> </w:t>
      </w:r>
      <w:r w:rsidRPr="002A16EC">
        <w:rPr>
          <w:rFonts w:ascii="Times New Roman" w:hAnsi="Times New Roman" w:cs="Times New Roman"/>
          <w:sz w:val="24"/>
          <w:szCs w:val="24"/>
        </w:rPr>
        <w:t>students’ chosen discipline. Lectures and texts enhance the</w:t>
      </w:r>
      <w:r>
        <w:rPr>
          <w:rFonts w:ascii="Times New Roman" w:hAnsi="Times New Roman" w:cs="Times New Roman"/>
          <w:sz w:val="24"/>
          <w:szCs w:val="24"/>
        </w:rPr>
        <w:t xml:space="preserve"> </w:t>
      </w:r>
      <w:r w:rsidRPr="002A16EC">
        <w:rPr>
          <w:rFonts w:ascii="Times New Roman" w:hAnsi="Times New Roman" w:cs="Times New Roman"/>
          <w:sz w:val="24"/>
          <w:szCs w:val="24"/>
        </w:rPr>
        <w:t>concepts with case studies</w:t>
      </w:r>
      <w:r>
        <w:rPr>
          <w:rFonts w:ascii="Times New Roman" w:hAnsi="Times New Roman" w:cs="Times New Roman"/>
          <w:sz w:val="24"/>
          <w:szCs w:val="24"/>
        </w:rPr>
        <w:t xml:space="preserve"> and real-world examples, striv</w:t>
      </w:r>
      <w:r w:rsidRPr="002A16EC">
        <w:rPr>
          <w:rFonts w:ascii="Times New Roman" w:hAnsi="Times New Roman" w:cs="Times New Roman"/>
          <w:sz w:val="24"/>
          <w:szCs w:val="24"/>
        </w:rPr>
        <w:t>ing for both present and future relevance. In addition to</w:t>
      </w:r>
      <w:r>
        <w:rPr>
          <w:rFonts w:ascii="Times New Roman" w:hAnsi="Times New Roman" w:cs="Times New Roman"/>
          <w:sz w:val="24"/>
          <w:szCs w:val="24"/>
        </w:rPr>
        <w:t xml:space="preserve"> </w:t>
      </w:r>
      <w:r w:rsidRPr="002A16EC">
        <w:rPr>
          <w:rFonts w:ascii="Times New Roman" w:hAnsi="Times New Roman" w:cs="Times New Roman"/>
          <w:sz w:val="24"/>
          <w:szCs w:val="24"/>
        </w:rPr>
        <w:t xml:space="preserve">process, covered concepts include </w:t>
      </w:r>
      <w:r w:rsidRPr="005A3996">
        <w:rPr>
          <w:rFonts w:ascii="Times New Roman" w:hAnsi="Times New Roman" w:cs="Times New Roman"/>
          <w:sz w:val="24"/>
          <w:szCs w:val="24"/>
        </w:rPr>
        <w:t>classic mistakes</w:t>
      </w:r>
      <w:ins w:id="35" w:author="Samuel Malachowsky" w:date="2015-04-06T10:30:00Z">
        <w:r w:rsidR="00E72D0D">
          <w:rPr>
            <w:rFonts w:ascii="Times New Roman" w:hAnsi="Times New Roman" w:cs="Times New Roman"/>
            <w:sz w:val="24"/>
            <w:szCs w:val="24"/>
            <w:vertAlign w:val="superscript"/>
          </w:rPr>
          <w:t>15</w:t>
        </w:r>
      </w:ins>
      <w:r w:rsidRPr="005A3996">
        <w:rPr>
          <w:rFonts w:ascii="Times New Roman" w:hAnsi="Times New Roman" w:cs="Times New Roman"/>
          <w:sz w:val="24"/>
          <w:szCs w:val="24"/>
        </w:rPr>
        <w:t xml:space="preserve"> (and anti-patterns</w:t>
      </w:r>
      <w:ins w:id="36" w:author="Samuel Malachowsky" w:date="2015-04-06T10:31:00Z">
        <w:r w:rsidR="00E72D0D">
          <w:rPr>
            <w:rFonts w:ascii="Times New Roman" w:hAnsi="Times New Roman" w:cs="Times New Roman"/>
            <w:sz w:val="24"/>
            <w:szCs w:val="24"/>
            <w:vertAlign w:val="superscript"/>
          </w:rPr>
          <w:t>2</w:t>
        </w:r>
      </w:ins>
      <w:r w:rsidRPr="005A3996">
        <w:rPr>
          <w:rFonts w:ascii="Times New Roman" w:hAnsi="Times New Roman" w:cs="Times New Roman"/>
          <w:sz w:val="24"/>
          <w:szCs w:val="24"/>
        </w:rPr>
        <w:t>), team development, specific software engineering models (waterfall, agile, etc.), risk management, estimating and scheduling, quality and metrics, communication management</w:t>
      </w:r>
      <w:r w:rsidRPr="002A16EC">
        <w:rPr>
          <w:rFonts w:ascii="Times New Roman" w:hAnsi="Times New Roman" w:cs="Times New Roman"/>
          <w:sz w:val="24"/>
          <w:szCs w:val="24"/>
        </w:rPr>
        <w:t>, and process maturity models.</w:t>
      </w:r>
      <w:r w:rsidR="00842D59">
        <w:rPr>
          <w:rFonts w:ascii="Times New Roman" w:hAnsi="Times New Roman" w:cs="Times New Roman"/>
          <w:sz w:val="24"/>
          <w:szCs w:val="24"/>
        </w:rPr>
        <w:t xml:space="preserve"> Table 1</w:t>
      </w:r>
      <w:r w:rsidR="004C158F">
        <w:rPr>
          <w:rFonts w:ascii="Times New Roman" w:hAnsi="Times New Roman" w:cs="Times New Roman"/>
          <w:sz w:val="24"/>
          <w:szCs w:val="24"/>
        </w:rPr>
        <w:t xml:space="preserve"> includes </w:t>
      </w:r>
      <w:r w:rsidR="005B1A16">
        <w:rPr>
          <w:rFonts w:ascii="Times New Roman" w:hAnsi="Times New Roman" w:cs="Times New Roman"/>
          <w:sz w:val="24"/>
          <w:szCs w:val="24"/>
        </w:rPr>
        <w:t>a</w:t>
      </w:r>
      <w:r w:rsidRPr="002A16EC">
        <w:rPr>
          <w:rFonts w:ascii="Times New Roman" w:hAnsi="Times New Roman" w:cs="Times New Roman"/>
          <w:sz w:val="24"/>
          <w:szCs w:val="24"/>
        </w:rPr>
        <w:t xml:space="preserve"> schedule of topics covered in this 15 week course.</w:t>
      </w:r>
    </w:p>
    <w:tbl>
      <w:tblPr>
        <w:tblStyle w:val="TableGrid"/>
        <w:tblW w:w="0" w:type="auto"/>
        <w:jc w:val="center"/>
        <w:tblCellMar>
          <w:left w:w="58" w:type="dxa"/>
          <w:right w:w="58" w:type="dxa"/>
        </w:tblCellMar>
        <w:tblLook w:val="04A0" w:firstRow="1" w:lastRow="0" w:firstColumn="1" w:lastColumn="0" w:noHBand="0" w:noVBand="1"/>
      </w:tblPr>
      <w:tblGrid>
        <w:gridCol w:w="336"/>
        <w:gridCol w:w="2062"/>
        <w:gridCol w:w="7078"/>
      </w:tblGrid>
      <w:tr w:rsidR="00842D59" w:rsidRPr="005A3996" w:rsidTr="00842D59">
        <w:trPr>
          <w:jc w:val="center"/>
        </w:trPr>
        <w:tc>
          <w:tcPr>
            <w:tcW w:w="9476" w:type="dxa"/>
            <w:gridSpan w:val="3"/>
            <w:tcBorders>
              <w:top w:val="nil"/>
              <w:left w:val="nil"/>
              <w:bottom w:val="single" w:sz="4" w:space="0" w:color="auto"/>
              <w:right w:val="nil"/>
            </w:tcBorders>
            <w:shd w:val="clear" w:color="auto" w:fill="auto"/>
          </w:tcPr>
          <w:p w:rsidR="00842D59" w:rsidRPr="00842D59" w:rsidRDefault="00842D59" w:rsidP="00842D59">
            <w:pPr>
              <w:pStyle w:val="Caption"/>
              <w:keepNext/>
              <w:jc w:val="center"/>
              <w:rPr>
                <w:rFonts w:ascii="Times New Roman" w:hAnsi="Times New Roman" w:cs="Times New Roman"/>
                <w:b w:val="0"/>
                <w:color w:val="000000" w:themeColor="text1"/>
                <w:sz w:val="22"/>
                <w:szCs w:val="22"/>
              </w:rPr>
            </w:pPr>
            <w:bookmarkStart w:id="37" w:name="_Ref410462851"/>
            <w:r w:rsidRPr="00842D59">
              <w:rPr>
                <w:rFonts w:ascii="Times New Roman" w:hAnsi="Times New Roman" w:cs="Times New Roman"/>
                <w:b w:val="0"/>
                <w:color w:val="000000" w:themeColor="text1"/>
                <w:sz w:val="22"/>
                <w:szCs w:val="22"/>
              </w:rPr>
              <w:lastRenderedPageBreak/>
              <w:t>Table</w:t>
            </w:r>
            <w:bookmarkEnd w:id="37"/>
            <w:r w:rsidRPr="00842D59">
              <w:rPr>
                <w:rFonts w:ascii="Times New Roman" w:hAnsi="Times New Roman" w:cs="Times New Roman"/>
                <w:b w:val="0"/>
                <w:color w:val="000000" w:themeColor="text1"/>
                <w:sz w:val="22"/>
                <w:szCs w:val="22"/>
              </w:rPr>
              <w:t xml:space="preserve"> 1: Process and Project Management topics by week</w:t>
            </w:r>
          </w:p>
        </w:tc>
      </w:tr>
      <w:tr w:rsidR="005A3996" w:rsidRPr="005A3996" w:rsidTr="00842D59">
        <w:trPr>
          <w:jc w:val="center"/>
        </w:trPr>
        <w:tc>
          <w:tcPr>
            <w:tcW w:w="336" w:type="dxa"/>
            <w:tcBorders>
              <w:top w:val="single" w:sz="4" w:space="0" w:color="auto"/>
            </w:tcBorders>
            <w:shd w:val="clear" w:color="auto" w:fill="D9D9D9" w:themeFill="background1" w:themeFillShade="D9"/>
          </w:tcPr>
          <w:p w:rsidR="005A3996" w:rsidRPr="005A3996" w:rsidRDefault="005A3996" w:rsidP="00C01E66">
            <w:pPr>
              <w:jc w:val="center"/>
              <w:rPr>
                <w:rFonts w:ascii="Times New Roman" w:hAnsi="Times New Roman" w:cs="Times New Roman"/>
                <w:b/>
              </w:rPr>
            </w:pPr>
          </w:p>
        </w:tc>
        <w:tc>
          <w:tcPr>
            <w:tcW w:w="2062" w:type="dxa"/>
            <w:tcBorders>
              <w:top w:val="single" w:sz="4" w:space="0" w:color="auto"/>
            </w:tcBorders>
            <w:shd w:val="clear" w:color="auto" w:fill="D9D9D9" w:themeFill="background1" w:themeFillShade="D9"/>
          </w:tcPr>
          <w:p w:rsidR="005A3996" w:rsidRPr="005A3996" w:rsidRDefault="005A3996" w:rsidP="002A16EC">
            <w:pPr>
              <w:rPr>
                <w:rFonts w:ascii="Times New Roman" w:hAnsi="Times New Roman" w:cs="Times New Roman"/>
                <w:b/>
              </w:rPr>
            </w:pPr>
            <w:r w:rsidRPr="005A3996">
              <w:rPr>
                <w:rFonts w:ascii="Times New Roman" w:hAnsi="Times New Roman" w:cs="Times New Roman"/>
                <w:b/>
              </w:rPr>
              <w:t>Topic</w:t>
            </w:r>
          </w:p>
        </w:tc>
        <w:tc>
          <w:tcPr>
            <w:tcW w:w="7078" w:type="dxa"/>
            <w:tcBorders>
              <w:top w:val="single" w:sz="4" w:space="0" w:color="auto"/>
            </w:tcBorders>
            <w:shd w:val="clear" w:color="auto" w:fill="D9D9D9" w:themeFill="background1" w:themeFillShade="D9"/>
          </w:tcPr>
          <w:p w:rsidR="005A3996" w:rsidRPr="005A3996" w:rsidRDefault="005A3996" w:rsidP="002A16EC">
            <w:pPr>
              <w:rPr>
                <w:rFonts w:ascii="Times New Roman" w:hAnsi="Times New Roman" w:cs="Times New Roman"/>
                <w:b/>
              </w:rPr>
            </w:pPr>
            <w:r w:rsidRPr="005A3996">
              <w:rPr>
                <w:rFonts w:ascii="Times New Roman" w:hAnsi="Times New Roman" w:cs="Times New Roman"/>
                <w:b/>
              </w:rPr>
              <w:t>Details</w:t>
            </w:r>
          </w:p>
        </w:tc>
      </w:tr>
      <w:tr w:rsidR="005A3996" w:rsidRPr="005A3996" w:rsidTr="00701EEB">
        <w:trPr>
          <w:jc w:val="center"/>
        </w:trPr>
        <w:tc>
          <w:tcPr>
            <w:tcW w:w="336" w:type="dxa"/>
          </w:tcPr>
          <w:p w:rsidR="005A3996" w:rsidRPr="005A3996" w:rsidRDefault="005A3996" w:rsidP="00C01E66">
            <w:pPr>
              <w:jc w:val="center"/>
              <w:rPr>
                <w:rFonts w:ascii="Times New Roman" w:hAnsi="Times New Roman" w:cs="Times New Roman"/>
              </w:rPr>
            </w:pPr>
            <w:r>
              <w:rPr>
                <w:rFonts w:ascii="Times New Roman" w:hAnsi="Times New Roman" w:cs="Times New Roman"/>
              </w:rPr>
              <w:t>1</w:t>
            </w:r>
          </w:p>
        </w:tc>
        <w:tc>
          <w:tcPr>
            <w:tcW w:w="2062" w:type="dxa"/>
          </w:tcPr>
          <w:p w:rsidR="005A3996" w:rsidRPr="005A3996" w:rsidRDefault="005A3996" w:rsidP="002A16EC">
            <w:pPr>
              <w:rPr>
                <w:rFonts w:ascii="Times New Roman" w:hAnsi="Times New Roman" w:cs="Times New Roman"/>
              </w:rPr>
            </w:pPr>
            <w:r w:rsidRPr="005A3996">
              <w:rPr>
                <w:rFonts w:ascii="Times New Roman" w:hAnsi="Times New Roman" w:cs="Times New Roman"/>
              </w:rPr>
              <w:t>Course Introduction</w:t>
            </w:r>
          </w:p>
        </w:tc>
        <w:tc>
          <w:tcPr>
            <w:tcW w:w="7078" w:type="dxa"/>
          </w:tcPr>
          <w:p w:rsidR="005A3996" w:rsidRPr="005A3996" w:rsidRDefault="005A3996" w:rsidP="00846982">
            <w:pPr>
              <w:rPr>
                <w:rFonts w:ascii="Times New Roman" w:hAnsi="Times New Roman" w:cs="Times New Roman"/>
              </w:rPr>
            </w:pPr>
            <w:r w:rsidRPr="005A3996">
              <w:rPr>
                <w:rFonts w:ascii="Times New Roman" w:hAnsi="Times New Roman" w:cs="Times New Roman"/>
              </w:rPr>
              <w:t>Course overview, what a project is</w:t>
            </w:r>
            <w:r w:rsidR="00846982">
              <w:rPr>
                <w:rFonts w:ascii="Times New Roman" w:hAnsi="Times New Roman" w:cs="Times New Roman"/>
              </w:rPr>
              <w:t xml:space="preserve"> and why</w:t>
            </w:r>
            <w:r w:rsidRPr="005A3996">
              <w:rPr>
                <w:rFonts w:ascii="Times New Roman" w:hAnsi="Times New Roman" w:cs="Times New Roman"/>
              </w:rPr>
              <w:t xml:space="preserve"> i</w:t>
            </w:r>
            <w:r w:rsidR="00846982">
              <w:rPr>
                <w:rFonts w:ascii="Times New Roman" w:hAnsi="Times New Roman" w:cs="Times New Roman"/>
              </w:rPr>
              <w:t>t’</w:t>
            </w:r>
            <w:r w:rsidRPr="005A3996">
              <w:rPr>
                <w:rFonts w:ascii="Times New Roman" w:hAnsi="Times New Roman" w:cs="Times New Roman"/>
              </w:rPr>
              <w:t>s important, basic project terms</w:t>
            </w:r>
          </w:p>
        </w:tc>
      </w:tr>
      <w:tr w:rsidR="005A3996" w:rsidRPr="005A3996" w:rsidTr="00701EEB">
        <w:trPr>
          <w:jc w:val="center"/>
        </w:trPr>
        <w:tc>
          <w:tcPr>
            <w:tcW w:w="336" w:type="dxa"/>
          </w:tcPr>
          <w:p w:rsidR="005A3996" w:rsidRPr="005A3996" w:rsidRDefault="005A3996" w:rsidP="00C01E66">
            <w:pPr>
              <w:jc w:val="center"/>
              <w:rPr>
                <w:rFonts w:ascii="Times New Roman" w:hAnsi="Times New Roman" w:cs="Times New Roman"/>
              </w:rPr>
            </w:pPr>
          </w:p>
        </w:tc>
        <w:tc>
          <w:tcPr>
            <w:tcW w:w="2062" w:type="dxa"/>
          </w:tcPr>
          <w:p w:rsidR="005A3996" w:rsidRPr="005A3996" w:rsidRDefault="002860FA" w:rsidP="005A3996">
            <w:pPr>
              <w:rPr>
                <w:rFonts w:ascii="Times New Roman" w:hAnsi="Times New Roman" w:cs="Times New Roman"/>
              </w:rPr>
            </w:pPr>
            <w:r>
              <w:rPr>
                <w:rFonts w:ascii="Times New Roman" w:hAnsi="Times New Roman" w:cs="Times New Roman"/>
              </w:rPr>
              <w:t>Classic Mistakes</w:t>
            </w:r>
          </w:p>
        </w:tc>
        <w:tc>
          <w:tcPr>
            <w:tcW w:w="7078" w:type="dxa"/>
          </w:tcPr>
          <w:p w:rsidR="005A3996" w:rsidRPr="005A3996" w:rsidRDefault="005A3996" w:rsidP="002A16EC">
            <w:pPr>
              <w:rPr>
                <w:rFonts w:ascii="Times New Roman" w:hAnsi="Times New Roman" w:cs="Times New Roman"/>
              </w:rPr>
            </w:pPr>
            <w:r w:rsidRPr="005A3996">
              <w:rPr>
                <w:rFonts w:ascii="Times New Roman" w:hAnsi="Times New Roman" w:cs="Times New Roman"/>
              </w:rPr>
              <w:t>Steve McConnell</w:t>
            </w:r>
            <w:r>
              <w:rPr>
                <w:rFonts w:ascii="Times New Roman" w:hAnsi="Times New Roman" w:cs="Times New Roman"/>
              </w:rPr>
              <w:t>’s list of classic mistakes</w:t>
            </w:r>
            <w:r w:rsidRPr="005A3996">
              <w:rPr>
                <w:rFonts w:ascii="Times New Roman" w:hAnsi="Times New Roman" w:cs="Times New Roman"/>
                <w:vertAlign w:val="superscript"/>
              </w:rPr>
              <w:t>15</w:t>
            </w:r>
          </w:p>
        </w:tc>
      </w:tr>
      <w:tr w:rsidR="005A3996" w:rsidRPr="005A3996" w:rsidTr="00701EEB">
        <w:trPr>
          <w:jc w:val="center"/>
        </w:trPr>
        <w:tc>
          <w:tcPr>
            <w:tcW w:w="336" w:type="dxa"/>
          </w:tcPr>
          <w:p w:rsidR="005A3996" w:rsidRPr="005A3996" w:rsidRDefault="005A3996" w:rsidP="00C01E66">
            <w:pPr>
              <w:jc w:val="center"/>
              <w:rPr>
                <w:rFonts w:ascii="Times New Roman" w:hAnsi="Times New Roman" w:cs="Times New Roman"/>
              </w:rPr>
            </w:pPr>
            <w:r w:rsidRPr="005A3996">
              <w:rPr>
                <w:rFonts w:ascii="Times New Roman" w:hAnsi="Times New Roman" w:cs="Times New Roman"/>
              </w:rPr>
              <w:t>2</w:t>
            </w:r>
          </w:p>
        </w:tc>
        <w:tc>
          <w:tcPr>
            <w:tcW w:w="2062" w:type="dxa"/>
          </w:tcPr>
          <w:p w:rsidR="005A3996" w:rsidRPr="005A3996" w:rsidRDefault="002860FA" w:rsidP="002A16EC">
            <w:pPr>
              <w:rPr>
                <w:rFonts w:ascii="Times New Roman" w:hAnsi="Times New Roman" w:cs="Times New Roman"/>
              </w:rPr>
            </w:pPr>
            <w:r>
              <w:rPr>
                <w:rFonts w:ascii="Times New Roman" w:hAnsi="Times New Roman" w:cs="Times New Roman"/>
              </w:rPr>
              <w:t xml:space="preserve">Core </w:t>
            </w:r>
            <w:r w:rsidR="005A3996" w:rsidRPr="005A3996">
              <w:rPr>
                <w:rFonts w:ascii="Times New Roman" w:hAnsi="Times New Roman" w:cs="Times New Roman"/>
              </w:rPr>
              <w:t>Concepts</w:t>
            </w:r>
          </w:p>
        </w:tc>
        <w:tc>
          <w:tcPr>
            <w:tcW w:w="7078" w:type="dxa"/>
          </w:tcPr>
          <w:p w:rsidR="005A3996" w:rsidRPr="005A3996" w:rsidRDefault="005A3996" w:rsidP="002A16EC">
            <w:pPr>
              <w:rPr>
                <w:rFonts w:ascii="Times New Roman" w:hAnsi="Times New Roman" w:cs="Times New Roman"/>
              </w:rPr>
            </w:pPr>
            <w:r w:rsidRPr="005A3996">
              <w:rPr>
                <w:rFonts w:ascii="Times New Roman" w:hAnsi="Times New Roman" w:cs="Times New Roman"/>
              </w:rPr>
              <w:t>The project triangle, process and productive work, the cone of uncertainty, etc</w:t>
            </w:r>
            <w:r w:rsidR="00C01E66">
              <w:rPr>
                <w:rFonts w:ascii="Times New Roman" w:hAnsi="Times New Roman" w:cs="Times New Roman"/>
              </w:rPr>
              <w:t>.</w:t>
            </w:r>
          </w:p>
        </w:tc>
      </w:tr>
      <w:tr w:rsidR="005A3996" w:rsidRPr="005A3996" w:rsidTr="00701EEB">
        <w:trPr>
          <w:jc w:val="center"/>
        </w:trPr>
        <w:tc>
          <w:tcPr>
            <w:tcW w:w="336" w:type="dxa"/>
          </w:tcPr>
          <w:p w:rsidR="005A3996" w:rsidRPr="005A3996" w:rsidRDefault="005A3996" w:rsidP="00C01E66">
            <w:pPr>
              <w:jc w:val="center"/>
              <w:rPr>
                <w:rFonts w:ascii="Times New Roman" w:hAnsi="Times New Roman" w:cs="Times New Roman"/>
              </w:rPr>
            </w:pPr>
          </w:p>
        </w:tc>
        <w:tc>
          <w:tcPr>
            <w:tcW w:w="2062" w:type="dxa"/>
          </w:tcPr>
          <w:p w:rsidR="005A3996" w:rsidRPr="005A3996" w:rsidRDefault="002860FA" w:rsidP="005A3996">
            <w:pPr>
              <w:rPr>
                <w:rFonts w:ascii="Times New Roman" w:hAnsi="Times New Roman" w:cs="Times New Roman"/>
              </w:rPr>
            </w:pPr>
            <w:r>
              <w:rPr>
                <w:rFonts w:ascii="Times New Roman" w:hAnsi="Times New Roman" w:cs="Times New Roman"/>
              </w:rPr>
              <w:t>Teams</w:t>
            </w:r>
          </w:p>
        </w:tc>
        <w:tc>
          <w:tcPr>
            <w:tcW w:w="7078" w:type="dxa"/>
          </w:tcPr>
          <w:p w:rsidR="005A3996" w:rsidRPr="005A3996" w:rsidRDefault="00846982">
            <w:pPr>
              <w:rPr>
                <w:rFonts w:ascii="Times New Roman" w:hAnsi="Times New Roman" w:cs="Times New Roman"/>
              </w:rPr>
              <w:pPrChange w:id="38" w:author="Samuel Malachowsky" w:date="2015-03-14T17:22:00Z">
                <w:pPr>
                  <w:spacing w:after="200" w:line="276" w:lineRule="auto"/>
                </w:pPr>
              </w:pPrChange>
            </w:pPr>
            <w:r>
              <w:rPr>
                <w:rFonts w:ascii="Times New Roman" w:hAnsi="Times New Roman" w:cs="Times New Roman"/>
              </w:rPr>
              <w:t>Basic c</w:t>
            </w:r>
            <w:r w:rsidR="005A3996" w:rsidRPr="005A3996">
              <w:rPr>
                <w:rFonts w:ascii="Times New Roman" w:hAnsi="Times New Roman" w:cs="Times New Roman"/>
              </w:rPr>
              <w:t xml:space="preserve">oncepts (trust, conflict, accountability, etc.), </w:t>
            </w:r>
            <w:r w:rsidR="002860FA">
              <w:rPr>
                <w:rFonts w:ascii="Times New Roman" w:hAnsi="Times New Roman" w:cs="Times New Roman"/>
              </w:rPr>
              <w:t xml:space="preserve">leadership types, </w:t>
            </w:r>
            <w:proofErr w:type="spellStart"/>
            <w:r w:rsidR="002860FA">
              <w:rPr>
                <w:rFonts w:ascii="Times New Roman" w:hAnsi="Times New Roman" w:cs="Times New Roman"/>
              </w:rPr>
              <w:t>Tuckman’s</w:t>
            </w:r>
            <w:proofErr w:type="spellEnd"/>
            <w:del w:id="39" w:author="Samuel Malachowsky" w:date="2015-03-14T17:22:00Z">
              <w:r w:rsidR="002860FA" w:rsidRPr="002860FA" w:rsidDel="004A4341">
                <w:rPr>
                  <w:rFonts w:ascii="Times New Roman" w:hAnsi="Times New Roman" w:cs="Times New Roman"/>
                  <w:vertAlign w:val="superscript"/>
                </w:rPr>
                <w:delText>22</w:delText>
              </w:r>
            </w:del>
            <w:r w:rsidR="005A3996" w:rsidRPr="005A3996">
              <w:rPr>
                <w:rFonts w:ascii="Times New Roman" w:hAnsi="Times New Roman" w:cs="Times New Roman"/>
              </w:rPr>
              <w:t xml:space="preserve"> model</w:t>
            </w:r>
            <w:ins w:id="40" w:author="Samuel Malachowsky" w:date="2015-03-14T17:22:00Z">
              <w:r w:rsidR="004A4341" w:rsidRPr="002860FA">
                <w:rPr>
                  <w:rFonts w:ascii="Times New Roman" w:hAnsi="Times New Roman" w:cs="Times New Roman"/>
                  <w:vertAlign w:val="superscript"/>
                </w:rPr>
                <w:t>22</w:t>
              </w:r>
            </w:ins>
          </w:p>
        </w:tc>
      </w:tr>
      <w:tr w:rsidR="005A3996" w:rsidRPr="005A3996" w:rsidTr="00701EEB">
        <w:trPr>
          <w:jc w:val="center"/>
        </w:trPr>
        <w:tc>
          <w:tcPr>
            <w:tcW w:w="336" w:type="dxa"/>
          </w:tcPr>
          <w:p w:rsidR="005A3996" w:rsidRPr="005A3996" w:rsidRDefault="002860FA" w:rsidP="00C01E66">
            <w:pPr>
              <w:jc w:val="center"/>
              <w:rPr>
                <w:rFonts w:ascii="Times New Roman" w:hAnsi="Times New Roman" w:cs="Times New Roman"/>
              </w:rPr>
            </w:pPr>
            <w:r w:rsidRPr="005A3996">
              <w:rPr>
                <w:rFonts w:ascii="Times New Roman" w:hAnsi="Times New Roman" w:cs="Times New Roman"/>
              </w:rPr>
              <w:t>3</w:t>
            </w:r>
          </w:p>
        </w:tc>
        <w:tc>
          <w:tcPr>
            <w:tcW w:w="2062" w:type="dxa"/>
          </w:tcPr>
          <w:p w:rsidR="005A3996" w:rsidRPr="005A3996" w:rsidRDefault="002860FA" w:rsidP="002A16EC">
            <w:pPr>
              <w:rPr>
                <w:rFonts w:ascii="Times New Roman" w:hAnsi="Times New Roman" w:cs="Times New Roman"/>
              </w:rPr>
            </w:pPr>
            <w:r>
              <w:rPr>
                <w:rFonts w:ascii="Times New Roman" w:hAnsi="Times New Roman" w:cs="Times New Roman"/>
              </w:rPr>
              <w:t>Risk Management</w:t>
            </w:r>
          </w:p>
        </w:tc>
        <w:tc>
          <w:tcPr>
            <w:tcW w:w="7078" w:type="dxa"/>
          </w:tcPr>
          <w:p w:rsidR="005A3996" w:rsidRPr="005A3996" w:rsidRDefault="002860FA" w:rsidP="002A16EC">
            <w:pPr>
              <w:rPr>
                <w:rFonts w:ascii="Times New Roman" w:hAnsi="Times New Roman" w:cs="Times New Roman"/>
              </w:rPr>
            </w:pPr>
            <w:r w:rsidRPr="005A3996">
              <w:rPr>
                <w:rFonts w:ascii="Times New Roman" w:hAnsi="Times New Roman" w:cs="Times New Roman"/>
              </w:rPr>
              <w:t>What/when/why, assessment and control, quantification, ris</w:t>
            </w:r>
            <w:ins w:id="41" w:author="Samuel Malachowsky" w:date="2015-04-06T10:31:00Z">
              <w:r w:rsidR="00E72D0D">
                <w:rPr>
                  <w:rFonts w:ascii="Times New Roman" w:hAnsi="Times New Roman" w:cs="Times New Roman"/>
                </w:rPr>
                <w:t>k registries</w:t>
              </w:r>
            </w:ins>
            <w:del w:id="42" w:author="Samuel Malachowsky" w:date="2015-04-06T10:31:00Z">
              <w:r w:rsidRPr="005A3996" w:rsidDel="00E72D0D">
                <w:rPr>
                  <w:rFonts w:ascii="Times New Roman" w:hAnsi="Times New Roman" w:cs="Times New Roman"/>
                </w:rPr>
                <w:delText>k tables</w:delText>
              </w:r>
            </w:del>
          </w:p>
        </w:tc>
      </w:tr>
      <w:tr w:rsidR="005A3996" w:rsidRPr="005A3996" w:rsidTr="00701EEB">
        <w:trPr>
          <w:jc w:val="center"/>
        </w:trPr>
        <w:tc>
          <w:tcPr>
            <w:tcW w:w="336" w:type="dxa"/>
          </w:tcPr>
          <w:p w:rsidR="005A3996" w:rsidRPr="005A3996" w:rsidRDefault="005A3996" w:rsidP="00C01E66">
            <w:pPr>
              <w:jc w:val="center"/>
              <w:rPr>
                <w:rFonts w:ascii="Times New Roman" w:hAnsi="Times New Roman" w:cs="Times New Roman"/>
              </w:rPr>
            </w:pPr>
          </w:p>
        </w:tc>
        <w:tc>
          <w:tcPr>
            <w:tcW w:w="2062" w:type="dxa"/>
          </w:tcPr>
          <w:p w:rsidR="005A3996" w:rsidRPr="005A3996" w:rsidRDefault="002860FA" w:rsidP="002860FA">
            <w:pPr>
              <w:rPr>
                <w:rFonts w:ascii="Times New Roman" w:hAnsi="Times New Roman" w:cs="Times New Roman"/>
              </w:rPr>
            </w:pPr>
            <w:r>
              <w:rPr>
                <w:rFonts w:ascii="Times New Roman" w:hAnsi="Times New Roman" w:cs="Times New Roman"/>
              </w:rPr>
              <w:t>Lifecycle Planning</w:t>
            </w:r>
          </w:p>
        </w:tc>
        <w:tc>
          <w:tcPr>
            <w:tcW w:w="7078" w:type="dxa"/>
          </w:tcPr>
          <w:p w:rsidR="005A3996" w:rsidRPr="005A3996" w:rsidRDefault="002860FA" w:rsidP="002A16EC">
            <w:pPr>
              <w:rPr>
                <w:rFonts w:ascii="Times New Roman" w:hAnsi="Times New Roman" w:cs="Times New Roman"/>
              </w:rPr>
            </w:pPr>
            <w:r w:rsidRPr="005A3996">
              <w:rPr>
                <w:rFonts w:ascii="Times New Roman" w:hAnsi="Times New Roman" w:cs="Times New Roman"/>
              </w:rPr>
              <w:t>Explanations of 10 basic models: waterfall, spiral, evolutionary delivery, etc.</w:t>
            </w:r>
          </w:p>
        </w:tc>
      </w:tr>
      <w:tr w:rsidR="005A3996" w:rsidRPr="005A3996" w:rsidTr="00701EEB">
        <w:trPr>
          <w:jc w:val="center"/>
        </w:trPr>
        <w:tc>
          <w:tcPr>
            <w:tcW w:w="336" w:type="dxa"/>
          </w:tcPr>
          <w:p w:rsidR="005A3996" w:rsidRPr="005A3996" w:rsidRDefault="002860FA" w:rsidP="00C01E66">
            <w:pPr>
              <w:jc w:val="center"/>
              <w:rPr>
                <w:rFonts w:ascii="Times New Roman" w:hAnsi="Times New Roman" w:cs="Times New Roman"/>
              </w:rPr>
            </w:pPr>
            <w:r w:rsidRPr="002860FA">
              <w:rPr>
                <w:rFonts w:ascii="Times New Roman" w:hAnsi="Times New Roman" w:cs="Times New Roman"/>
              </w:rPr>
              <w:t>4</w:t>
            </w:r>
          </w:p>
        </w:tc>
        <w:tc>
          <w:tcPr>
            <w:tcW w:w="2062" w:type="dxa"/>
          </w:tcPr>
          <w:p w:rsidR="005A3996" w:rsidRPr="005A3996" w:rsidRDefault="002860FA" w:rsidP="002860FA">
            <w:pPr>
              <w:rPr>
                <w:rFonts w:ascii="Times New Roman" w:hAnsi="Times New Roman" w:cs="Times New Roman"/>
              </w:rPr>
            </w:pPr>
            <w:r>
              <w:rPr>
                <w:rFonts w:ascii="Times New Roman" w:hAnsi="Times New Roman" w:cs="Times New Roman"/>
              </w:rPr>
              <w:t>Methodology Concepts</w:t>
            </w:r>
          </w:p>
        </w:tc>
        <w:tc>
          <w:tcPr>
            <w:tcW w:w="7078" w:type="dxa"/>
          </w:tcPr>
          <w:p w:rsidR="005A3996" w:rsidRPr="005A3996" w:rsidRDefault="002860FA" w:rsidP="002A16EC">
            <w:pPr>
              <w:rPr>
                <w:rFonts w:ascii="Times New Roman" w:hAnsi="Times New Roman" w:cs="Times New Roman"/>
              </w:rPr>
            </w:pPr>
            <w:r w:rsidRPr="002860FA">
              <w:rPr>
                <w:rFonts w:ascii="Times New Roman" w:hAnsi="Times New Roman" w:cs="Times New Roman"/>
              </w:rPr>
              <w:t>Cock</w:t>
            </w:r>
            <w:r>
              <w:rPr>
                <w:rFonts w:ascii="Times New Roman" w:hAnsi="Times New Roman" w:cs="Times New Roman"/>
              </w:rPr>
              <w:t>burn’s methodology structure</w:t>
            </w:r>
            <w:ins w:id="43" w:author="Samuel Malachowsky" w:date="2015-03-14T17:22:00Z">
              <w:r w:rsidR="004A4341">
                <w:rPr>
                  <w:rFonts w:ascii="Times New Roman" w:hAnsi="Times New Roman" w:cs="Times New Roman"/>
                </w:rPr>
                <w:t>,</w:t>
              </w:r>
            </w:ins>
            <w:r w:rsidRPr="002860FA">
              <w:rPr>
                <w:rFonts w:ascii="Times New Roman" w:hAnsi="Times New Roman" w:cs="Times New Roman"/>
                <w:vertAlign w:val="superscript"/>
              </w:rPr>
              <w:t>5</w:t>
            </w:r>
            <w:del w:id="44" w:author="Samuel Malachowsky" w:date="2015-03-14T17:22:00Z">
              <w:r w:rsidRPr="002860FA" w:rsidDel="004A4341">
                <w:rPr>
                  <w:rFonts w:ascii="Times New Roman" w:hAnsi="Times New Roman" w:cs="Times New Roman"/>
                </w:rPr>
                <w:delText>,</w:delText>
              </w:r>
            </w:del>
            <w:r w:rsidRPr="002860FA">
              <w:rPr>
                <w:rFonts w:ascii="Times New Roman" w:hAnsi="Times New Roman" w:cs="Times New Roman"/>
              </w:rPr>
              <w:t xml:space="preserve"> </w:t>
            </w:r>
            <w:r w:rsidR="00846982">
              <w:rPr>
                <w:rFonts w:ascii="Times New Roman" w:hAnsi="Times New Roman" w:cs="Times New Roman"/>
              </w:rPr>
              <w:t xml:space="preserve">plan-driven methodologies (PSP, </w:t>
            </w:r>
            <w:r w:rsidRPr="002860FA">
              <w:rPr>
                <w:rFonts w:ascii="Times New Roman" w:hAnsi="Times New Roman" w:cs="Times New Roman"/>
              </w:rPr>
              <w:t>TSP, RUP)</w:t>
            </w:r>
          </w:p>
        </w:tc>
      </w:tr>
      <w:tr w:rsidR="005A3996" w:rsidRPr="005A3996" w:rsidTr="00701EEB">
        <w:trPr>
          <w:jc w:val="center"/>
        </w:trPr>
        <w:tc>
          <w:tcPr>
            <w:tcW w:w="336" w:type="dxa"/>
          </w:tcPr>
          <w:p w:rsidR="005A3996" w:rsidRPr="005A3996" w:rsidRDefault="002860FA" w:rsidP="00C01E66">
            <w:pPr>
              <w:jc w:val="center"/>
              <w:rPr>
                <w:rFonts w:ascii="Times New Roman" w:hAnsi="Times New Roman" w:cs="Times New Roman"/>
              </w:rPr>
            </w:pPr>
            <w:r w:rsidRPr="002860FA">
              <w:rPr>
                <w:rFonts w:ascii="Times New Roman" w:hAnsi="Times New Roman" w:cs="Times New Roman"/>
              </w:rPr>
              <w:t>5</w:t>
            </w:r>
          </w:p>
        </w:tc>
        <w:tc>
          <w:tcPr>
            <w:tcW w:w="2062" w:type="dxa"/>
          </w:tcPr>
          <w:p w:rsidR="005A3996" w:rsidRPr="005A3996" w:rsidRDefault="002860FA" w:rsidP="002A16EC">
            <w:pPr>
              <w:rPr>
                <w:rFonts w:ascii="Times New Roman" w:hAnsi="Times New Roman" w:cs="Times New Roman"/>
              </w:rPr>
            </w:pPr>
            <w:r>
              <w:rPr>
                <w:rFonts w:ascii="Times New Roman" w:hAnsi="Times New Roman" w:cs="Times New Roman"/>
              </w:rPr>
              <w:t>PM Anti-Patterns</w:t>
            </w:r>
          </w:p>
        </w:tc>
        <w:tc>
          <w:tcPr>
            <w:tcW w:w="7078" w:type="dxa"/>
          </w:tcPr>
          <w:p w:rsidR="005A3996" w:rsidRPr="00846982" w:rsidRDefault="002860FA" w:rsidP="002860FA">
            <w:pPr>
              <w:rPr>
                <w:rFonts w:ascii="Times New Roman" w:hAnsi="Times New Roman" w:cs="Times New Roman"/>
              </w:rPr>
            </w:pPr>
            <w:r w:rsidRPr="002860FA">
              <w:rPr>
                <w:rFonts w:ascii="Times New Roman" w:hAnsi="Times New Roman" w:cs="Times New Roman"/>
              </w:rPr>
              <w:t>What an anti-patt</w:t>
            </w:r>
            <w:r>
              <w:rPr>
                <w:rFonts w:ascii="Times New Roman" w:hAnsi="Times New Roman" w:cs="Times New Roman"/>
              </w:rPr>
              <w:t>ern is and some major examples</w:t>
            </w:r>
            <w:r w:rsidRPr="002860FA">
              <w:rPr>
                <w:rFonts w:ascii="Times New Roman" w:hAnsi="Times New Roman" w:cs="Times New Roman"/>
                <w:vertAlign w:val="superscript"/>
              </w:rPr>
              <w:t>2</w:t>
            </w:r>
            <w:r w:rsidR="00846982">
              <w:rPr>
                <w:rFonts w:ascii="Times New Roman" w:hAnsi="Times New Roman" w:cs="Times New Roman"/>
                <w:vertAlign w:val="subscript"/>
              </w:rPr>
              <w:t xml:space="preserve"> </w:t>
            </w:r>
            <w:r w:rsidR="00846982" w:rsidRPr="00846982">
              <w:rPr>
                <w:rFonts w:ascii="Times New Roman" w:hAnsi="Times New Roman" w:cs="Times New Roman"/>
              </w:rPr>
              <w:t>such as</w:t>
            </w:r>
            <w:r w:rsidR="00846982">
              <w:rPr>
                <w:rFonts w:ascii="Times New Roman" w:hAnsi="Times New Roman" w:cs="Times New Roman"/>
                <w:vertAlign w:val="subscript"/>
              </w:rPr>
              <w:t xml:space="preserve"> </w:t>
            </w:r>
            <w:r w:rsidR="00846982">
              <w:rPr>
                <w:rFonts w:ascii="Times New Roman" w:hAnsi="Times New Roman" w:cs="Times New Roman"/>
              </w:rPr>
              <w:t>analysis paralysis</w:t>
            </w:r>
          </w:p>
        </w:tc>
      </w:tr>
      <w:tr w:rsidR="005A3996" w:rsidRPr="005A3996" w:rsidTr="00701EEB">
        <w:trPr>
          <w:jc w:val="center"/>
        </w:trPr>
        <w:tc>
          <w:tcPr>
            <w:tcW w:w="336" w:type="dxa"/>
          </w:tcPr>
          <w:p w:rsidR="005A3996" w:rsidRPr="005A3996" w:rsidRDefault="002860FA" w:rsidP="00C01E66">
            <w:pPr>
              <w:jc w:val="center"/>
              <w:rPr>
                <w:rFonts w:ascii="Times New Roman" w:hAnsi="Times New Roman" w:cs="Times New Roman"/>
              </w:rPr>
            </w:pPr>
            <w:r w:rsidRPr="002860FA">
              <w:rPr>
                <w:rFonts w:ascii="Times New Roman" w:hAnsi="Times New Roman" w:cs="Times New Roman"/>
              </w:rPr>
              <w:t>6</w:t>
            </w:r>
          </w:p>
        </w:tc>
        <w:tc>
          <w:tcPr>
            <w:tcW w:w="2062" w:type="dxa"/>
          </w:tcPr>
          <w:p w:rsidR="005A3996" w:rsidRPr="005A3996" w:rsidRDefault="002860FA" w:rsidP="002A16EC">
            <w:pPr>
              <w:rPr>
                <w:rFonts w:ascii="Times New Roman" w:hAnsi="Times New Roman" w:cs="Times New Roman"/>
              </w:rPr>
            </w:pPr>
            <w:r>
              <w:rPr>
                <w:rFonts w:ascii="Times New Roman" w:hAnsi="Times New Roman" w:cs="Times New Roman"/>
              </w:rPr>
              <w:t>Agile Methodologies</w:t>
            </w:r>
          </w:p>
        </w:tc>
        <w:tc>
          <w:tcPr>
            <w:tcW w:w="7078" w:type="dxa"/>
          </w:tcPr>
          <w:p w:rsidR="005A3996" w:rsidRPr="005A3996" w:rsidRDefault="002860FA" w:rsidP="00846982">
            <w:pPr>
              <w:rPr>
                <w:rFonts w:ascii="Times New Roman" w:hAnsi="Times New Roman" w:cs="Times New Roman"/>
              </w:rPr>
            </w:pPr>
            <w:r w:rsidRPr="002860FA">
              <w:rPr>
                <w:rFonts w:ascii="Times New Roman" w:hAnsi="Times New Roman" w:cs="Times New Roman"/>
              </w:rPr>
              <w:t>Agile concepts, comparisons to plan</w:t>
            </w:r>
            <w:r w:rsidR="00846982">
              <w:rPr>
                <w:rFonts w:ascii="Times New Roman" w:hAnsi="Times New Roman" w:cs="Times New Roman"/>
              </w:rPr>
              <w:t>-driven, specific methodologies</w:t>
            </w:r>
            <w:ins w:id="45" w:author="Samuel Malachowsky" w:date="2015-04-06T10:32:00Z">
              <w:r w:rsidR="00E72D0D">
                <w:rPr>
                  <w:rFonts w:ascii="Times New Roman" w:hAnsi="Times New Roman" w:cs="Times New Roman"/>
                </w:rPr>
                <w:t xml:space="preserve"> (Scrum)</w:t>
              </w:r>
            </w:ins>
          </w:p>
        </w:tc>
      </w:tr>
      <w:tr w:rsidR="005A3996" w:rsidRPr="005A3996" w:rsidTr="00701EEB">
        <w:trPr>
          <w:jc w:val="center"/>
        </w:trPr>
        <w:tc>
          <w:tcPr>
            <w:tcW w:w="336" w:type="dxa"/>
          </w:tcPr>
          <w:p w:rsidR="005A3996" w:rsidRPr="005A3996" w:rsidRDefault="002860FA" w:rsidP="00C01E66">
            <w:pPr>
              <w:jc w:val="center"/>
              <w:rPr>
                <w:rFonts w:ascii="Times New Roman" w:hAnsi="Times New Roman" w:cs="Times New Roman"/>
              </w:rPr>
            </w:pPr>
            <w:r w:rsidRPr="002860FA">
              <w:rPr>
                <w:rFonts w:ascii="Times New Roman" w:hAnsi="Times New Roman" w:cs="Times New Roman"/>
              </w:rPr>
              <w:t>7</w:t>
            </w:r>
          </w:p>
        </w:tc>
        <w:tc>
          <w:tcPr>
            <w:tcW w:w="2062" w:type="dxa"/>
          </w:tcPr>
          <w:p w:rsidR="005A3996" w:rsidRPr="005A3996" w:rsidRDefault="002860FA" w:rsidP="002860FA">
            <w:pPr>
              <w:rPr>
                <w:rFonts w:ascii="Times New Roman" w:hAnsi="Times New Roman" w:cs="Times New Roman"/>
              </w:rPr>
            </w:pPr>
            <w:r>
              <w:rPr>
                <w:rFonts w:ascii="Times New Roman" w:hAnsi="Times New Roman" w:cs="Times New Roman"/>
              </w:rPr>
              <w:t>Estimation</w:t>
            </w:r>
          </w:p>
        </w:tc>
        <w:tc>
          <w:tcPr>
            <w:tcW w:w="7078" w:type="dxa"/>
          </w:tcPr>
          <w:p w:rsidR="005A3996" w:rsidRPr="005A3996" w:rsidRDefault="002860FA" w:rsidP="002A16EC">
            <w:pPr>
              <w:rPr>
                <w:rFonts w:ascii="Times New Roman" w:hAnsi="Times New Roman" w:cs="Times New Roman"/>
              </w:rPr>
            </w:pPr>
            <w:r w:rsidRPr="002860FA">
              <w:rPr>
                <w:rFonts w:ascii="Times New Roman" w:hAnsi="Times New Roman" w:cs="Times New Roman"/>
              </w:rPr>
              <w:t>Basic process, challenges, methods, LOC vs. function poi</w:t>
            </w:r>
            <w:r w:rsidR="00846982">
              <w:rPr>
                <w:rFonts w:ascii="Times New Roman" w:hAnsi="Times New Roman" w:cs="Times New Roman"/>
              </w:rPr>
              <w:t>nts, risk reserves, expectation management</w:t>
            </w:r>
          </w:p>
        </w:tc>
      </w:tr>
      <w:tr w:rsidR="005A3996" w:rsidRPr="005A3996" w:rsidTr="00701EEB">
        <w:trPr>
          <w:jc w:val="center"/>
        </w:trPr>
        <w:tc>
          <w:tcPr>
            <w:tcW w:w="336" w:type="dxa"/>
          </w:tcPr>
          <w:p w:rsidR="005A3996" w:rsidRPr="005A3996" w:rsidRDefault="005A3996" w:rsidP="00C01E66">
            <w:pPr>
              <w:jc w:val="center"/>
              <w:rPr>
                <w:rFonts w:ascii="Times New Roman" w:hAnsi="Times New Roman" w:cs="Times New Roman"/>
              </w:rPr>
            </w:pPr>
          </w:p>
        </w:tc>
        <w:tc>
          <w:tcPr>
            <w:tcW w:w="2062" w:type="dxa"/>
          </w:tcPr>
          <w:p w:rsidR="005A3996" w:rsidRPr="005A3996" w:rsidRDefault="002860FA" w:rsidP="002860FA">
            <w:pPr>
              <w:rPr>
                <w:rFonts w:ascii="Times New Roman" w:hAnsi="Times New Roman" w:cs="Times New Roman"/>
              </w:rPr>
            </w:pPr>
            <w:proofErr w:type="spellStart"/>
            <w:r>
              <w:rPr>
                <w:rFonts w:ascii="Times New Roman" w:hAnsi="Times New Roman" w:cs="Times New Roman"/>
              </w:rPr>
              <w:t>CoCoMo</w:t>
            </w:r>
            <w:proofErr w:type="spellEnd"/>
          </w:p>
        </w:tc>
        <w:tc>
          <w:tcPr>
            <w:tcW w:w="7078" w:type="dxa"/>
          </w:tcPr>
          <w:p w:rsidR="005A3996" w:rsidRPr="005A3996" w:rsidRDefault="002860FA" w:rsidP="002860FA">
            <w:pPr>
              <w:rPr>
                <w:rFonts w:ascii="Times New Roman" w:hAnsi="Times New Roman" w:cs="Times New Roman"/>
              </w:rPr>
            </w:pPr>
            <w:r>
              <w:rPr>
                <w:rFonts w:ascii="Times New Roman" w:hAnsi="Times New Roman" w:cs="Times New Roman"/>
              </w:rPr>
              <w:t>Constructive Cost Model</w:t>
            </w:r>
            <w:r w:rsidRPr="002860FA">
              <w:rPr>
                <w:rFonts w:ascii="Times New Roman" w:hAnsi="Times New Roman" w:cs="Times New Roman"/>
                <w:vertAlign w:val="superscript"/>
              </w:rPr>
              <w:t>4</w:t>
            </w:r>
            <w:r w:rsidRPr="002860FA">
              <w:rPr>
                <w:rFonts w:ascii="Times New Roman" w:hAnsi="Times New Roman" w:cs="Times New Roman"/>
              </w:rPr>
              <w:t xml:space="preserve"> use cases, calculation, benefit, limitations, </w:t>
            </w:r>
            <w:r w:rsidR="00846982">
              <w:rPr>
                <w:rFonts w:ascii="Times New Roman" w:hAnsi="Times New Roman" w:cs="Times New Roman"/>
              </w:rPr>
              <w:t>use with</w:t>
            </w:r>
            <w:r w:rsidRPr="002860FA">
              <w:rPr>
                <w:rFonts w:ascii="Times New Roman" w:hAnsi="Times New Roman" w:cs="Times New Roman"/>
              </w:rPr>
              <w:t xml:space="preserve"> function points</w:t>
            </w:r>
          </w:p>
        </w:tc>
      </w:tr>
      <w:tr w:rsidR="005A3996" w:rsidRPr="005A3996" w:rsidTr="00701EEB">
        <w:trPr>
          <w:jc w:val="center"/>
        </w:trPr>
        <w:tc>
          <w:tcPr>
            <w:tcW w:w="336" w:type="dxa"/>
          </w:tcPr>
          <w:p w:rsidR="005A3996" w:rsidRPr="005A3996" w:rsidRDefault="002860FA" w:rsidP="00C01E66">
            <w:pPr>
              <w:jc w:val="center"/>
              <w:rPr>
                <w:rFonts w:ascii="Times New Roman" w:hAnsi="Times New Roman" w:cs="Times New Roman"/>
              </w:rPr>
            </w:pPr>
            <w:r w:rsidRPr="002860FA">
              <w:rPr>
                <w:rFonts w:ascii="Times New Roman" w:hAnsi="Times New Roman" w:cs="Times New Roman"/>
              </w:rPr>
              <w:t>8</w:t>
            </w:r>
          </w:p>
        </w:tc>
        <w:tc>
          <w:tcPr>
            <w:tcW w:w="2062" w:type="dxa"/>
          </w:tcPr>
          <w:p w:rsidR="005A3996" w:rsidRPr="005A3996" w:rsidRDefault="002860FA" w:rsidP="002A16EC">
            <w:pPr>
              <w:rPr>
                <w:rFonts w:ascii="Times New Roman" w:hAnsi="Times New Roman" w:cs="Times New Roman"/>
              </w:rPr>
            </w:pPr>
            <w:r>
              <w:rPr>
                <w:rFonts w:ascii="Times New Roman" w:hAnsi="Times New Roman" w:cs="Times New Roman"/>
              </w:rPr>
              <w:t>Scheduling</w:t>
            </w:r>
          </w:p>
        </w:tc>
        <w:tc>
          <w:tcPr>
            <w:tcW w:w="7078" w:type="dxa"/>
          </w:tcPr>
          <w:p w:rsidR="005A3996" w:rsidRPr="005A3996" w:rsidRDefault="002860FA" w:rsidP="002A16EC">
            <w:pPr>
              <w:rPr>
                <w:rFonts w:ascii="Times New Roman" w:hAnsi="Times New Roman" w:cs="Times New Roman"/>
              </w:rPr>
            </w:pPr>
            <w:r w:rsidRPr="002860FA">
              <w:rPr>
                <w:rFonts w:ascii="Times New Roman" w:hAnsi="Times New Roman" w:cs="Times New Roman"/>
              </w:rPr>
              <w:t>Scheduling concepts, work breakdown structures, sequencing, scheduling tools, tracking</w:t>
            </w:r>
            <w:r w:rsidR="00846982">
              <w:rPr>
                <w:rFonts w:ascii="Times New Roman" w:hAnsi="Times New Roman" w:cs="Times New Roman"/>
              </w:rPr>
              <w:t>, extrapolation and reporting</w:t>
            </w:r>
          </w:p>
        </w:tc>
      </w:tr>
      <w:tr w:rsidR="005A3996" w:rsidRPr="005A3996" w:rsidTr="00701EEB">
        <w:trPr>
          <w:jc w:val="center"/>
        </w:trPr>
        <w:tc>
          <w:tcPr>
            <w:tcW w:w="336" w:type="dxa"/>
          </w:tcPr>
          <w:p w:rsidR="005A3996" w:rsidRPr="005A3996" w:rsidRDefault="002860FA" w:rsidP="00C01E66">
            <w:pPr>
              <w:jc w:val="center"/>
              <w:rPr>
                <w:rFonts w:ascii="Times New Roman" w:hAnsi="Times New Roman" w:cs="Times New Roman"/>
              </w:rPr>
            </w:pPr>
            <w:r w:rsidRPr="002860FA">
              <w:rPr>
                <w:rFonts w:ascii="Times New Roman" w:hAnsi="Times New Roman" w:cs="Times New Roman"/>
              </w:rPr>
              <w:t>9</w:t>
            </w:r>
          </w:p>
        </w:tc>
        <w:tc>
          <w:tcPr>
            <w:tcW w:w="2062" w:type="dxa"/>
          </w:tcPr>
          <w:p w:rsidR="005A3996" w:rsidRPr="005A3996" w:rsidRDefault="002860FA" w:rsidP="002860FA">
            <w:pPr>
              <w:rPr>
                <w:rFonts w:ascii="Times New Roman" w:hAnsi="Times New Roman" w:cs="Times New Roman"/>
              </w:rPr>
            </w:pPr>
            <w:r>
              <w:rPr>
                <w:rFonts w:ascii="Times New Roman" w:hAnsi="Times New Roman" w:cs="Times New Roman"/>
              </w:rPr>
              <w:t>Quality</w:t>
            </w:r>
          </w:p>
        </w:tc>
        <w:tc>
          <w:tcPr>
            <w:tcW w:w="7078" w:type="dxa"/>
          </w:tcPr>
          <w:p w:rsidR="005A3996" w:rsidRPr="005A3996" w:rsidRDefault="002860FA" w:rsidP="002A16EC">
            <w:pPr>
              <w:rPr>
                <w:rFonts w:ascii="Times New Roman" w:hAnsi="Times New Roman" w:cs="Times New Roman"/>
              </w:rPr>
            </w:pPr>
            <w:r w:rsidRPr="002860FA">
              <w:rPr>
                <w:rFonts w:ascii="Times New Roman" w:hAnsi="Times New Roman" w:cs="Times New Roman"/>
              </w:rPr>
              <w:t>Definition, relationship with testing, verification and validation, quality assurance</w:t>
            </w:r>
            <w:r w:rsidR="00846982">
              <w:rPr>
                <w:rFonts w:ascii="Times New Roman" w:hAnsi="Times New Roman" w:cs="Times New Roman"/>
              </w:rPr>
              <w:t>, relation to other concepts covered in class</w:t>
            </w:r>
          </w:p>
        </w:tc>
      </w:tr>
      <w:tr w:rsidR="005A3996" w:rsidRPr="005A3996" w:rsidTr="00701EEB">
        <w:trPr>
          <w:jc w:val="center"/>
        </w:trPr>
        <w:tc>
          <w:tcPr>
            <w:tcW w:w="336" w:type="dxa"/>
          </w:tcPr>
          <w:p w:rsidR="005A3996" w:rsidRPr="005A3996" w:rsidRDefault="002860FA" w:rsidP="00C01E66">
            <w:pPr>
              <w:jc w:val="center"/>
              <w:rPr>
                <w:rFonts w:ascii="Times New Roman" w:hAnsi="Times New Roman" w:cs="Times New Roman"/>
              </w:rPr>
            </w:pPr>
            <w:r w:rsidRPr="002860FA">
              <w:rPr>
                <w:rFonts w:ascii="Times New Roman" w:hAnsi="Times New Roman" w:cs="Times New Roman"/>
              </w:rPr>
              <w:t>10</w:t>
            </w:r>
          </w:p>
        </w:tc>
        <w:tc>
          <w:tcPr>
            <w:tcW w:w="2062" w:type="dxa"/>
          </w:tcPr>
          <w:p w:rsidR="005A3996" w:rsidRPr="005A3996" w:rsidRDefault="002860FA" w:rsidP="002860FA">
            <w:pPr>
              <w:rPr>
                <w:rFonts w:ascii="Times New Roman" w:hAnsi="Times New Roman" w:cs="Times New Roman"/>
              </w:rPr>
            </w:pPr>
            <w:r w:rsidRPr="002860FA">
              <w:rPr>
                <w:rFonts w:ascii="Times New Roman" w:hAnsi="Times New Roman" w:cs="Times New Roman"/>
              </w:rPr>
              <w:t>Measurement</w:t>
            </w:r>
            <w:r>
              <w:rPr>
                <w:rFonts w:ascii="Times New Roman" w:hAnsi="Times New Roman" w:cs="Times New Roman"/>
              </w:rPr>
              <w:t>/Metrics</w:t>
            </w:r>
          </w:p>
        </w:tc>
        <w:tc>
          <w:tcPr>
            <w:tcW w:w="7078" w:type="dxa"/>
          </w:tcPr>
          <w:p w:rsidR="005A3996" w:rsidRPr="005A3996" w:rsidRDefault="002860FA" w:rsidP="002A16EC">
            <w:pPr>
              <w:rPr>
                <w:rFonts w:ascii="Times New Roman" w:hAnsi="Times New Roman" w:cs="Times New Roman"/>
              </w:rPr>
            </w:pPr>
            <w:r w:rsidRPr="002860FA">
              <w:rPr>
                <w:rFonts w:ascii="Times New Roman" w:hAnsi="Times New Roman" w:cs="Times New Roman"/>
              </w:rPr>
              <w:t>Defined, project/product/process metrics, collection, analysis, examples of metrics</w:t>
            </w:r>
            <w:r w:rsidR="00846982">
              <w:rPr>
                <w:rFonts w:ascii="Times New Roman" w:hAnsi="Times New Roman" w:cs="Times New Roman"/>
              </w:rPr>
              <w:t xml:space="preserve"> and their use</w:t>
            </w:r>
          </w:p>
        </w:tc>
      </w:tr>
      <w:tr w:rsidR="005A3996" w:rsidRPr="005A3996" w:rsidTr="00701EEB">
        <w:trPr>
          <w:jc w:val="center"/>
        </w:trPr>
        <w:tc>
          <w:tcPr>
            <w:tcW w:w="336" w:type="dxa"/>
          </w:tcPr>
          <w:p w:rsidR="005A3996" w:rsidRPr="005A3996" w:rsidRDefault="002860FA" w:rsidP="00C01E66">
            <w:pPr>
              <w:jc w:val="center"/>
              <w:rPr>
                <w:rFonts w:ascii="Times New Roman" w:hAnsi="Times New Roman" w:cs="Times New Roman"/>
              </w:rPr>
            </w:pPr>
            <w:r w:rsidRPr="002860FA">
              <w:rPr>
                <w:rFonts w:ascii="Times New Roman" w:hAnsi="Times New Roman" w:cs="Times New Roman"/>
              </w:rPr>
              <w:t>11</w:t>
            </w:r>
          </w:p>
        </w:tc>
        <w:tc>
          <w:tcPr>
            <w:tcW w:w="2062" w:type="dxa"/>
          </w:tcPr>
          <w:p w:rsidR="005A3996" w:rsidRPr="005A3996" w:rsidRDefault="002860FA" w:rsidP="002860FA">
            <w:pPr>
              <w:rPr>
                <w:rFonts w:ascii="Times New Roman" w:hAnsi="Times New Roman" w:cs="Times New Roman"/>
              </w:rPr>
            </w:pPr>
            <w:r>
              <w:rPr>
                <w:rFonts w:ascii="Times New Roman" w:hAnsi="Times New Roman" w:cs="Times New Roman"/>
              </w:rPr>
              <w:t>Testing</w:t>
            </w:r>
          </w:p>
        </w:tc>
        <w:tc>
          <w:tcPr>
            <w:tcW w:w="7078" w:type="dxa"/>
          </w:tcPr>
          <w:p w:rsidR="005A3996" w:rsidRPr="005A3996" w:rsidRDefault="002860FA" w:rsidP="002860FA">
            <w:pPr>
              <w:rPr>
                <w:rFonts w:ascii="Times New Roman" w:hAnsi="Times New Roman" w:cs="Times New Roman"/>
              </w:rPr>
            </w:pPr>
            <w:r w:rsidRPr="002860FA">
              <w:rPr>
                <w:rFonts w:ascii="Times New Roman" w:hAnsi="Times New Roman" w:cs="Times New Roman"/>
              </w:rPr>
              <w:t>Testing concepts, sweet spot, poo</w:t>
            </w:r>
            <w:r>
              <w:rPr>
                <w:rFonts w:ascii="Times New Roman" w:hAnsi="Times New Roman" w:cs="Times New Roman"/>
              </w:rPr>
              <w:t xml:space="preserve">ling/seeding/etc., the </w:t>
            </w:r>
            <w:ins w:id="46" w:author="Samuel Malachowsky" w:date="2015-04-06T10:32:00Z">
              <w:r w:rsidR="00E72D0D">
                <w:rPr>
                  <w:rFonts w:ascii="Times New Roman" w:hAnsi="Times New Roman" w:cs="Times New Roman"/>
                </w:rPr>
                <w:t xml:space="preserve">Testing </w:t>
              </w:r>
            </w:ins>
            <w:r>
              <w:rPr>
                <w:rFonts w:ascii="Times New Roman" w:hAnsi="Times New Roman" w:cs="Times New Roman"/>
              </w:rPr>
              <w:t xml:space="preserve">V </w:t>
            </w:r>
            <w:ins w:id="47" w:author="Samuel Malachowsky" w:date="2015-04-06T10:32:00Z">
              <w:r w:rsidR="00E72D0D">
                <w:rPr>
                  <w:rFonts w:ascii="Times New Roman" w:hAnsi="Times New Roman" w:cs="Times New Roman"/>
                </w:rPr>
                <w:t>M</w:t>
              </w:r>
            </w:ins>
            <w:del w:id="48" w:author="Samuel Malachowsky" w:date="2015-04-06T10:32:00Z">
              <w:r w:rsidDel="00E72D0D">
                <w:rPr>
                  <w:rFonts w:ascii="Times New Roman" w:hAnsi="Times New Roman" w:cs="Times New Roman"/>
                </w:rPr>
                <w:delText>m</w:delText>
              </w:r>
            </w:del>
            <w:r>
              <w:rPr>
                <w:rFonts w:ascii="Times New Roman" w:hAnsi="Times New Roman" w:cs="Times New Roman"/>
              </w:rPr>
              <w:t>odel</w:t>
            </w:r>
            <w:r w:rsidRPr="002860FA">
              <w:rPr>
                <w:rFonts w:ascii="Times New Roman" w:hAnsi="Times New Roman" w:cs="Times New Roman"/>
                <w:vertAlign w:val="superscript"/>
              </w:rPr>
              <w:t>7</w:t>
            </w:r>
          </w:p>
        </w:tc>
      </w:tr>
      <w:tr w:rsidR="005A3996" w:rsidRPr="005A3996" w:rsidTr="00701EEB">
        <w:trPr>
          <w:jc w:val="center"/>
        </w:trPr>
        <w:tc>
          <w:tcPr>
            <w:tcW w:w="336" w:type="dxa"/>
          </w:tcPr>
          <w:p w:rsidR="005A3996" w:rsidRPr="005A3996" w:rsidRDefault="002860FA" w:rsidP="00C01E66">
            <w:pPr>
              <w:jc w:val="center"/>
              <w:rPr>
                <w:rFonts w:ascii="Times New Roman" w:hAnsi="Times New Roman" w:cs="Times New Roman"/>
              </w:rPr>
            </w:pPr>
            <w:r w:rsidRPr="002860FA">
              <w:rPr>
                <w:rFonts w:ascii="Times New Roman" w:hAnsi="Times New Roman" w:cs="Times New Roman"/>
              </w:rPr>
              <w:t>12</w:t>
            </w:r>
          </w:p>
        </w:tc>
        <w:tc>
          <w:tcPr>
            <w:tcW w:w="2062" w:type="dxa"/>
          </w:tcPr>
          <w:p w:rsidR="005A3996" w:rsidRPr="005A3996" w:rsidRDefault="002860FA" w:rsidP="002860FA">
            <w:pPr>
              <w:rPr>
                <w:rFonts w:ascii="Times New Roman" w:hAnsi="Times New Roman" w:cs="Times New Roman"/>
              </w:rPr>
            </w:pPr>
            <w:r>
              <w:rPr>
                <w:rFonts w:ascii="Times New Roman" w:hAnsi="Times New Roman" w:cs="Times New Roman"/>
              </w:rPr>
              <w:t>Change Control</w:t>
            </w:r>
          </w:p>
        </w:tc>
        <w:tc>
          <w:tcPr>
            <w:tcW w:w="7078" w:type="dxa"/>
          </w:tcPr>
          <w:p w:rsidR="005A3996" w:rsidRPr="005A3996" w:rsidRDefault="002860FA" w:rsidP="002A16EC">
            <w:pPr>
              <w:rPr>
                <w:rFonts w:ascii="Times New Roman" w:hAnsi="Times New Roman" w:cs="Times New Roman"/>
              </w:rPr>
            </w:pPr>
            <w:r w:rsidRPr="002860FA">
              <w:rPr>
                <w:rFonts w:ascii="Times New Roman" w:hAnsi="Times New Roman" w:cs="Times New Roman"/>
              </w:rPr>
              <w:t>Types of change, maintenance (types, concepts), metrics, software distribution</w:t>
            </w:r>
          </w:p>
        </w:tc>
      </w:tr>
      <w:tr w:rsidR="005A3996" w:rsidRPr="005A3996" w:rsidTr="00701EEB">
        <w:trPr>
          <w:jc w:val="center"/>
        </w:trPr>
        <w:tc>
          <w:tcPr>
            <w:tcW w:w="336" w:type="dxa"/>
          </w:tcPr>
          <w:p w:rsidR="005A3996" w:rsidRPr="005A3996" w:rsidRDefault="002860FA" w:rsidP="00C01E66">
            <w:pPr>
              <w:jc w:val="center"/>
              <w:rPr>
                <w:rFonts w:ascii="Times New Roman" w:hAnsi="Times New Roman" w:cs="Times New Roman"/>
              </w:rPr>
            </w:pPr>
            <w:r w:rsidRPr="002860FA">
              <w:rPr>
                <w:rFonts w:ascii="Times New Roman" w:hAnsi="Times New Roman" w:cs="Times New Roman"/>
              </w:rPr>
              <w:t>13</w:t>
            </w:r>
          </w:p>
        </w:tc>
        <w:tc>
          <w:tcPr>
            <w:tcW w:w="2062" w:type="dxa"/>
          </w:tcPr>
          <w:p w:rsidR="005A3996" w:rsidRPr="005A3996" w:rsidRDefault="002860FA" w:rsidP="002860FA">
            <w:pPr>
              <w:rPr>
                <w:rFonts w:ascii="Times New Roman" w:hAnsi="Times New Roman" w:cs="Times New Roman"/>
              </w:rPr>
            </w:pPr>
            <w:r>
              <w:rPr>
                <w:rFonts w:ascii="Times New Roman" w:hAnsi="Times New Roman" w:cs="Times New Roman"/>
              </w:rPr>
              <w:t>Communications Management</w:t>
            </w:r>
          </w:p>
        </w:tc>
        <w:tc>
          <w:tcPr>
            <w:tcW w:w="7078" w:type="dxa"/>
          </w:tcPr>
          <w:p w:rsidR="005A3996" w:rsidRPr="005A3996" w:rsidRDefault="002860FA" w:rsidP="002A16EC">
            <w:pPr>
              <w:rPr>
                <w:rFonts w:ascii="Times New Roman" w:hAnsi="Times New Roman" w:cs="Times New Roman"/>
              </w:rPr>
            </w:pPr>
            <w:r w:rsidRPr="002860FA">
              <w:rPr>
                <w:rFonts w:ascii="Times New Roman" w:hAnsi="Times New Roman" w:cs="Times New Roman"/>
              </w:rPr>
              <w:t>Channels, planning, stakeholders and team communication, professional responsibility</w:t>
            </w:r>
          </w:p>
        </w:tc>
      </w:tr>
      <w:tr w:rsidR="005A3996" w:rsidRPr="005A3996" w:rsidTr="00701EEB">
        <w:trPr>
          <w:jc w:val="center"/>
        </w:trPr>
        <w:tc>
          <w:tcPr>
            <w:tcW w:w="336" w:type="dxa"/>
          </w:tcPr>
          <w:p w:rsidR="005A3996" w:rsidRPr="005A3996" w:rsidRDefault="002860FA" w:rsidP="00C01E66">
            <w:pPr>
              <w:jc w:val="center"/>
              <w:rPr>
                <w:rFonts w:ascii="Times New Roman" w:hAnsi="Times New Roman" w:cs="Times New Roman"/>
              </w:rPr>
            </w:pPr>
            <w:r w:rsidRPr="002860FA">
              <w:rPr>
                <w:rFonts w:ascii="Times New Roman" w:hAnsi="Times New Roman" w:cs="Times New Roman"/>
              </w:rPr>
              <w:t>14</w:t>
            </w:r>
          </w:p>
        </w:tc>
        <w:tc>
          <w:tcPr>
            <w:tcW w:w="2062" w:type="dxa"/>
          </w:tcPr>
          <w:p w:rsidR="005A3996" w:rsidRPr="005A3996" w:rsidRDefault="002860FA" w:rsidP="002860FA">
            <w:pPr>
              <w:rPr>
                <w:rFonts w:ascii="Times New Roman" w:hAnsi="Times New Roman" w:cs="Times New Roman"/>
              </w:rPr>
            </w:pPr>
            <w:r w:rsidRPr="002860FA">
              <w:rPr>
                <w:rFonts w:ascii="Times New Roman" w:hAnsi="Times New Roman" w:cs="Times New Roman"/>
              </w:rPr>
              <w:t xml:space="preserve">Process Quality </w:t>
            </w:r>
          </w:p>
        </w:tc>
        <w:tc>
          <w:tcPr>
            <w:tcW w:w="7078" w:type="dxa"/>
          </w:tcPr>
          <w:p w:rsidR="005A3996" w:rsidRPr="005A3996" w:rsidRDefault="002860FA" w:rsidP="002860FA">
            <w:pPr>
              <w:rPr>
                <w:rFonts w:ascii="Times New Roman" w:hAnsi="Times New Roman" w:cs="Times New Roman"/>
              </w:rPr>
            </w:pPr>
            <w:r>
              <w:rPr>
                <w:rFonts w:ascii="Times New Roman" w:hAnsi="Times New Roman" w:cs="Times New Roman"/>
              </w:rPr>
              <w:t>Maturity models (CMMI</w:t>
            </w:r>
            <w:r w:rsidRPr="002860FA">
              <w:rPr>
                <w:rFonts w:ascii="Times New Roman" w:hAnsi="Times New Roman" w:cs="Times New Roman"/>
                <w:vertAlign w:val="superscript"/>
              </w:rPr>
              <w:t>1</w:t>
            </w:r>
            <w:r w:rsidRPr="002860FA">
              <w:rPr>
                <w:rFonts w:ascii="Times New Roman" w:hAnsi="Times New Roman" w:cs="Times New Roman"/>
              </w:rPr>
              <w:t>), process frameworks, application of changes to processes</w:t>
            </w:r>
          </w:p>
        </w:tc>
      </w:tr>
    </w:tbl>
    <w:p w:rsidR="002A16EC" w:rsidRPr="002A16EC" w:rsidRDefault="002860FA" w:rsidP="002A16EC">
      <w:pPr>
        <w:rPr>
          <w:rFonts w:ascii="Times New Roman" w:hAnsi="Times New Roman" w:cs="Times New Roman"/>
          <w:sz w:val="24"/>
          <w:szCs w:val="24"/>
        </w:rPr>
      </w:pPr>
      <w:r>
        <w:rPr>
          <w:rFonts w:ascii="Times New Roman" w:hAnsi="Times New Roman" w:cs="Times New Roman"/>
          <w:sz w:val="24"/>
          <w:szCs w:val="24"/>
        </w:rPr>
        <w:br/>
      </w:r>
      <w:r w:rsidR="002A16EC" w:rsidRPr="002A16EC">
        <w:rPr>
          <w:rFonts w:ascii="Times New Roman" w:hAnsi="Times New Roman" w:cs="Times New Roman"/>
          <w:sz w:val="24"/>
          <w:szCs w:val="24"/>
        </w:rPr>
        <w:t>The Software Engineering department considers this 3-credit course the core class in the process track (one of two</w:t>
      </w:r>
      <w:r w:rsidR="002A16EC">
        <w:rPr>
          <w:rFonts w:ascii="Times New Roman" w:hAnsi="Times New Roman" w:cs="Times New Roman"/>
          <w:sz w:val="24"/>
          <w:szCs w:val="24"/>
        </w:rPr>
        <w:t xml:space="preserve"> </w:t>
      </w:r>
      <w:r w:rsidR="002A16EC" w:rsidRPr="002A16EC">
        <w:rPr>
          <w:rFonts w:ascii="Times New Roman" w:hAnsi="Times New Roman" w:cs="Times New Roman"/>
          <w:sz w:val="24"/>
          <w:szCs w:val="24"/>
        </w:rPr>
        <w:t>major tracks) taken by all students in the major. This class</w:t>
      </w:r>
      <w:r w:rsidR="002A16EC">
        <w:rPr>
          <w:rFonts w:ascii="Times New Roman" w:hAnsi="Times New Roman" w:cs="Times New Roman"/>
          <w:sz w:val="24"/>
          <w:szCs w:val="24"/>
        </w:rPr>
        <w:t xml:space="preserve"> </w:t>
      </w:r>
      <w:r w:rsidR="00874670">
        <w:rPr>
          <w:rFonts w:ascii="Times New Roman" w:hAnsi="Times New Roman" w:cs="Times New Roman"/>
          <w:sz w:val="24"/>
          <w:szCs w:val="24"/>
        </w:rPr>
        <w:t>is a prerequisite for</w:t>
      </w:r>
      <w:r w:rsidR="002A16EC" w:rsidRPr="002A16EC">
        <w:rPr>
          <w:rFonts w:ascii="Times New Roman" w:hAnsi="Times New Roman" w:cs="Times New Roman"/>
          <w:sz w:val="24"/>
          <w:szCs w:val="24"/>
        </w:rPr>
        <w:t xml:space="preserve"> other classes, such as Software Process</w:t>
      </w:r>
      <w:r w:rsidR="002A16EC">
        <w:rPr>
          <w:rFonts w:ascii="Times New Roman" w:hAnsi="Times New Roman" w:cs="Times New Roman"/>
          <w:sz w:val="24"/>
          <w:szCs w:val="24"/>
        </w:rPr>
        <w:t xml:space="preserve"> </w:t>
      </w:r>
      <w:del w:id="49" w:author="Samuel Malachowsky" w:date="2015-04-06T10:32:00Z">
        <w:r w:rsidR="002A16EC" w:rsidRPr="002A16EC" w:rsidDel="00E72D0D">
          <w:rPr>
            <w:rFonts w:ascii="Times New Roman" w:hAnsi="Times New Roman" w:cs="Times New Roman"/>
            <w:sz w:val="24"/>
            <w:szCs w:val="24"/>
          </w:rPr>
          <w:delText xml:space="preserve">and </w:delText>
        </w:r>
      </w:del>
      <w:ins w:id="50" w:author="Samuel Malachowsky" w:date="2015-04-06T10:32:00Z">
        <w:r w:rsidR="00E72D0D">
          <w:rPr>
            <w:rFonts w:ascii="Times New Roman" w:hAnsi="Times New Roman" w:cs="Times New Roman"/>
            <w:sz w:val="24"/>
            <w:szCs w:val="24"/>
          </w:rPr>
          <w:t>&amp;</w:t>
        </w:r>
        <w:r w:rsidR="00E72D0D" w:rsidRPr="002A16EC">
          <w:rPr>
            <w:rFonts w:ascii="Times New Roman" w:hAnsi="Times New Roman" w:cs="Times New Roman"/>
            <w:sz w:val="24"/>
            <w:szCs w:val="24"/>
          </w:rPr>
          <w:t xml:space="preserve"> </w:t>
        </w:r>
      </w:ins>
      <w:r w:rsidR="002A16EC" w:rsidRPr="002A16EC">
        <w:rPr>
          <w:rFonts w:ascii="Times New Roman" w:hAnsi="Times New Roman" w:cs="Times New Roman"/>
          <w:sz w:val="24"/>
          <w:szCs w:val="24"/>
        </w:rPr>
        <w:t>Product Quality</w:t>
      </w:r>
      <w:del w:id="51" w:author="Samuel Malachowsky" w:date="2015-04-06T10:32:00Z">
        <w:r w:rsidR="002A16EC" w:rsidRPr="002A16EC" w:rsidDel="00E72D0D">
          <w:rPr>
            <w:rFonts w:ascii="Times New Roman" w:hAnsi="Times New Roman" w:cs="Times New Roman"/>
            <w:sz w:val="24"/>
            <w:szCs w:val="24"/>
          </w:rPr>
          <w:delText>,</w:delText>
        </w:r>
      </w:del>
      <w:r w:rsidR="002A16EC" w:rsidRPr="002A16EC">
        <w:rPr>
          <w:rFonts w:ascii="Times New Roman" w:hAnsi="Times New Roman" w:cs="Times New Roman"/>
          <w:sz w:val="24"/>
          <w:szCs w:val="24"/>
        </w:rPr>
        <w:t xml:space="preserve"> and Trends in Software Development</w:t>
      </w:r>
      <w:r w:rsidR="002A16EC">
        <w:rPr>
          <w:rFonts w:ascii="Times New Roman" w:hAnsi="Times New Roman" w:cs="Times New Roman"/>
          <w:sz w:val="24"/>
          <w:szCs w:val="24"/>
        </w:rPr>
        <w:t xml:space="preserve"> </w:t>
      </w:r>
      <w:r w:rsidR="002A16EC" w:rsidRPr="002A16EC">
        <w:rPr>
          <w:rFonts w:ascii="Times New Roman" w:hAnsi="Times New Roman" w:cs="Times New Roman"/>
          <w:sz w:val="24"/>
          <w:szCs w:val="24"/>
        </w:rPr>
        <w:t>Process. Methodologies and processes taught in this class</w:t>
      </w:r>
      <w:r w:rsidR="002A16EC">
        <w:rPr>
          <w:rFonts w:ascii="Times New Roman" w:hAnsi="Times New Roman" w:cs="Times New Roman"/>
          <w:sz w:val="24"/>
          <w:szCs w:val="24"/>
        </w:rPr>
        <w:t xml:space="preserve"> </w:t>
      </w:r>
      <w:r w:rsidR="002A16EC" w:rsidRPr="002A16EC">
        <w:rPr>
          <w:rFonts w:ascii="Times New Roman" w:hAnsi="Times New Roman" w:cs="Times New Roman"/>
          <w:sz w:val="24"/>
          <w:szCs w:val="24"/>
        </w:rPr>
        <w:t>are also a required implementation in the Senior Project</w:t>
      </w:r>
      <w:r w:rsidR="002A16EC">
        <w:rPr>
          <w:rFonts w:ascii="Times New Roman" w:hAnsi="Times New Roman" w:cs="Times New Roman"/>
          <w:sz w:val="24"/>
          <w:szCs w:val="24"/>
        </w:rPr>
        <w:t xml:space="preserve"> </w:t>
      </w:r>
      <w:r w:rsidR="002A16EC" w:rsidRPr="002A16EC">
        <w:rPr>
          <w:rFonts w:ascii="Times New Roman" w:hAnsi="Times New Roman" w:cs="Times New Roman"/>
          <w:sz w:val="24"/>
          <w:szCs w:val="24"/>
        </w:rPr>
        <w:t>c</w:t>
      </w:r>
      <w:ins w:id="52" w:author="Samuel Malachowsky" w:date="2015-03-15T17:19:00Z">
        <w:r w:rsidR="006862F3">
          <w:rPr>
            <w:rFonts w:ascii="Times New Roman" w:hAnsi="Times New Roman" w:cs="Times New Roman"/>
            <w:sz w:val="24"/>
            <w:szCs w:val="24"/>
          </w:rPr>
          <w:t>apstone</w:t>
        </w:r>
      </w:ins>
      <w:del w:id="53" w:author="Samuel Malachowsky" w:date="2015-03-15T17:19:00Z">
        <w:r w:rsidR="002A16EC" w:rsidRPr="002A16EC" w:rsidDel="006862F3">
          <w:rPr>
            <w:rFonts w:ascii="Times New Roman" w:hAnsi="Times New Roman" w:cs="Times New Roman"/>
            <w:sz w:val="24"/>
            <w:szCs w:val="24"/>
          </w:rPr>
          <w:delText>lass</w:delText>
        </w:r>
      </w:del>
      <w:r w:rsidR="002A16EC" w:rsidRPr="002A16EC">
        <w:rPr>
          <w:rFonts w:ascii="Times New Roman" w:hAnsi="Times New Roman" w:cs="Times New Roman"/>
          <w:sz w:val="24"/>
          <w:szCs w:val="24"/>
        </w:rPr>
        <w:t xml:space="preserve"> which immediately </w:t>
      </w:r>
      <w:r w:rsidR="002A16EC">
        <w:rPr>
          <w:rFonts w:ascii="Times New Roman" w:hAnsi="Times New Roman" w:cs="Times New Roman"/>
          <w:sz w:val="24"/>
          <w:szCs w:val="24"/>
        </w:rPr>
        <w:t>precedes graduation. The depart</w:t>
      </w:r>
      <w:r w:rsidR="002A16EC" w:rsidRPr="002A16EC">
        <w:rPr>
          <w:rFonts w:ascii="Times New Roman" w:hAnsi="Times New Roman" w:cs="Times New Roman"/>
          <w:sz w:val="24"/>
          <w:szCs w:val="24"/>
        </w:rPr>
        <w:t>ment understands that a strong foundation in this area is a</w:t>
      </w:r>
      <w:r w:rsidR="002A16EC">
        <w:rPr>
          <w:rFonts w:ascii="Times New Roman" w:hAnsi="Times New Roman" w:cs="Times New Roman"/>
          <w:sz w:val="24"/>
          <w:szCs w:val="24"/>
        </w:rPr>
        <w:t xml:space="preserve"> </w:t>
      </w:r>
      <w:r w:rsidR="002A16EC" w:rsidRPr="002A16EC">
        <w:rPr>
          <w:rFonts w:ascii="Times New Roman" w:hAnsi="Times New Roman" w:cs="Times New Roman"/>
          <w:sz w:val="24"/>
          <w:szCs w:val="24"/>
        </w:rPr>
        <w:t>vital part of students’ futur</w:t>
      </w:r>
      <w:r w:rsidR="005B1A16">
        <w:rPr>
          <w:rFonts w:ascii="Times New Roman" w:hAnsi="Times New Roman" w:cs="Times New Roman"/>
          <w:sz w:val="24"/>
          <w:szCs w:val="24"/>
        </w:rPr>
        <w:t>e success and the</w:t>
      </w:r>
      <w:r w:rsidR="002A16EC">
        <w:rPr>
          <w:rFonts w:ascii="Times New Roman" w:hAnsi="Times New Roman" w:cs="Times New Roman"/>
          <w:sz w:val="24"/>
          <w:szCs w:val="24"/>
        </w:rPr>
        <w:t xml:space="preserve"> rep</w:t>
      </w:r>
      <w:r w:rsidR="002A16EC" w:rsidRPr="002A16EC">
        <w:rPr>
          <w:rFonts w:ascii="Times New Roman" w:hAnsi="Times New Roman" w:cs="Times New Roman"/>
          <w:sz w:val="24"/>
          <w:szCs w:val="24"/>
        </w:rPr>
        <w:t>utation of the college.</w:t>
      </w:r>
    </w:p>
    <w:p w:rsidR="002A16EC" w:rsidRDefault="002A16EC" w:rsidP="002A16EC">
      <w:pPr>
        <w:rPr>
          <w:rFonts w:ascii="Times New Roman" w:hAnsi="Times New Roman" w:cs="Times New Roman"/>
          <w:sz w:val="24"/>
          <w:szCs w:val="24"/>
        </w:rPr>
      </w:pPr>
      <w:r w:rsidRPr="002A16EC">
        <w:rPr>
          <w:rFonts w:ascii="Times New Roman" w:hAnsi="Times New Roman" w:cs="Times New Roman"/>
          <w:sz w:val="24"/>
          <w:szCs w:val="24"/>
        </w:rPr>
        <w:t>Software Engineering majors typically take this course in</w:t>
      </w:r>
      <w:r>
        <w:rPr>
          <w:rFonts w:ascii="Times New Roman" w:hAnsi="Times New Roman" w:cs="Times New Roman"/>
          <w:sz w:val="24"/>
          <w:szCs w:val="24"/>
        </w:rPr>
        <w:t xml:space="preserve"> </w:t>
      </w:r>
      <w:r w:rsidRPr="002A16EC">
        <w:rPr>
          <w:rFonts w:ascii="Times New Roman" w:hAnsi="Times New Roman" w:cs="Times New Roman"/>
          <w:sz w:val="24"/>
          <w:szCs w:val="24"/>
        </w:rPr>
        <w:t>their third year, and it often directly proceeds or follows</w:t>
      </w:r>
      <w:r>
        <w:rPr>
          <w:rFonts w:ascii="Times New Roman" w:hAnsi="Times New Roman" w:cs="Times New Roman"/>
          <w:sz w:val="24"/>
          <w:szCs w:val="24"/>
        </w:rPr>
        <w:t xml:space="preserve"> </w:t>
      </w:r>
      <w:r w:rsidRPr="002A16EC">
        <w:rPr>
          <w:rFonts w:ascii="Times New Roman" w:hAnsi="Times New Roman" w:cs="Times New Roman"/>
          <w:sz w:val="24"/>
          <w:szCs w:val="24"/>
        </w:rPr>
        <w:t>students’ required one-year cooperative internship (co-op).</w:t>
      </w:r>
      <w:r>
        <w:rPr>
          <w:rFonts w:ascii="Times New Roman" w:hAnsi="Times New Roman" w:cs="Times New Roman"/>
          <w:sz w:val="24"/>
          <w:szCs w:val="24"/>
        </w:rPr>
        <w:t xml:space="preserve"> </w:t>
      </w:r>
      <w:r w:rsidRPr="002A16EC">
        <w:rPr>
          <w:rFonts w:ascii="Times New Roman" w:hAnsi="Times New Roman" w:cs="Times New Roman"/>
          <w:sz w:val="24"/>
          <w:szCs w:val="24"/>
        </w:rPr>
        <w:t>For many students, this time period is a watershed moment,</w:t>
      </w:r>
      <w:r>
        <w:rPr>
          <w:rFonts w:ascii="Times New Roman" w:hAnsi="Times New Roman" w:cs="Times New Roman"/>
          <w:sz w:val="24"/>
          <w:szCs w:val="24"/>
        </w:rPr>
        <w:t xml:space="preserve"> </w:t>
      </w:r>
      <w:r w:rsidRPr="002A16EC">
        <w:rPr>
          <w:rFonts w:ascii="Times New Roman" w:hAnsi="Times New Roman" w:cs="Times New Roman"/>
          <w:sz w:val="24"/>
          <w:szCs w:val="24"/>
        </w:rPr>
        <w:t>as upper level courses and co-ops often have the effect of</w:t>
      </w:r>
      <w:r>
        <w:rPr>
          <w:rFonts w:ascii="Times New Roman" w:hAnsi="Times New Roman" w:cs="Times New Roman"/>
          <w:sz w:val="24"/>
          <w:szCs w:val="24"/>
        </w:rPr>
        <w:t xml:space="preserve"> </w:t>
      </w:r>
      <w:r w:rsidRPr="002A16EC">
        <w:rPr>
          <w:rFonts w:ascii="Times New Roman" w:hAnsi="Times New Roman" w:cs="Times New Roman"/>
          <w:sz w:val="24"/>
          <w:szCs w:val="24"/>
        </w:rPr>
        <w:t>encouraging the student to realize their area of focus and</w:t>
      </w:r>
      <w:r>
        <w:rPr>
          <w:rFonts w:ascii="Times New Roman" w:hAnsi="Times New Roman" w:cs="Times New Roman"/>
          <w:sz w:val="24"/>
          <w:szCs w:val="24"/>
        </w:rPr>
        <w:t xml:space="preserve"> </w:t>
      </w:r>
      <w:r w:rsidRPr="002A16EC">
        <w:rPr>
          <w:rFonts w:ascii="Times New Roman" w:hAnsi="Times New Roman" w:cs="Times New Roman"/>
          <w:sz w:val="24"/>
          <w:szCs w:val="24"/>
        </w:rPr>
        <w:t>concentration. Though no</w:t>
      </w:r>
      <w:r>
        <w:rPr>
          <w:rFonts w:ascii="Times New Roman" w:hAnsi="Times New Roman" w:cs="Times New Roman"/>
          <w:sz w:val="24"/>
          <w:szCs w:val="24"/>
        </w:rPr>
        <w:t>t always an explicit minor, stu</w:t>
      </w:r>
      <w:r w:rsidRPr="002A16EC">
        <w:rPr>
          <w:rFonts w:ascii="Times New Roman" w:hAnsi="Times New Roman" w:cs="Times New Roman"/>
          <w:sz w:val="24"/>
          <w:szCs w:val="24"/>
        </w:rPr>
        <w:t>dents naturally begin to specialize in areas such as testing,</w:t>
      </w:r>
      <w:r>
        <w:rPr>
          <w:rFonts w:ascii="Times New Roman" w:hAnsi="Times New Roman" w:cs="Times New Roman"/>
          <w:sz w:val="24"/>
          <w:szCs w:val="24"/>
        </w:rPr>
        <w:t xml:space="preserve"> </w:t>
      </w:r>
      <w:r w:rsidRPr="002A16EC">
        <w:rPr>
          <w:rFonts w:ascii="Times New Roman" w:hAnsi="Times New Roman" w:cs="Times New Roman"/>
          <w:sz w:val="24"/>
          <w:szCs w:val="24"/>
        </w:rPr>
        <w:t>design, enterprise or web s</w:t>
      </w:r>
      <w:r>
        <w:rPr>
          <w:rFonts w:ascii="Times New Roman" w:hAnsi="Times New Roman" w:cs="Times New Roman"/>
          <w:sz w:val="24"/>
          <w:szCs w:val="24"/>
        </w:rPr>
        <w:t>ystems, process and project man</w:t>
      </w:r>
      <w:r w:rsidRPr="002A16EC">
        <w:rPr>
          <w:rFonts w:ascii="Times New Roman" w:hAnsi="Times New Roman" w:cs="Times New Roman"/>
          <w:sz w:val="24"/>
          <w:szCs w:val="24"/>
        </w:rPr>
        <w:t>agement, or other related disciplines.</w:t>
      </w:r>
      <w:r>
        <w:rPr>
          <w:rFonts w:ascii="Times New Roman" w:hAnsi="Times New Roman" w:cs="Times New Roman"/>
          <w:sz w:val="24"/>
          <w:szCs w:val="24"/>
        </w:rPr>
        <w:t xml:space="preserve"> </w:t>
      </w:r>
    </w:p>
    <w:p w:rsidR="002A16EC" w:rsidRDefault="002A16EC" w:rsidP="002A16EC">
      <w:pPr>
        <w:rPr>
          <w:rFonts w:ascii="Times New Roman" w:hAnsi="Times New Roman" w:cs="Times New Roman"/>
          <w:sz w:val="24"/>
          <w:szCs w:val="24"/>
        </w:rPr>
      </w:pPr>
      <w:r w:rsidRPr="002A16EC">
        <w:rPr>
          <w:rFonts w:ascii="Times New Roman" w:hAnsi="Times New Roman" w:cs="Times New Roman"/>
          <w:sz w:val="24"/>
          <w:szCs w:val="24"/>
        </w:rPr>
        <w:lastRenderedPageBreak/>
        <w:t xml:space="preserve">While most students </w:t>
      </w:r>
      <w:r>
        <w:rPr>
          <w:rFonts w:ascii="Times New Roman" w:hAnsi="Times New Roman" w:cs="Times New Roman"/>
          <w:sz w:val="24"/>
          <w:szCs w:val="24"/>
        </w:rPr>
        <w:t>are not likely to become PMs di</w:t>
      </w:r>
      <w:r w:rsidRPr="002A16EC">
        <w:rPr>
          <w:rFonts w:ascii="Times New Roman" w:hAnsi="Times New Roman" w:cs="Times New Roman"/>
          <w:sz w:val="24"/>
          <w:szCs w:val="24"/>
        </w:rPr>
        <w:t>rectly upon graduation, w</w:t>
      </w:r>
      <w:r>
        <w:rPr>
          <w:rFonts w:ascii="Times New Roman" w:hAnsi="Times New Roman" w:cs="Times New Roman"/>
          <w:sz w:val="24"/>
          <w:szCs w:val="24"/>
        </w:rPr>
        <w:t>e do expend effort to allow stu</w:t>
      </w:r>
      <w:r w:rsidRPr="002A16EC">
        <w:rPr>
          <w:rFonts w:ascii="Times New Roman" w:hAnsi="Times New Roman" w:cs="Times New Roman"/>
          <w:sz w:val="24"/>
          <w:szCs w:val="24"/>
        </w:rPr>
        <w:t>dents to see the value of the discipline and its individual</w:t>
      </w:r>
      <w:r>
        <w:rPr>
          <w:rFonts w:ascii="Times New Roman" w:hAnsi="Times New Roman" w:cs="Times New Roman"/>
          <w:sz w:val="24"/>
          <w:szCs w:val="24"/>
        </w:rPr>
        <w:t xml:space="preserve"> </w:t>
      </w:r>
      <w:r w:rsidRPr="002A16EC">
        <w:rPr>
          <w:rFonts w:ascii="Times New Roman" w:hAnsi="Times New Roman" w:cs="Times New Roman"/>
          <w:sz w:val="24"/>
          <w:szCs w:val="24"/>
        </w:rPr>
        <w:t>practices, which will inevi</w:t>
      </w:r>
      <w:r>
        <w:rPr>
          <w:rFonts w:ascii="Times New Roman" w:hAnsi="Times New Roman" w:cs="Times New Roman"/>
          <w:sz w:val="24"/>
          <w:szCs w:val="24"/>
        </w:rPr>
        <w:t>tably come into play in the mod</w:t>
      </w:r>
      <w:r w:rsidRPr="002A16EC">
        <w:rPr>
          <w:rFonts w:ascii="Times New Roman" w:hAnsi="Times New Roman" w:cs="Times New Roman"/>
          <w:sz w:val="24"/>
          <w:szCs w:val="24"/>
        </w:rPr>
        <w:t>ern team-based computing environment. Half of class time</w:t>
      </w:r>
      <w:r>
        <w:rPr>
          <w:rFonts w:ascii="Times New Roman" w:hAnsi="Times New Roman" w:cs="Times New Roman"/>
          <w:sz w:val="24"/>
          <w:szCs w:val="24"/>
        </w:rPr>
        <w:t xml:space="preserve"> </w:t>
      </w:r>
      <w:r w:rsidRPr="002A16EC">
        <w:rPr>
          <w:rFonts w:ascii="Times New Roman" w:hAnsi="Times New Roman" w:cs="Times New Roman"/>
          <w:sz w:val="24"/>
          <w:szCs w:val="24"/>
        </w:rPr>
        <w:t>is devoted to lectures, and the</w:t>
      </w:r>
      <w:r>
        <w:rPr>
          <w:rFonts w:ascii="Times New Roman" w:hAnsi="Times New Roman" w:cs="Times New Roman"/>
          <w:sz w:val="24"/>
          <w:szCs w:val="24"/>
        </w:rPr>
        <w:t xml:space="preserve"> remainder is reserved for rein</w:t>
      </w:r>
      <w:r w:rsidRPr="002A16EC">
        <w:rPr>
          <w:rFonts w:ascii="Times New Roman" w:hAnsi="Times New Roman" w:cs="Times New Roman"/>
          <w:sz w:val="24"/>
          <w:szCs w:val="24"/>
        </w:rPr>
        <w:t>forcing activities, discussion, and group work time. Students</w:t>
      </w:r>
      <w:r>
        <w:rPr>
          <w:rFonts w:ascii="Times New Roman" w:hAnsi="Times New Roman" w:cs="Times New Roman"/>
          <w:sz w:val="24"/>
          <w:szCs w:val="24"/>
        </w:rPr>
        <w:t xml:space="preserve"> </w:t>
      </w:r>
      <w:r w:rsidRPr="002A16EC">
        <w:rPr>
          <w:rFonts w:ascii="Times New Roman" w:hAnsi="Times New Roman" w:cs="Times New Roman"/>
          <w:sz w:val="24"/>
          <w:szCs w:val="24"/>
        </w:rPr>
        <w:t>are graded in several criteria</w:t>
      </w:r>
      <w:del w:id="54" w:author="Samuel Malachowsky" w:date="2015-04-06T10:33:00Z">
        <w:r w:rsidRPr="002A16EC" w:rsidDel="00E72D0D">
          <w:rPr>
            <w:rFonts w:ascii="Times New Roman" w:hAnsi="Times New Roman" w:cs="Times New Roman"/>
            <w:sz w:val="24"/>
            <w:szCs w:val="24"/>
          </w:rPr>
          <w:delText>,</w:delText>
        </w:r>
      </w:del>
      <w:r w:rsidRPr="002A16EC">
        <w:rPr>
          <w:rFonts w:ascii="Times New Roman" w:hAnsi="Times New Roman" w:cs="Times New Roman"/>
          <w:sz w:val="24"/>
          <w:szCs w:val="24"/>
        </w:rPr>
        <w:t xml:space="preserve"> including short quizzes, three</w:t>
      </w:r>
      <w:r>
        <w:rPr>
          <w:rFonts w:ascii="Times New Roman" w:hAnsi="Times New Roman" w:cs="Times New Roman"/>
          <w:sz w:val="24"/>
          <w:szCs w:val="24"/>
        </w:rPr>
        <w:t xml:space="preserve"> </w:t>
      </w:r>
      <w:r w:rsidRPr="002A16EC">
        <w:rPr>
          <w:rFonts w:ascii="Times New Roman" w:hAnsi="Times New Roman" w:cs="Times New Roman"/>
          <w:sz w:val="24"/>
          <w:szCs w:val="24"/>
        </w:rPr>
        <w:t>exams, individual and group activities, and a large group</w:t>
      </w:r>
      <w:r>
        <w:rPr>
          <w:rFonts w:ascii="Times New Roman" w:hAnsi="Times New Roman" w:cs="Times New Roman"/>
          <w:sz w:val="24"/>
          <w:szCs w:val="24"/>
        </w:rPr>
        <w:t xml:space="preserve"> </w:t>
      </w:r>
      <w:r w:rsidRPr="002A16EC">
        <w:rPr>
          <w:rFonts w:ascii="Times New Roman" w:hAnsi="Times New Roman" w:cs="Times New Roman"/>
          <w:sz w:val="24"/>
          <w:szCs w:val="24"/>
        </w:rPr>
        <w:t>project</w:t>
      </w:r>
      <w:ins w:id="55" w:author="Samuel Malachowsky" w:date="2015-04-01T14:11:00Z">
        <w:r w:rsidR="001D0223">
          <w:rPr>
            <w:rFonts w:ascii="Times New Roman" w:hAnsi="Times New Roman" w:cs="Times New Roman"/>
            <w:sz w:val="24"/>
            <w:szCs w:val="24"/>
          </w:rPr>
          <w:t xml:space="preserve"> (detailed below)</w:t>
        </w:r>
      </w:ins>
      <w:r w:rsidRPr="002A16EC">
        <w:rPr>
          <w:rFonts w:ascii="Times New Roman" w:hAnsi="Times New Roman" w:cs="Times New Roman"/>
          <w:sz w:val="24"/>
          <w:szCs w:val="24"/>
        </w:rPr>
        <w:t>. Class sizes have typically ranged from 20 to 35</w:t>
      </w:r>
      <w:r>
        <w:rPr>
          <w:rFonts w:ascii="Times New Roman" w:hAnsi="Times New Roman" w:cs="Times New Roman"/>
          <w:sz w:val="24"/>
          <w:szCs w:val="24"/>
        </w:rPr>
        <w:t xml:space="preserve"> </w:t>
      </w:r>
      <w:r w:rsidRPr="002A16EC">
        <w:rPr>
          <w:rFonts w:ascii="Times New Roman" w:hAnsi="Times New Roman" w:cs="Times New Roman"/>
          <w:sz w:val="24"/>
          <w:szCs w:val="24"/>
        </w:rPr>
        <w:t>students.</w:t>
      </w:r>
    </w:p>
    <w:p w:rsidR="00F36F64" w:rsidRDefault="00F36F64" w:rsidP="002A16EC">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the </w:t>
      </w:r>
      <w:ins w:id="56" w:author="Samuel Malachowsky" w:date="2015-04-06T10:39:00Z">
        <w:r w:rsidR="00360827">
          <w:rPr>
            <w:rFonts w:ascii="Times New Roman" w:hAnsi="Times New Roman" w:cs="Times New Roman"/>
            <w:sz w:val="24"/>
            <w:szCs w:val="24"/>
          </w:rPr>
          <w:t>p</w:t>
        </w:r>
      </w:ins>
      <w:del w:id="57" w:author="Samuel Malachowsky" w:date="2015-04-06T10:39:00Z">
        <w:r w:rsidDel="00360827">
          <w:rPr>
            <w:rFonts w:ascii="Times New Roman" w:hAnsi="Times New Roman" w:cs="Times New Roman"/>
            <w:sz w:val="24"/>
            <w:szCs w:val="24"/>
          </w:rPr>
          <w:delText>P</w:delText>
        </w:r>
      </w:del>
      <w:r>
        <w:rPr>
          <w:rFonts w:ascii="Times New Roman" w:hAnsi="Times New Roman" w:cs="Times New Roman"/>
          <w:sz w:val="24"/>
          <w:szCs w:val="24"/>
        </w:rPr>
        <w:t>roject</w:t>
      </w:r>
    </w:p>
    <w:p w:rsidR="00F36F64" w:rsidRPr="00F36F64" w:rsidRDefault="00F36F64" w:rsidP="00F36F64">
      <w:pPr>
        <w:rPr>
          <w:rFonts w:ascii="Times New Roman" w:hAnsi="Times New Roman" w:cs="Times New Roman"/>
          <w:sz w:val="24"/>
          <w:szCs w:val="24"/>
        </w:rPr>
      </w:pPr>
      <w:r w:rsidRPr="00F36F64">
        <w:rPr>
          <w:rFonts w:ascii="Times New Roman" w:hAnsi="Times New Roman" w:cs="Times New Roman"/>
          <w:sz w:val="24"/>
          <w:szCs w:val="24"/>
        </w:rPr>
        <w:t>This course has always had a major project component, as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exposure to both the expectations and the artifacts within</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a typical project has been an objective since its inception.</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This project has been in many ways similar to those in other</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classes: groups are assigned, each group is required to complete a paper, and all are required to present findings to the</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 xml:space="preserve">class at the end of the term. </w:t>
      </w:r>
      <w:del w:id="58" w:author="Samuel Malachowsky" w:date="2015-03-06T13:24:00Z">
        <w:r w:rsidRPr="00F36F64" w:rsidDel="00D12275">
          <w:rPr>
            <w:rFonts w:ascii="Times New Roman" w:hAnsi="Times New Roman" w:cs="Times New Roman"/>
            <w:sz w:val="24"/>
            <w:szCs w:val="24"/>
          </w:rPr>
          <w:delText>The primary deliverable is a</w:delText>
        </w:r>
        <w:r w:rsidR="00592710" w:rsidDel="00D12275">
          <w:rPr>
            <w:rFonts w:ascii="Times New Roman" w:hAnsi="Times New Roman" w:cs="Times New Roman"/>
            <w:sz w:val="24"/>
            <w:szCs w:val="24"/>
          </w:rPr>
          <w:delText xml:space="preserve"> </w:delText>
        </w:r>
        <w:r w:rsidRPr="00F36F64" w:rsidDel="00D12275">
          <w:rPr>
            <w:rFonts w:ascii="Times New Roman" w:hAnsi="Times New Roman" w:cs="Times New Roman"/>
            <w:sz w:val="24"/>
            <w:szCs w:val="24"/>
          </w:rPr>
          <w:delText>project plan based upon a problem statement provided by</w:delText>
        </w:r>
        <w:r w:rsidR="00592710" w:rsidDel="00D12275">
          <w:rPr>
            <w:rFonts w:ascii="Times New Roman" w:hAnsi="Times New Roman" w:cs="Times New Roman"/>
            <w:sz w:val="24"/>
            <w:szCs w:val="24"/>
          </w:rPr>
          <w:delText xml:space="preserve"> </w:delText>
        </w:r>
        <w:r w:rsidRPr="00F36F64" w:rsidDel="00D12275">
          <w:rPr>
            <w:rFonts w:ascii="Times New Roman" w:hAnsi="Times New Roman" w:cs="Times New Roman"/>
            <w:sz w:val="24"/>
            <w:szCs w:val="24"/>
          </w:rPr>
          <w:delText>the instructor early in the course.</w:delText>
        </w:r>
      </w:del>
    </w:p>
    <w:tbl>
      <w:tblPr>
        <w:tblStyle w:val="TableGrid"/>
        <w:tblpPr w:leftFromText="180" w:rightFromText="180" w:vertAnchor="text" w:tblpXSpec="right" w:tblpY="1"/>
        <w:tblOverlap w:val="never"/>
        <w:tblW w:w="0" w:type="auto"/>
        <w:jc w:val="right"/>
        <w:tblCellMar>
          <w:left w:w="58" w:type="dxa"/>
          <w:right w:w="58" w:type="dxa"/>
        </w:tblCellMar>
        <w:tblLook w:val="04A0" w:firstRow="1" w:lastRow="0" w:firstColumn="1" w:lastColumn="0" w:noHBand="0" w:noVBand="1"/>
      </w:tblPr>
      <w:tblGrid>
        <w:gridCol w:w="418"/>
        <w:gridCol w:w="2102"/>
        <w:gridCol w:w="2880"/>
      </w:tblGrid>
      <w:tr w:rsidR="00C01E66" w:rsidRPr="00C01E66" w:rsidTr="00C01E66">
        <w:trPr>
          <w:jc w:val="right"/>
        </w:trPr>
        <w:tc>
          <w:tcPr>
            <w:tcW w:w="5400" w:type="dxa"/>
            <w:gridSpan w:val="3"/>
            <w:tcBorders>
              <w:top w:val="nil"/>
              <w:left w:val="nil"/>
              <w:bottom w:val="single" w:sz="4" w:space="0" w:color="auto"/>
              <w:right w:val="nil"/>
            </w:tcBorders>
            <w:shd w:val="clear" w:color="auto" w:fill="auto"/>
          </w:tcPr>
          <w:p w:rsidR="00C01E66" w:rsidRPr="00C01E66" w:rsidRDefault="00C01E66" w:rsidP="00C01E66">
            <w:pPr>
              <w:jc w:val="center"/>
              <w:rPr>
                <w:rFonts w:ascii="Times New Roman" w:hAnsi="Times New Roman" w:cs="Times New Roman"/>
              </w:rPr>
            </w:pPr>
            <w:r w:rsidRPr="00C01E66">
              <w:rPr>
                <w:rFonts w:ascii="Times New Roman" w:hAnsi="Times New Roman" w:cs="Times New Roman"/>
              </w:rPr>
              <w:t>Table 2: Project Activity by Week</w:t>
            </w:r>
          </w:p>
        </w:tc>
      </w:tr>
      <w:tr w:rsidR="00842D59" w:rsidRPr="00C01E66" w:rsidTr="00C01E66">
        <w:trPr>
          <w:jc w:val="right"/>
        </w:trPr>
        <w:tc>
          <w:tcPr>
            <w:tcW w:w="418" w:type="dxa"/>
            <w:tcBorders>
              <w:top w:val="single" w:sz="4" w:space="0" w:color="auto"/>
            </w:tcBorders>
            <w:shd w:val="clear" w:color="auto" w:fill="D9D9D9" w:themeFill="background1" w:themeFillShade="D9"/>
          </w:tcPr>
          <w:p w:rsidR="00842D59" w:rsidRPr="00C01E66" w:rsidRDefault="00842D59" w:rsidP="00C01E66">
            <w:pPr>
              <w:jc w:val="center"/>
              <w:rPr>
                <w:rFonts w:ascii="Times New Roman" w:hAnsi="Times New Roman" w:cs="Times New Roman"/>
                <w:b/>
              </w:rPr>
            </w:pPr>
          </w:p>
        </w:tc>
        <w:tc>
          <w:tcPr>
            <w:tcW w:w="2102" w:type="dxa"/>
            <w:tcBorders>
              <w:top w:val="single" w:sz="4" w:space="0" w:color="auto"/>
            </w:tcBorders>
            <w:shd w:val="clear" w:color="auto" w:fill="D9D9D9" w:themeFill="background1" w:themeFillShade="D9"/>
          </w:tcPr>
          <w:p w:rsidR="00842D59" w:rsidRPr="00C01E66" w:rsidRDefault="00842D59" w:rsidP="00842D59">
            <w:pPr>
              <w:rPr>
                <w:rFonts w:ascii="Times New Roman" w:hAnsi="Times New Roman" w:cs="Times New Roman"/>
                <w:b/>
              </w:rPr>
            </w:pPr>
            <w:r w:rsidRPr="00C01E66">
              <w:rPr>
                <w:rFonts w:ascii="Times New Roman" w:hAnsi="Times New Roman" w:cs="Times New Roman"/>
                <w:b/>
              </w:rPr>
              <w:t>Activity</w:t>
            </w:r>
          </w:p>
        </w:tc>
        <w:tc>
          <w:tcPr>
            <w:tcW w:w="2880" w:type="dxa"/>
            <w:tcBorders>
              <w:top w:val="single" w:sz="4" w:space="0" w:color="auto"/>
            </w:tcBorders>
            <w:shd w:val="clear" w:color="auto" w:fill="D9D9D9" w:themeFill="background1" w:themeFillShade="D9"/>
          </w:tcPr>
          <w:p w:rsidR="00842D59" w:rsidRPr="00C01E66" w:rsidRDefault="00842D59" w:rsidP="00842D59">
            <w:pPr>
              <w:rPr>
                <w:rFonts w:ascii="Times New Roman" w:hAnsi="Times New Roman" w:cs="Times New Roman"/>
                <w:b/>
              </w:rPr>
            </w:pPr>
            <w:r w:rsidRPr="00C01E66">
              <w:rPr>
                <w:rFonts w:ascii="Times New Roman" w:hAnsi="Times New Roman" w:cs="Times New Roman"/>
                <w:b/>
              </w:rPr>
              <w:t>Details</w:t>
            </w:r>
          </w:p>
        </w:tc>
      </w:tr>
      <w:tr w:rsidR="00842D59" w:rsidRPr="00C01E66" w:rsidTr="00C01E66">
        <w:trPr>
          <w:jc w:val="right"/>
        </w:trPr>
        <w:tc>
          <w:tcPr>
            <w:tcW w:w="418" w:type="dxa"/>
          </w:tcPr>
          <w:p w:rsidR="00C01E66" w:rsidRPr="00C01E66" w:rsidRDefault="00C01E66" w:rsidP="00C01E66">
            <w:pPr>
              <w:jc w:val="center"/>
              <w:rPr>
                <w:rFonts w:ascii="Times New Roman" w:hAnsi="Times New Roman" w:cs="Times New Roman"/>
              </w:rPr>
            </w:pPr>
            <w:r w:rsidRPr="00C01E66">
              <w:rPr>
                <w:rFonts w:ascii="Times New Roman" w:hAnsi="Times New Roman" w:cs="Times New Roman"/>
              </w:rPr>
              <w:t>1-5</w:t>
            </w:r>
          </w:p>
          <w:p w:rsidR="00842D59" w:rsidRPr="00C01E66" w:rsidRDefault="00842D59" w:rsidP="00C01E66">
            <w:pPr>
              <w:jc w:val="center"/>
              <w:rPr>
                <w:rFonts w:ascii="Times New Roman" w:hAnsi="Times New Roman" w:cs="Times New Roman"/>
              </w:rPr>
            </w:pPr>
          </w:p>
        </w:tc>
        <w:tc>
          <w:tcPr>
            <w:tcW w:w="2102" w:type="dxa"/>
          </w:tcPr>
          <w:p w:rsidR="00842D59" w:rsidRPr="00C01E66" w:rsidRDefault="00C01E66" w:rsidP="00842D59">
            <w:pPr>
              <w:rPr>
                <w:rFonts w:ascii="Times New Roman" w:hAnsi="Times New Roman" w:cs="Times New Roman"/>
              </w:rPr>
            </w:pPr>
            <w:r w:rsidRPr="00C01E66">
              <w:rPr>
                <w:rFonts w:ascii="Times New Roman" w:hAnsi="Times New Roman" w:cs="Times New Roman"/>
              </w:rPr>
              <w:t>Pre-Project</w:t>
            </w:r>
          </w:p>
        </w:tc>
        <w:tc>
          <w:tcPr>
            <w:tcW w:w="2880" w:type="dxa"/>
          </w:tcPr>
          <w:p w:rsidR="00842D59" w:rsidRPr="00C01E66" w:rsidRDefault="00C01E66" w:rsidP="002C52BB">
            <w:pPr>
              <w:rPr>
                <w:rFonts w:ascii="Times New Roman" w:hAnsi="Times New Roman" w:cs="Times New Roman"/>
              </w:rPr>
            </w:pPr>
            <w:r w:rsidRPr="00C01E66">
              <w:rPr>
                <w:rFonts w:ascii="Times New Roman" w:hAnsi="Times New Roman" w:cs="Times New Roman"/>
              </w:rPr>
              <w:t>Students are encouraged to re</w:t>
            </w:r>
            <w:r>
              <w:rPr>
                <w:rFonts w:ascii="Times New Roman" w:hAnsi="Times New Roman" w:cs="Times New Roman"/>
              </w:rPr>
              <w:t>view the project outline</w:t>
            </w:r>
          </w:p>
        </w:tc>
      </w:tr>
      <w:tr w:rsidR="00842D59" w:rsidRPr="00C01E66" w:rsidTr="00C01E66">
        <w:trPr>
          <w:jc w:val="right"/>
        </w:trPr>
        <w:tc>
          <w:tcPr>
            <w:tcW w:w="418" w:type="dxa"/>
          </w:tcPr>
          <w:p w:rsidR="00842D59" w:rsidRPr="00C01E66" w:rsidRDefault="00C01E66" w:rsidP="00C01E66">
            <w:pPr>
              <w:jc w:val="center"/>
              <w:rPr>
                <w:rFonts w:ascii="Times New Roman" w:hAnsi="Times New Roman" w:cs="Times New Roman"/>
              </w:rPr>
            </w:pPr>
            <w:r w:rsidRPr="00C01E66">
              <w:rPr>
                <w:rFonts w:ascii="Times New Roman" w:hAnsi="Times New Roman" w:cs="Times New Roman"/>
              </w:rPr>
              <w:t>6</w:t>
            </w:r>
          </w:p>
        </w:tc>
        <w:tc>
          <w:tcPr>
            <w:tcW w:w="2102" w:type="dxa"/>
          </w:tcPr>
          <w:p w:rsidR="00842D59" w:rsidRPr="00C01E66" w:rsidRDefault="00C01E66" w:rsidP="00C01E66">
            <w:pPr>
              <w:rPr>
                <w:rFonts w:ascii="Times New Roman" w:hAnsi="Times New Roman" w:cs="Times New Roman"/>
              </w:rPr>
            </w:pPr>
            <w:r>
              <w:rPr>
                <w:rFonts w:ascii="Times New Roman" w:hAnsi="Times New Roman" w:cs="Times New Roman"/>
              </w:rPr>
              <w:t>Project Begins</w:t>
            </w:r>
          </w:p>
        </w:tc>
        <w:tc>
          <w:tcPr>
            <w:tcW w:w="2880" w:type="dxa"/>
          </w:tcPr>
          <w:p w:rsidR="00C01E66" w:rsidRPr="00C01E66" w:rsidRDefault="00C01E66" w:rsidP="00C01E66">
            <w:pPr>
              <w:rPr>
                <w:rFonts w:ascii="Times New Roman" w:hAnsi="Times New Roman" w:cs="Times New Roman"/>
              </w:rPr>
            </w:pPr>
            <w:r w:rsidRPr="00C01E66">
              <w:rPr>
                <w:rFonts w:ascii="Times New Roman" w:hAnsi="Times New Roman" w:cs="Times New Roman"/>
              </w:rPr>
              <w:t>Required deliverables and due</w:t>
            </w:r>
          </w:p>
          <w:p w:rsidR="00842D59" w:rsidRPr="00C01E66" w:rsidRDefault="00C01E66" w:rsidP="00C01E66">
            <w:pPr>
              <w:rPr>
                <w:rFonts w:ascii="Times New Roman" w:hAnsi="Times New Roman" w:cs="Times New Roman"/>
              </w:rPr>
            </w:pPr>
            <w:r>
              <w:rPr>
                <w:rFonts w:ascii="Times New Roman" w:hAnsi="Times New Roman" w:cs="Times New Roman"/>
              </w:rPr>
              <w:t>dates set</w:t>
            </w:r>
          </w:p>
        </w:tc>
      </w:tr>
      <w:tr w:rsidR="00842D59" w:rsidRPr="00C01E66" w:rsidTr="00C01E66">
        <w:trPr>
          <w:jc w:val="right"/>
        </w:trPr>
        <w:tc>
          <w:tcPr>
            <w:tcW w:w="418" w:type="dxa"/>
          </w:tcPr>
          <w:p w:rsidR="00842D59" w:rsidRPr="00C01E66" w:rsidRDefault="00C01E66" w:rsidP="00C01E66">
            <w:pPr>
              <w:jc w:val="center"/>
              <w:rPr>
                <w:rFonts w:ascii="Times New Roman" w:hAnsi="Times New Roman" w:cs="Times New Roman"/>
              </w:rPr>
            </w:pPr>
            <w:r w:rsidRPr="00C01E66">
              <w:rPr>
                <w:rFonts w:ascii="Times New Roman" w:hAnsi="Times New Roman" w:cs="Times New Roman"/>
              </w:rPr>
              <w:t>9</w:t>
            </w:r>
          </w:p>
        </w:tc>
        <w:tc>
          <w:tcPr>
            <w:tcW w:w="2102" w:type="dxa"/>
          </w:tcPr>
          <w:p w:rsidR="00842D59" w:rsidRPr="00C01E66" w:rsidRDefault="00C01E66" w:rsidP="00C01E66">
            <w:pPr>
              <w:rPr>
                <w:rFonts w:ascii="Times New Roman" w:hAnsi="Times New Roman" w:cs="Times New Roman"/>
              </w:rPr>
            </w:pPr>
            <w:r>
              <w:rPr>
                <w:rFonts w:ascii="Times New Roman" w:hAnsi="Times New Roman" w:cs="Times New Roman"/>
              </w:rPr>
              <w:t>Draft 1 Due</w:t>
            </w:r>
          </w:p>
        </w:tc>
        <w:tc>
          <w:tcPr>
            <w:tcW w:w="2880" w:type="dxa"/>
          </w:tcPr>
          <w:p w:rsidR="00842D59" w:rsidRPr="00C01E66" w:rsidRDefault="00C01E66" w:rsidP="00C01E66">
            <w:pPr>
              <w:rPr>
                <w:rFonts w:ascii="Times New Roman" w:hAnsi="Times New Roman" w:cs="Times New Roman"/>
              </w:rPr>
            </w:pPr>
            <w:r>
              <w:rPr>
                <w:rFonts w:ascii="Times New Roman" w:hAnsi="Times New Roman" w:cs="Times New Roman"/>
              </w:rPr>
              <w:t>Outline, risks, scope, requirements</w:t>
            </w:r>
          </w:p>
        </w:tc>
      </w:tr>
      <w:tr w:rsidR="00842D59" w:rsidRPr="00C01E66" w:rsidDel="006862F3" w:rsidTr="00C01E66">
        <w:trPr>
          <w:jc w:val="right"/>
          <w:del w:id="59" w:author="Samuel Malachowsky" w:date="2015-03-15T17:22:00Z"/>
        </w:trPr>
        <w:tc>
          <w:tcPr>
            <w:tcW w:w="418" w:type="dxa"/>
          </w:tcPr>
          <w:p w:rsidR="00842D59" w:rsidRPr="00C01E66" w:rsidDel="006862F3" w:rsidRDefault="00C01E66" w:rsidP="00C01E66">
            <w:pPr>
              <w:jc w:val="center"/>
              <w:rPr>
                <w:del w:id="60" w:author="Samuel Malachowsky" w:date="2015-03-15T17:22:00Z"/>
                <w:rFonts w:ascii="Times New Roman" w:hAnsi="Times New Roman" w:cs="Times New Roman"/>
              </w:rPr>
            </w:pPr>
            <w:del w:id="61" w:author="Samuel Malachowsky" w:date="2015-03-15T17:21:00Z">
              <w:r w:rsidRPr="00C01E66" w:rsidDel="006862F3">
                <w:rPr>
                  <w:rFonts w:ascii="Times New Roman" w:hAnsi="Times New Roman" w:cs="Times New Roman"/>
                </w:rPr>
                <w:delText>12</w:delText>
              </w:r>
            </w:del>
          </w:p>
        </w:tc>
        <w:tc>
          <w:tcPr>
            <w:tcW w:w="2102" w:type="dxa"/>
          </w:tcPr>
          <w:p w:rsidR="00842D59" w:rsidRPr="00C01E66" w:rsidDel="006862F3" w:rsidRDefault="00C01E66" w:rsidP="00C01E66">
            <w:pPr>
              <w:rPr>
                <w:del w:id="62" w:author="Samuel Malachowsky" w:date="2015-03-15T17:22:00Z"/>
                <w:rFonts w:ascii="Times New Roman" w:hAnsi="Times New Roman" w:cs="Times New Roman"/>
              </w:rPr>
            </w:pPr>
            <w:del w:id="63" w:author="Samuel Malachowsky" w:date="2015-03-15T17:21:00Z">
              <w:r w:rsidDel="006862F3">
                <w:rPr>
                  <w:rFonts w:ascii="Times New Roman" w:hAnsi="Times New Roman" w:cs="Times New Roman"/>
                </w:rPr>
                <w:delText>Peer Evaluation 1</w:delText>
              </w:r>
            </w:del>
          </w:p>
        </w:tc>
        <w:tc>
          <w:tcPr>
            <w:tcW w:w="2880" w:type="dxa"/>
          </w:tcPr>
          <w:p w:rsidR="00842D59" w:rsidRPr="00C01E66" w:rsidDel="006862F3" w:rsidRDefault="00842D59" w:rsidP="00842D59">
            <w:pPr>
              <w:rPr>
                <w:del w:id="64" w:author="Samuel Malachowsky" w:date="2015-03-15T17:22:00Z"/>
                <w:rFonts w:ascii="Times New Roman" w:hAnsi="Times New Roman" w:cs="Times New Roman"/>
              </w:rPr>
            </w:pPr>
          </w:p>
        </w:tc>
      </w:tr>
      <w:tr w:rsidR="001D0223" w:rsidRPr="00C01E66" w:rsidTr="00C01E66">
        <w:trPr>
          <w:jc w:val="right"/>
          <w:ins w:id="65" w:author="Samuel Malachowsky" w:date="2015-04-01T14:13:00Z"/>
        </w:trPr>
        <w:tc>
          <w:tcPr>
            <w:tcW w:w="418" w:type="dxa"/>
          </w:tcPr>
          <w:p w:rsidR="001D0223" w:rsidRPr="00C01E66" w:rsidRDefault="001D0223" w:rsidP="00C01E66">
            <w:pPr>
              <w:jc w:val="center"/>
              <w:rPr>
                <w:ins w:id="66" w:author="Samuel Malachowsky" w:date="2015-04-01T14:13:00Z"/>
                <w:rFonts w:ascii="Times New Roman" w:hAnsi="Times New Roman" w:cs="Times New Roman"/>
              </w:rPr>
            </w:pPr>
            <w:ins w:id="67" w:author="Samuel Malachowsky" w:date="2015-04-01T14:13:00Z">
              <w:r>
                <w:rPr>
                  <w:rFonts w:ascii="Times New Roman" w:hAnsi="Times New Roman" w:cs="Times New Roman"/>
                </w:rPr>
                <w:t>10</w:t>
              </w:r>
            </w:ins>
          </w:p>
        </w:tc>
        <w:tc>
          <w:tcPr>
            <w:tcW w:w="2102" w:type="dxa"/>
          </w:tcPr>
          <w:p w:rsidR="001D0223" w:rsidRDefault="001D0223" w:rsidP="00C01E66">
            <w:pPr>
              <w:rPr>
                <w:ins w:id="68" w:author="Samuel Malachowsky" w:date="2015-04-01T14:13:00Z"/>
                <w:rFonts w:ascii="Times New Roman" w:hAnsi="Times New Roman" w:cs="Times New Roman"/>
              </w:rPr>
            </w:pPr>
            <w:ins w:id="69" w:author="Samuel Malachowsky" w:date="2015-04-01T14:13:00Z">
              <w:r w:rsidRPr="00C01E66">
                <w:rPr>
                  <w:rFonts w:ascii="Times New Roman" w:hAnsi="Times New Roman" w:cs="Times New Roman"/>
                </w:rPr>
                <w:t>Cross-Group</w:t>
              </w:r>
              <w:r>
                <w:rPr>
                  <w:rFonts w:ascii="Times New Roman" w:hAnsi="Times New Roman" w:cs="Times New Roman"/>
                </w:rPr>
                <w:t xml:space="preserve"> Feedback 2</w:t>
              </w:r>
            </w:ins>
          </w:p>
        </w:tc>
        <w:tc>
          <w:tcPr>
            <w:tcW w:w="2880" w:type="dxa"/>
          </w:tcPr>
          <w:p w:rsidR="001D0223" w:rsidRDefault="001D0223" w:rsidP="00C01E66">
            <w:pPr>
              <w:rPr>
                <w:ins w:id="70" w:author="Samuel Malachowsky" w:date="2015-04-01T14:13:00Z"/>
                <w:rFonts w:ascii="Times New Roman" w:hAnsi="Times New Roman" w:cs="Times New Roman"/>
              </w:rPr>
            </w:pPr>
            <w:ins w:id="71" w:author="Samuel Malachowsky" w:date="2015-04-01T14:13:00Z">
              <w:r>
                <w:rPr>
                  <w:rFonts w:ascii="Times New Roman" w:hAnsi="Times New Roman" w:cs="Times New Roman"/>
                </w:rPr>
                <w:t>Feedback effort is graded</w:t>
              </w:r>
            </w:ins>
          </w:p>
        </w:tc>
      </w:tr>
      <w:tr w:rsidR="00842D59" w:rsidRPr="00C01E66" w:rsidTr="00C01E66">
        <w:trPr>
          <w:jc w:val="right"/>
        </w:trPr>
        <w:tc>
          <w:tcPr>
            <w:tcW w:w="418" w:type="dxa"/>
          </w:tcPr>
          <w:p w:rsidR="00842D59" w:rsidRPr="00C01E66" w:rsidRDefault="00C01E66" w:rsidP="00C01E66">
            <w:pPr>
              <w:jc w:val="center"/>
              <w:rPr>
                <w:rFonts w:ascii="Times New Roman" w:hAnsi="Times New Roman" w:cs="Times New Roman"/>
              </w:rPr>
            </w:pPr>
            <w:r w:rsidRPr="00C01E66">
              <w:rPr>
                <w:rFonts w:ascii="Times New Roman" w:hAnsi="Times New Roman" w:cs="Times New Roman"/>
              </w:rPr>
              <w:t>12</w:t>
            </w:r>
          </w:p>
        </w:tc>
        <w:tc>
          <w:tcPr>
            <w:tcW w:w="2102" w:type="dxa"/>
          </w:tcPr>
          <w:p w:rsidR="00842D59" w:rsidRPr="00C01E66" w:rsidRDefault="00C01E66" w:rsidP="00C01E66">
            <w:pPr>
              <w:rPr>
                <w:rFonts w:ascii="Times New Roman" w:hAnsi="Times New Roman" w:cs="Times New Roman"/>
              </w:rPr>
            </w:pPr>
            <w:r>
              <w:rPr>
                <w:rFonts w:ascii="Times New Roman" w:hAnsi="Times New Roman" w:cs="Times New Roman"/>
              </w:rPr>
              <w:t>Draft 2 Due</w:t>
            </w:r>
          </w:p>
        </w:tc>
        <w:tc>
          <w:tcPr>
            <w:tcW w:w="2880" w:type="dxa"/>
          </w:tcPr>
          <w:p w:rsidR="00842D59" w:rsidRPr="00C01E66" w:rsidRDefault="00C01E66" w:rsidP="00C01E66">
            <w:pPr>
              <w:rPr>
                <w:rFonts w:ascii="Times New Roman" w:hAnsi="Times New Roman" w:cs="Times New Roman"/>
              </w:rPr>
            </w:pPr>
            <w:r>
              <w:rPr>
                <w:rFonts w:ascii="Times New Roman" w:hAnsi="Times New Roman" w:cs="Times New Roman"/>
              </w:rPr>
              <w:t>Update</w:t>
            </w:r>
            <w:r w:rsidRPr="00C01E66">
              <w:rPr>
                <w:rFonts w:ascii="Times New Roman" w:hAnsi="Times New Roman" w:cs="Times New Roman"/>
              </w:rPr>
              <w:t xml:space="preserve"> </w:t>
            </w:r>
            <w:r>
              <w:rPr>
                <w:rFonts w:ascii="Times New Roman" w:hAnsi="Times New Roman" w:cs="Times New Roman"/>
              </w:rPr>
              <w:t xml:space="preserve">draft 1, </w:t>
            </w:r>
            <w:r w:rsidRPr="00C01E66">
              <w:rPr>
                <w:rFonts w:ascii="Times New Roman" w:hAnsi="Times New Roman" w:cs="Times New Roman"/>
              </w:rPr>
              <w:t>method</w:t>
            </w:r>
            <w:r>
              <w:rPr>
                <w:rFonts w:ascii="Times New Roman" w:hAnsi="Times New Roman" w:cs="Times New Roman"/>
              </w:rPr>
              <w:t>ology, estimating, and scheduling</w:t>
            </w:r>
          </w:p>
        </w:tc>
      </w:tr>
      <w:tr w:rsidR="006862F3" w:rsidRPr="00C01E66" w:rsidTr="00C01E66">
        <w:trPr>
          <w:jc w:val="right"/>
          <w:ins w:id="72" w:author="Samuel Malachowsky" w:date="2015-03-15T17:21:00Z"/>
        </w:trPr>
        <w:tc>
          <w:tcPr>
            <w:tcW w:w="418" w:type="dxa"/>
          </w:tcPr>
          <w:p w:rsidR="006862F3" w:rsidRPr="00C01E66" w:rsidRDefault="006862F3" w:rsidP="006862F3">
            <w:pPr>
              <w:jc w:val="center"/>
              <w:rPr>
                <w:ins w:id="73" w:author="Samuel Malachowsky" w:date="2015-03-15T17:21:00Z"/>
                <w:rFonts w:ascii="Times New Roman" w:hAnsi="Times New Roman" w:cs="Times New Roman"/>
              </w:rPr>
            </w:pPr>
            <w:ins w:id="74" w:author="Samuel Malachowsky" w:date="2015-03-15T17:21:00Z">
              <w:r w:rsidRPr="00C01E66">
                <w:rPr>
                  <w:rFonts w:ascii="Times New Roman" w:hAnsi="Times New Roman" w:cs="Times New Roman"/>
                </w:rPr>
                <w:t>12</w:t>
              </w:r>
            </w:ins>
          </w:p>
        </w:tc>
        <w:tc>
          <w:tcPr>
            <w:tcW w:w="2102" w:type="dxa"/>
          </w:tcPr>
          <w:p w:rsidR="006862F3" w:rsidRPr="00C01E66" w:rsidRDefault="006862F3" w:rsidP="006862F3">
            <w:pPr>
              <w:rPr>
                <w:ins w:id="75" w:author="Samuel Malachowsky" w:date="2015-03-15T17:21:00Z"/>
                <w:rFonts w:ascii="Times New Roman" w:hAnsi="Times New Roman" w:cs="Times New Roman"/>
              </w:rPr>
            </w:pPr>
            <w:ins w:id="76" w:author="Samuel Malachowsky" w:date="2015-03-15T17:21:00Z">
              <w:r>
                <w:rPr>
                  <w:rFonts w:ascii="Times New Roman" w:hAnsi="Times New Roman" w:cs="Times New Roman"/>
                </w:rPr>
                <w:t>Peer Evaluation 1</w:t>
              </w:r>
            </w:ins>
          </w:p>
        </w:tc>
        <w:tc>
          <w:tcPr>
            <w:tcW w:w="2880" w:type="dxa"/>
          </w:tcPr>
          <w:p w:rsidR="006862F3" w:rsidRDefault="006862F3" w:rsidP="006862F3">
            <w:pPr>
              <w:rPr>
                <w:ins w:id="77" w:author="Samuel Malachowsky" w:date="2015-03-15T17:21:00Z"/>
                <w:rFonts w:ascii="Times New Roman" w:hAnsi="Times New Roman" w:cs="Times New Roman"/>
              </w:rPr>
            </w:pPr>
          </w:p>
        </w:tc>
      </w:tr>
      <w:tr w:rsidR="006862F3" w:rsidRPr="00C01E66" w:rsidTr="00C01E66">
        <w:trPr>
          <w:jc w:val="right"/>
        </w:trPr>
        <w:tc>
          <w:tcPr>
            <w:tcW w:w="418" w:type="dxa"/>
          </w:tcPr>
          <w:p w:rsidR="006862F3" w:rsidRPr="00C01E66" w:rsidRDefault="006862F3" w:rsidP="006862F3">
            <w:pPr>
              <w:jc w:val="center"/>
              <w:rPr>
                <w:rFonts w:ascii="Times New Roman" w:hAnsi="Times New Roman" w:cs="Times New Roman"/>
              </w:rPr>
            </w:pPr>
            <w:r w:rsidRPr="00C01E66">
              <w:rPr>
                <w:rFonts w:ascii="Times New Roman" w:hAnsi="Times New Roman" w:cs="Times New Roman"/>
              </w:rPr>
              <w:t>13</w:t>
            </w:r>
          </w:p>
        </w:tc>
        <w:tc>
          <w:tcPr>
            <w:tcW w:w="2102" w:type="dxa"/>
          </w:tcPr>
          <w:p w:rsidR="006862F3" w:rsidRPr="00C01E66" w:rsidRDefault="006862F3" w:rsidP="006862F3">
            <w:pPr>
              <w:rPr>
                <w:rFonts w:ascii="Times New Roman" w:hAnsi="Times New Roman" w:cs="Times New Roman"/>
              </w:rPr>
            </w:pPr>
            <w:r w:rsidRPr="00C01E66">
              <w:rPr>
                <w:rFonts w:ascii="Times New Roman" w:hAnsi="Times New Roman" w:cs="Times New Roman"/>
              </w:rPr>
              <w:t>Cross-Group</w:t>
            </w:r>
            <w:r>
              <w:rPr>
                <w:rFonts w:ascii="Times New Roman" w:hAnsi="Times New Roman" w:cs="Times New Roman"/>
              </w:rPr>
              <w:t xml:space="preserve"> Feedback</w:t>
            </w:r>
            <w:ins w:id="78" w:author="Samuel Malachowsky" w:date="2015-04-01T14:13:00Z">
              <w:r w:rsidR="001D0223">
                <w:rPr>
                  <w:rFonts w:ascii="Times New Roman" w:hAnsi="Times New Roman" w:cs="Times New Roman"/>
                </w:rPr>
                <w:t xml:space="preserve"> 2</w:t>
              </w:r>
            </w:ins>
          </w:p>
        </w:tc>
        <w:tc>
          <w:tcPr>
            <w:tcW w:w="2880" w:type="dxa"/>
          </w:tcPr>
          <w:p w:rsidR="006862F3" w:rsidRPr="00C01E66" w:rsidRDefault="006862F3" w:rsidP="006862F3">
            <w:pPr>
              <w:rPr>
                <w:rFonts w:ascii="Times New Roman" w:hAnsi="Times New Roman" w:cs="Times New Roman"/>
              </w:rPr>
            </w:pPr>
            <w:del w:id="79" w:author="Samuel Malachowsky" w:date="2015-04-01T14:13:00Z">
              <w:r w:rsidDel="001D0223">
                <w:rPr>
                  <w:rFonts w:ascii="Times New Roman" w:hAnsi="Times New Roman" w:cs="Times New Roman"/>
                </w:rPr>
                <w:delText>Feedback effort is graded</w:delText>
              </w:r>
            </w:del>
            <w:ins w:id="80" w:author="Samuel Malachowsky" w:date="2015-04-01T14:13:00Z">
              <w:r w:rsidR="001D0223">
                <w:rPr>
                  <w:rFonts w:ascii="Times New Roman" w:hAnsi="Times New Roman" w:cs="Times New Roman"/>
                </w:rPr>
                <w:t xml:space="preserve">Groups are encouraged to refer to </w:t>
              </w:r>
            </w:ins>
            <w:ins w:id="81" w:author="Samuel Malachowsky" w:date="2015-04-01T14:14:00Z">
              <w:r w:rsidR="001D0223">
                <w:rPr>
                  <w:rFonts w:ascii="Times New Roman" w:hAnsi="Times New Roman" w:cs="Times New Roman"/>
                </w:rPr>
                <w:t>previous</w:t>
              </w:r>
            </w:ins>
            <w:ins w:id="82" w:author="Samuel Malachowsky" w:date="2015-04-01T14:13:00Z">
              <w:r w:rsidR="001D0223">
                <w:rPr>
                  <w:rFonts w:ascii="Times New Roman" w:hAnsi="Times New Roman" w:cs="Times New Roman"/>
                </w:rPr>
                <w:t xml:space="preserve"> feedback</w:t>
              </w:r>
            </w:ins>
          </w:p>
        </w:tc>
      </w:tr>
      <w:tr w:rsidR="006862F3" w:rsidRPr="00C01E66" w:rsidTr="00C01E66">
        <w:trPr>
          <w:jc w:val="right"/>
        </w:trPr>
        <w:tc>
          <w:tcPr>
            <w:tcW w:w="418" w:type="dxa"/>
          </w:tcPr>
          <w:p w:rsidR="006862F3" w:rsidRPr="00C01E66" w:rsidRDefault="006862F3" w:rsidP="006862F3">
            <w:pPr>
              <w:jc w:val="center"/>
              <w:rPr>
                <w:rFonts w:ascii="Times New Roman" w:hAnsi="Times New Roman" w:cs="Times New Roman"/>
              </w:rPr>
            </w:pPr>
            <w:r w:rsidRPr="00C01E66">
              <w:rPr>
                <w:rFonts w:ascii="Times New Roman" w:hAnsi="Times New Roman" w:cs="Times New Roman"/>
              </w:rPr>
              <w:t>14</w:t>
            </w:r>
          </w:p>
        </w:tc>
        <w:tc>
          <w:tcPr>
            <w:tcW w:w="2102" w:type="dxa"/>
          </w:tcPr>
          <w:p w:rsidR="006862F3" w:rsidRPr="00C01E66" w:rsidRDefault="006862F3" w:rsidP="006862F3">
            <w:pPr>
              <w:rPr>
                <w:rFonts w:ascii="Times New Roman" w:hAnsi="Times New Roman" w:cs="Times New Roman"/>
              </w:rPr>
            </w:pPr>
            <w:r w:rsidRPr="00C01E66">
              <w:rPr>
                <w:rFonts w:ascii="Times New Roman" w:hAnsi="Times New Roman" w:cs="Times New Roman"/>
              </w:rPr>
              <w:t>Final Version</w:t>
            </w:r>
            <w:r>
              <w:rPr>
                <w:rFonts w:ascii="Times New Roman" w:hAnsi="Times New Roman" w:cs="Times New Roman"/>
              </w:rPr>
              <w:t xml:space="preserve"> Due</w:t>
            </w:r>
          </w:p>
        </w:tc>
        <w:tc>
          <w:tcPr>
            <w:tcW w:w="2880" w:type="dxa"/>
          </w:tcPr>
          <w:p w:rsidR="006862F3" w:rsidRPr="00C01E66" w:rsidRDefault="006862F3" w:rsidP="006862F3">
            <w:pPr>
              <w:rPr>
                <w:rFonts w:ascii="Times New Roman" w:hAnsi="Times New Roman" w:cs="Times New Roman"/>
              </w:rPr>
            </w:pPr>
            <w:r w:rsidRPr="00C01E66">
              <w:rPr>
                <w:rFonts w:ascii="Times New Roman" w:hAnsi="Times New Roman" w:cs="Times New Roman"/>
              </w:rPr>
              <w:t>Updates to draft 2, lessons</w:t>
            </w:r>
          </w:p>
          <w:p w:rsidR="006862F3" w:rsidRPr="00C01E66" w:rsidRDefault="006862F3" w:rsidP="006862F3">
            <w:pPr>
              <w:rPr>
                <w:rFonts w:ascii="Times New Roman" w:hAnsi="Times New Roman" w:cs="Times New Roman"/>
              </w:rPr>
            </w:pPr>
            <w:r>
              <w:rPr>
                <w:rFonts w:ascii="Times New Roman" w:hAnsi="Times New Roman" w:cs="Times New Roman"/>
              </w:rPr>
              <w:t>learned</w:t>
            </w:r>
          </w:p>
        </w:tc>
      </w:tr>
      <w:tr w:rsidR="006862F3" w:rsidRPr="00C01E66" w:rsidTr="00C01E66">
        <w:trPr>
          <w:jc w:val="right"/>
        </w:trPr>
        <w:tc>
          <w:tcPr>
            <w:tcW w:w="418" w:type="dxa"/>
          </w:tcPr>
          <w:p w:rsidR="006862F3" w:rsidRPr="00C01E66" w:rsidRDefault="006862F3" w:rsidP="006862F3">
            <w:pPr>
              <w:jc w:val="center"/>
              <w:rPr>
                <w:rFonts w:ascii="Times New Roman" w:hAnsi="Times New Roman" w:cs="Times New Roman"/>
              </w:rPr>
            </w:pPr>
            <w:r w:rsidRPr="00C01E66">
              <w:rPr>
                <w:rFonts w:ascii="Times New Roman" w:hAnsi="Times New Roman" w:cs="Times New Roman"/>
              </w:rPr>
              <w:t>15</w:t>
            </w:r>
          </w:p>
        </w:tc>
        <w:tc>
          <w:tcPr>
            <w:tcW w:w="2102" w:type="dxa"/>
          </w:tcPr>
          <w:p w:rsidR="006862F3" w:rsidRPr="00C01E66" w:rsidRDefault="006862F3" w:rsidP="006862F3">
            <w:pPr>
              <w:rPr>
                <w:rFonts w:ascii="Times New Roman" w:hAnsi="Times New Roman" w:cs="Times New Roman"/>
              </w:rPr>
            </w:pPr>
            <w:r>
              <w:rPr>
                <w:rFonts w:ascii="Times New Roman" w:hAnsi="Times New Roman" w:cs="Times New Roman"/>
              </w:rPr>
              <w:t>Group Presentations</w:t>
            </w:r>
          </w:p>
        </w:tc>
        <w:tc>
          <w:tcPr>
            <w:tcW w:w="2880" w:type="dxa"/>
          </w:tcPr>
          <w:p w:rsidR="006862F3" w:rsidRPr="00C01E66" w:rsidRDefault="006862F3" w:rsidP="006862F3">
            <w:pPr>
              <w:rPr>
                <w:rFonts w:ascii="Times New Roman" w:hAnsi="Times New Roman" w:cs="Times New Roman"/>
              </w:rPr>
            </w:pPr>
            <w:r>
              <w:rPr>
                <w:rFonts w:ascii="Times New Roman" w:hAnsi="Times New Roman" w:cs="Times New Roman"/>
              </w:rPr>
              <w:t>10-15 minutes in length</w:t>
            </w:r>
          </w:p>
        </w:tc>
      </w:tr>
      <w:tr w:rsidR="006862F3" w:rsidRPr="00C01E66" w:rsidTr="00C01E66">
        <w:trPr>
          <w:jc w:val="right"/>
        </w:trPr>
        <w:tc>
          <w:tcPr>
            <w:tcW w:w="418" w:type="dxa"/>
          </w:tcPr>
          <w:p w:rsidR="006862F3" w:rsidRPr="00C01E66" w:rsidRDefault="006862F3" w:rsidP="006862F3">
            <w:pPr>
              <w:jc w:val="center"/>
              <w:rPr>
                <w:rFonts w:ascii="Times New Roman" w:hAnsi="Times New Roman" w:cs="Times New Roman"/>
              </w:rPr>
            </w:pPr>
            <w:r w:rsidRPr="00C01E66">
              <w:rPr>
                <w:rFonts w:ascii="Times New Roman" w:hAnsi="Times New Roman" w:cs="Times New Roman"/>
              </w:rPr>
              <w:t>15</w:t>
            </w:r>
          </w:p>
        </w:tc>
        <w:tc>
          <w:tcPr>
            <w:tcW w:w="2102" w:type="dxa"/>
          </w:tcPr>
          <w:p w:rsidR="006862F3" w:rsidRPr="00C01E66" w:rsidRDefault="006862F3" w:rsidP="006862F3">
            <w:pPr>
              <w:rPr>
                <w:rFonts w:ascii="Times New Roman" w:hAnsi="Times New Roman" w:cs="Times New Roman"/>
              </w:rPr>
            </w:pPr>
            <w:r w:rsidRPr="00C01E66">
              <w:rPr>
                <w:rFonts w:ascii="Times New Roman" w:hAnsi="Times New Roman" w:cs="Times New Roman"/>
              </w:rPr>
              <w:t xml:space="preserve">Peer Evaluation 2 </w:t>
            </w:r>
          </w:p>
        </w:tc>
        <w:tc>
          <w:tcPr>
            <w:tcW w:w="2880" w:type="dxa"/>
          </w:tcPr>
          <w:p w:rsidR="006862F3" w:rsidRPr="00C01E66" w:rsidRDefault="006862F3" w:rsidP="006862F3">
            <w:pPr>
              <w:rPr>
                <w:rFonts w:ascii="Times New Roman" w:hAnsi="Times New Roman" w:cs="Times New Roman"/>
              </w:rPr>
            </w:pPr>
            <w:r w:rsidRPr="00C01E66">
              <w:rPr>
                <w:rFonts w:ascii="Times New Roman" w:hAnsi="Times New Roman" w:cs="Times New Roman"/>
              </w:rPr>
              <w:t>Completed after final presentation</w:t>
            </w:r>
          </w:p>
        </w:tc>
      </w:tr>
    </w:tbl>
    <w:p w:rsidR="00F36F64" w:rsidRPr="00F36F64" w:rsidRDefault="00F36F64" w:rsidP="00F36F64">
      <w:pPr>
        <w:rPr>
          <w:rFonts w:ascii="Times New Roman" w:hAnsi="Times New Roman" w:cs="Times New Roman"/>
          <w:sz w:val="24"/>
          <w:szCs w:val="24"/>
        </w:rPr>
      </w:pPr>
      <w:r w:rsidRPr="00F36F64">
        <w:rPr>
          <w:rFonts w:ascii="Times New Roman" w:hAnsi="Times New Roman" w:cs="Times New Roman"/>
          <w:sz w:val="24"/>
          <w:szCs w:val="24"/>
        </w:rPr>
        <w:t xml:space="preserve">While the problem statement has varied, the </w:t>
      </w:r>
      <w:ins w:id="83" w:author="Samuel Malachowsky" w:date="2015-03-06T13:22:00Z">
        <w:r w:rsidR="00D12275">
          <w:rPr>
            <w:rFonts w:ascii="Times New Roman" w:hAnsi="Times New Roman" w:cs="Times New Roman"/>
            <w:sz w:val="24"/>
            <w:szCs w:val="24"/>
          </w:rPr>
          <w:t xml:space="preserve">artifact </w:t>
        </w:r>
      </w:ins>
      <w:r w:rsidRPr="00F36F64">
        <w:rPr>
          <w:rFonts w:ascii="Times New Roman" w:hAnsi="Times New Roman" w:cs="Times New Roman"/>
          <w:sz w:val="24"/>
          <w:szCs w:val="24"/>
        </w:rPr>
        <w:t>deliverables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have remained consistent</w:t>
      </w:r>
      <w:ins w:id="84" w:author="Samuel Malachowsky" w:date="2015-03-06T13:24:00Z">
        <w:r w:rsidR="00D12275">
          <w:rPr>
            <w:rFonts w:ascii="Times New Roman" w:hAnsi="Times New Roman" w:cs="Times New Roman"/>
            <w:sz w:val="24"/>
            <w:szCs w:val="24"/>
          </w:rPr>
          <w:t xml:space="preserve"> with a typical project plan</w:t>
        </w:r>
      </w:ins>
      <w:r w:rsidRPr="00F36F64">
        <w:rPr>
          <w:rFonts w:ascii="Times New Roman" w:hAnsi="Times New Roman" w:cs="Times New Roman"/>
          <w:sz w:val="24"/>
          <w:szCs w:val="24"/>
        </w:rPr>
        <w:t>: an overview and scope, list of</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functional and nonfunctional requirements, methodologies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overview, schedules and their justifications, risks, metrics,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and lessons learned. Deliverables are turned in three times,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with each building on the p</w:t>
      </w:r>
      <w:r w:rsidR="00592710">
        <w:rPr>
          <w:rFonts w:ascii="Times New Roman" w:hAnsi="Times New Roman" w:cs="Times New Roman"/>
          <w:sz w:val="24"/>
          <w:szCs w:val="24"/>
        </w:rPr>
        <w:t>revious version. Groups partici</w:t>
      </w:r>
      <w:r w:rsidRPr="00F36F64">
        <w:rPr>
          <w:rFonts w:ascii="Times New Roman" w:hAnsi="Times New Roman" w:cs="Times New Roman"/>
          <w:sz w:val="24"/>
          <w:szCs w:val="24"/>
        </w:rPr>
        <w:t>pate in cross-team feedback with other groups, and a 10-15</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minute final presentation takes place during the last week of</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the semester. Opportunities for group members to provide</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 xml:space="preserve">feedback on each other’s performance are in week 12 and </w:t>
      </w:r>
      <w:ins w:id="85" w:author="Samuel Malachowsky" w:date="2015-04-06T10:33:00Z">
        <w:r w:rsidR="00E72D0D">
          <w:rPr>
            <w:rFonts w:ascii="Times New Roman" w:hAnsi="Times New Roman" w:cs="Times New Roman"/>
            <w:sz w:val="24"/>
            <w:szCs w:val="24"/>
          </w:rPr>
          <w:t>15 (</w:t>
        </w:r>
      </w:ins>
      <w:del w:id="86" w:author="Samuel Malachowsky" w:date="2015-04-06T10:33:00Z">
        <w:r w:rsidRPr="00F36F64" w:rsidDel="00E72D0D">
          <w:rPr>
            <w:rFonts w:ascii="Times New Roman" w:hAnsi="Times New Roman" w:cs="Times New Roman"/>
            <w:sz w:val="24"/>
            <w:szCs w:val="24"/>
          </w:rPr>
          <w:delText>at</w:delText>
        </w:r>
        <w:r w:rsidR="00592710" w:rsidDel="00E72D0D">
          <w:rPr>
            <w:rFonts w:ascii="Times New Roman" w:hAnsi="Times New Roman" w:cs="Times New Roman"/>
            <w:sz w:val="24"/>
            <w:szCs w:val="24"/>
          </w:rPr>
          <w:delText xml:space="preserve"> </w:delText>
        </w:r>
      </w:del>
      <w:r w:rsidRPr="00F36F64">
        <w:rPr>
          <w:rFonts w:ascii="Times New Roman" w:hAnsi="Times New Roman" w:cs="Times New Roman"/>
          <w:sz w:val="24"/>
          <w:szCs w:val="24"/>
        </w:rPr>
        <w:t xml:space="preserve">the end of the </w:t>
      </w:r>
      <w:r w:rsidRPr="00C01E66">
        <w:rPr>
          <w:rFonts w:ascii="Times New Roman" w:hAnsi="Times New Roman" w:cs="Times New Roman"/>
          <w:sz w:val="24"/>
          <w:szCs w:val="24"/>
        </w:rPr>
        <w:t>semester</w:t>
      </w:r>
      <w:ins w:id="87" w:author="Samuel Malachowsky" w:date="2015-04-06T10:33:00Z">
        <w:r w:rsidR="00E72D0D">
          <w:rPr>
            <w:rFonts w:ascii="Times New Roman" w:hAnsi="Times New Roman" w:cs="Times New Roman"/>
            <w:sz w:val="24"/>
            <w:szCs w:val="24"/>
          </w:rPr>
          <w:t>)</w:t>
        </w:r>
      </w:ins>
      <w:r w:rsidRPr="00C01E66">
        <w:rPr>
          <w:rFonts w:ascii="Times New Roman" w:hAnsi="Times New Roman" w:cs="Times New Roman"/>
          <w:sz w:val="24"/>
          <w:szCs w:val="24"/>
        </w:rPr>
        <w:t>. Table 2 contains</w:t>
      </w:r>
      <w:r w:rsidRPr="00F36F64">
        <w:rPr>
          <w:rFonts w:ascii="Times New Roman" w:hAnsi="Times New Roman" w:cs="Times New Roman"/>
          <w:sz w:val="24"/>
          <w:szCs w:val="24"/>
        </w:rPr>
        <w:t xml:space="preserve"> the main activities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and their typical timetable.</w:t>
      </w:r>
    </w:p>
    <w:p w:rsidR="00F36F64" w:rsidRPr="00F36F64" w:rsidRDefault="00F36F64" w:rsidP="00F36F64">
      <w:pPr>
        <w:rPr>
          <w:rFonts w:ascii="Times New Roman" w:hAnsi="Times New Roman" w:cs="Times New Roman"/>
          <w:sz w:val="24"/>
          <w:szCs w:val="24"/>
        </w:rPr>
      </w:pPr>
      <w:r w:rsidRPr="00F36F64">
        <w:rPr>
          <w:rFonts w:ascii="Times New Roman" w:hAnsi="Times New Roman" w:cs="Times New Roman"/>
          <w:sz w:val="24"/>
          <w:szCs w:val="24"/>
        </w:rPr>
        <w:t>Because of its similarity to other paper-based group projects,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students have been familiar with</w:t>
      </w:r>
      <w:ins w:id="88" w:author="Samuel Malachowsky" w:date="2015-03-15T17:22:00Z">
        <w:r w:rsidR="00B85F4E">
          <w:rPr>
            <w:rFonts w:ascii="Times New Roman" w:hAnsi="Times New Roman" w:cs="Times New Roman"/>
            <w:sz w:val="24"/>
            <w:szCs w:val="24"/>
          </w:rPr>
          <w:t xml:space="preserve"> the format</w:t>
        </w:r>
      </w:ins>
      <w:r w:rsidR="00592710">
        <w:rPr>
          <w:rFonts w:ascii="Times New Roman" w:hAnsi="Times New Roman" w:cs="Times New Roman"/>
          <w:sz w:val="24"/>
          <w:szCs w:val="24"/>
        </w:rPr>
        <w:t xml:space="preserve"> and competent at complet</w:t>
      </w:r>
      <w:r w:rsidRPr="00F36F64">
        <w:rPr>
          <w:rFonts w:ascii="Times New Roman" w:hAnsi="Times New Roman" w:cs="Times New Roman"/>
          <w:sz w:val="24"/>
          <w:szCs w:val="24"/>
        </w:rPr>
        <w:t>ing the assignment, but many have felt that it was merely</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an extension of individual assignments and have treated it</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as such. It had become evident that student groups have</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been dividing work ineffectively and inconsistencies in both</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the content and flow of their papers and the final presentation have demonstrated this ineffectiveness. These symptoms and the desire to allow students to have a PM-led</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 xml:space="preserve">experience </w:t>
      </w:r>
      <w:ins w:id="89" w:author="Samuel Malachowsky" w:date="2015-03-15T17:49:00Z">
        <w:r w:rsidR="000873DD">
          <w:rPr>
            <w:rFonts w:ascii="Times New Roman" w:hAnsi="Times New Roman" w:cs="Times New Roman"/>
            <w:sz w:val="24"/>
            <w:szCs w:val="24"/>
          </w:rPr>
          <w:t>(</w:t>
        </w:r>
      </w:ins>
      <w:ins w:id="90" w:author="Samuel Malachowsky" w:date="2015-03-15T17:50:00Z">
        <w:r w:rsidR="000873DD">
          <w:rPr>
            <w:rFonts w:ascii="Times New Roman" w:hAnsi="Times New Roman" w:cs="Times New Roman"/>
            <w:sz w:val="24"/>
            <w:szCs w:val="24"/>
          </w:rPr>
          <w:t>see</w:t>
        </w:r>
      </w:ins>
      <w:ins w:id="91" w:author="Samuel Malachowsky" w:date="2015-03-15T17:49:00Z">
        <w:r w:rsidR="000873DD">
          <w:rPr>
            <w:rFonts w:ascii="Times New Roman" w:hAnsi="Times New Roman" w:cs="Times New Roman"/>
            <w:sz w:val="24"/>
            <w:szCs w:val="24"/>
          </w:rPr>
          <w:t xml:space="preserve"> the Related Work</w:t>
        </w:r>
      </w:ins>
      <w:ins w:id="92" w:author="Samuel Malachowsky" w:date="2015-03-15T17:50:00Z">
        <w:r w:rsidR="000873DD">
          <w:rPr>
            <w:rFonts w:ascii="Times New Roman" w:hAnsi="Times New Roman" w:cs="Times New Roman"/>
            <w:sz w:val="24"/>
            <w:szCs w:val="24"/>
          </w:rPr>
          <w:t xml:space="preserve"> section</w:t>
        </w:r>
      </w:ins>
      <w:ins w:id="93" w:author="Samuel Malachowsky" w:date="2015-03-15T17:49:00Z">
        <w:r w:rsidR="000873DD">
          <w:rPr>
            <w:rFonts w:ascii="Times New Roman" w:hAnsi="Times New Roman" w:cs="Times New Roman"/>
            <w:sz w:val="24"/>
            <w:szCs w:val="24"/>
          </w:rPr>
          <w:t xml:space="preserve">) </w:t>
        </w:r>
      </w:ins>
      <w:r w:rsidRPr="00F36F64">
        <w:rPr>
          <w:rFonts w:ascii="Times New Roman" w:hAnsi="Times New Roman" w:cs="Times New Roman"/>
          <w:sz w:val="24"/>
          <w:szCs w:val="24"/>
        </w:rPr>
        <w:t>have prompted us to make some changes to both</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the project and its disposition.</w:t>
      </w:r>
    </w:p>
    <w:p w:rsidR="00F36F64" w:rsidRPr="00F36F64" w:rsidRDefault="00F36F64" w:rsidP="00F36F64">
      <w:pPr>
        <w:rPr>
          <w:rFonts w:ascii="Times New Roman" w:hAnsi="Times New Roman" w:cs="Times New Roman"/>
          <w:sz w:val="24"/>
          <w:szCs w:val="24"/>
        </w:rPr>
      </w:pPr>
      <w:r w:rsidRPr="00F36F64">
        <w:rPr>
          <w:rFonts w:ascii="Times New Roman" w:hAnsi="Times New Roman" w:cs="Times New Roman"/>
          <w:sz w:val="24"/>
          <w:szCs w:val="24"/>
        </w:rPr>
        <w:lastRenderedPageBreak/>
        <w:t>The first significant change is the inclusion of a formal PM</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role within the group project. Students are notified on several occasions prior to beginning the project that the final</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project teams are to be led by a voluntary PM. At the same</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time, students are told tha</w:t>
      </w:r>
      <w:r w:rsidR="00592710">
        <w:rPr>
          <w:rFonts w:ascii="Times New Roman" w:hAnsi="Times New Roman" w:cs="Times New Roman"/>
          <w:sz w:val="24"/>
          <w:szCs w:val="24"/>
        </w:rPr>
        <w:t>t th</w:t>
      </w:r>
      <w:ins w:id="94" w:author="Samuel Malachowsky" w:date="2015-03-15T17:23:00Z">
        <w:r w:rsidR="00B85F4E">
          <w:rPr>
            <w:rFonts w:ascii="Times New Roman" w:hAnsi="Times New Roman" w:cs="Times New Roman"/>
            <w:sz w:val="24"/>
            <w:szCs w:val="24"/>
          </w:rPr>
          <w:t>e</w:t>
        </w:r>
      </w:ins>
      <w:del w:id="95" w:author="Samuel Malachowsky" w:date="2015-03-15T17:23:00Z">
        <w:r w:rsidR="00592710" w:rsidDel="00B85F4E">
          <w:rPr>
            <w:rFonts w:ascii="Times New Roman" w:hAnsi="Times New Roman" w:cs="Times New Roman"/>
            <w:sz w:val="24"/>
            <w:szCs w:val="24"/>
          </w:rPr>
          <w:delText>is</w:delText>
        </w:r>
      </w:del>
      <w:r w:rsidR="00592710">
        <w:rPr>
          <w:rFonts w:ascii="Times New Roman" w:hAnsi="Times New Roman" w:cs="Times New Roman"/>
          <w:sz w:val="24"/>
          <w:szCs w:val="24"/>
        </w:rPr>
        <w:t xml:space="preserve"> PM will have the opportu</w:t>
      </w:r>
      <w:r w:rsidRPr="00F36F64">
        <w:rPr>
          <w:rFonts w:ascii="Times New Roman" w:hAnsi="Times New Roman" w:cs="Times New Roman"/>
          <w:sz w:val="24"/>
          <w:szCs w:val="24"/>
        </w:rPr>
        <w:t>nity to earn a higher grade</w:t>
      </w:r>
      <w:ins w:id="96" w:author="Samuel Malachowsky" w:date="2015-03-15T17:24:00Z">
        <w:r w:rsidR="00B85F4E">
          <w:rPr>
            <w:rFonts w:ascii="Times New Roman" w:hAnsi="Times New Roman" w:cs="Times New Roman"/>
            <w:sz w:val="24"/>
            <w:szCs w:val="24"/>
          </w:rPr>
          <w:t xml:space="preserve">, as </w:t>
        </w:r>
      </w:ins>
      <w:del w:id="97" w:author="Samuel Malachowsky" w:date="2015-03-15T17:24:00Z">
        <w:r w:rsidRPr="00F36F64" w:rsidDel="00B85F4E">
          <w:rPr>
            <w:rFonts w:ascii="Times New Roman" w:hAnsi="Times New Roman" w:cs="Times New Roman"/>
            <w:sz w:val="24"/>
            <w:szCs w:val="24"/>
          </w:rPr>
          <w:delText xml:space="preserve">; </w:delText>
        </w:r>
      </w:del>
      <w:r w:rsidRPr="00F36F64">
        <w:rPr>
          <w:rFonts w:ascii="Times New Roman" w:hAnsi="Times New Roman" w:cs="Times New Roman"/>
          <w:sz w:val="24"/>
          <w:szCs w:val="24"/>
        </w:rPr>
        <w:t>peer evaluations are a significant</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part of the grade</w:t>
      </w:r>
      <w:del w:id="98" w:author="Samuel Malachowsky" w:date="2015-04-01T14:15:00Z">
        <w:r w:rsidRPr="00F36F64" w:rsidDel="001D0223">
          <w:rPr>
            <w:rFonts w:ascii="Times New Roman" w:hAnsi="Times New Roman" w:cs="Times New Roman"/>
            <w:sz w:val="24"/>
            <w:szCs w:val="24"/>
          </w:rPr>
          <w:delText>,</w:delText>
        </w:r>
      </w:del>
      <w:r w:rsidRPr="00F36F64">
        <w:rPr>
          <w:rFonts w:ascii="Times New Roman" w:hAnsi="Times New Roman" w:cs="Times New Roman"/>
          <w:sz w:val="24"/>
          <w:szCs w:val="24"/>
        </w:rPr>
        <w:t xml:space="preserve"> and positive leadership as a PM is a good</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way to earn higher evaluations. Those who are considering</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volunteering</w:t>
      </w:r>
      <w:r w:rsidR="004A2A03">
        <w:rPr>
          <w:rFonts w:ascii="Times New Roman" w:hAnsi="Times New Roman" w:cs="Times New Roman"/>
          <w:sz w:val="24"/>
          <w:szCs w:val="24"/>
        </w:rPr>
        <w:t xml:space="preserve"> are asked to review the</w:t>
      </w:r>
      <w:r w:rsidRPr="00F36F64">
        <w:rPr>
          <w:rFonts w:ascii="Times New Roman" w:hAnsi="Times New Roman" w:cs="Times New Roman"/>
          <w:sz w:val="24"/>
          <w:szCs w:val="24"/>
        </w:rPr>
        <w:t xml:space="preserve"> PM Activity</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Guide, a document that specifies their responsibilities as a</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PM</w:t>
      </w:r>
      <w:ins w:id="99" w:author="Samuel Malachowsky" w:date="2015-03-15T17:24:00Z">
        <w:r w:rsidR="00D06B34">
          <w:rPr>
            <w:rFonts w:ascii="Times New Roman" w:hAnsi="Times New Roman" w:cs="Times New Roman"/>
            <w:sz w:val="24"/>
            <w:szCs w:val="24"/>
          </w:rPr>
          <w:t xml:space="preserve"> (included </w:t>
        </w:r>
      </w:ins>
      <w:ins w:id="100" w:author="Samuel Malachowsky" w:date="2015-03-15T17:31:00Z">
        <w:r w:rsidR="00D06B34">
          <w:rPr>
            <w:rFonts w:ascii="Times New Roman" w:hAnsi="Times New Roman" w:cs="Times New Roman"/>
            <w:sz w:val="24"/>
            <w:szCs w:val="24"/>
          </w:rPr>
          <w:t>as</w:t>
        </w:r>
      </w:ins>
      <w:ins w:id="101" w:author="Samuel Malachowsky" w:date="2015-03-15T17:24:00Z">
        <w:r w:rsidR="00965FB5">
          <w:rPr>
            <w:rFonts w:ascii="Times New Roman" w:hAnsi="Times New Roman" w:cs="Times New Roman"/>
            <w:sz w:val="24"/>
            <w:szCs w:val="24"/>
          </w:rPr>
          <w:t xml:space="preserve"> Appendix </w:t>
        </w:r>
      </w:ins>
      <w:ins w:id="102" w:author="Samuel Malachowsky" w:date="2015-04-01T14:23:00Z">
        <w:r w:rsidR="00965FB5">
          <w:rPr>
            <w:rFonts w:ascii="Times New Roman" w:hAnsi="Times New Roman" w:cs="Times New Roman"/>
            <w:sz w:val="24"/>
            <w:szCs w:val="24"/>
          </w:rPr>
          <w:t>1</w:t>
        </w:r>
      </w:ins>
      <w:ins w:id="103" w:author="Samuel Malachowsky" w:date="2015-03-15T17:24:00Z">
        <w:r w:rsidR="00B85F4E">
          <w:rPr>
            <w:rFonts w:ascii="Times New Roman" w:hAnsi="Times New Roman" w:cs="Times New Roman"/>
            <w:sz w:val="24"/>
            <w:szCs w:val="24"/>
          </w:rPr>
          <w:t>)</w:t>
        </w:r>
      </w:ins>
      <w:r w:rsidRPr="00F36F64">
        <w:rPr>
          <w:rFonts w:ascii="Times New Roman" w:hAnsi="Times New Roman" w:cs="Times New Roman"/>
          <w:sz w:val="24"/>
          <w:szCs w:val="24"/>
        </w:rPr>
        <w:t xml:space="preserve">. </w:t>
      </w:r>
      <w:del w:id="104" w:author="Samuel Malachowsky" w:date="2015-04-01T14:16:00Z">
        <w:r w:rsidRPr="00F36F64" w:rsidDel="001D0223">
          <w:rPr>
            <w:rFonts w:ascii="Times New Roman" w:hAnsi="Times New Roman" w:cs="Times New Roman"/>
            <w:sz w:val="24"/>
            <w:szCs w:val="24"/>
          </w:rPr>
          <w:delText>Finally</w:delText>
        </w:r>
      </w:del>
      <w:ins w:id="105" w:author="Samuel Malachowsky" w:date="2015-04-01T14:16:00Z">
        <w:r w:rsidR="001D0223">
          <w:rPr>
            <w:rFonts w:ascii="Times New Roman" w:hAnsi="Times New Roman" w:cs="Times New Roman"/>
            <w:sz w:val="24"/>
            <w:szCs w:val="24"/>
          </w:rPr>
          <w:t>Additionally</w:t>
        </w:r>
      </w:ins>
      <w:r w:rsidRPr="00F36F64">
        <w:rPr>
          <w:rFonts w:ascii="Times New Roman" w:hAnsi="Times New Roman" w:cs="Times New Roman"/>
          <w:sz w:val="24"/>
          <w:szCs w:val="24"/>
        </w:rPr>
        <w:t>, they are asked to note preferred team members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for an opportunity to be afforded to t</w:t>
      </w:r>
      <w:r w:rsidR="00592710">
        <w:rPr>
          <w:rFonts w:ascii="Times New Roman" w:hAnsi="Times New Roman" w:cs="Times New Roman"/>
          <w:sz w:val="24"/>
          <w:szCs w:val="24"/>
        </w:rPr>
        <w:t>hem in group assign</w:t>
      </w:r>
      <w:r w:rsidRPr="00F36F64">
        <w:rPr>
          <w:rFonts w:ascii="Times New Roman" w:hAnsi="Times New Roman" w:cs="Times New Roman"/>
          <w:sz w:val="24"/>
          <w:szCs w:val="24"/>
        </w:rPr>
        <w:t>ment efforts later in the semester. Group assignments early</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in the semester, in-class activities, and previous interactions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with other students are useful in assisting with evaluation</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of potential team members</w:t>
      </w:r>
      <w:ins w:id="106" w:author="Samuel Malachowsky" w:date="2015-03-15T17:27:00Z">
        <w:r w:rsidR="00D06B34">
          <w:rPr>
            <w:rFonts w:ascii="Times New Roman" w:hAnsi="Times New Roman" w:cs="Times New Roman"/>
            <w:sz w:val="24"/>
            <w:szCs w:val="24"/>
          </w:rPr>
          <w:t>.</w:t>
        </w:r>
      </w:ins>
      <w:del w:id="107" w:author="Samuel Malachowsky" w:date="2015-03-15T17:26:00Z">
        <w:r w:rsidRPr="00F36F64" w:rsidDel="00D06B34">
          <w:rPr>
            <w:rFonts w:ascii="Times New Roman" w:hAnsi="Times New Roman" w:cs="Times New Roman"/>
            <w:sz w:val="24"/>
            <w:szCs w:val="24"/>
          </w:rPr>
          <w:delText>.</w:delText>
        </w:r>
      </w:del>
    </w:p>
    <w:tbl>
      <w:tblPr>
        <w:tblStyle w:val="TableGrid"/>
        <w:tblpPr w:leftFromText="180" w:rightFromText="180" w:vertAnchor="text" w:tblpXSpec="right" w:tblpY="1"/>
        <w:tblOverlap w:val="never"/>
        <w:tblW w:w="0" w:type="auto"/>
        <w:jc w:val="right"/>
        <w:tblCellMar>
          <w:left w:w="58" w:type="dxa"/>
          <w:right w:w="58" w:type="dxa"/>
        </w:tblCellMar>
        <w:tblLook w:val="04A0" w:firstRow="1" w:lastRow="0" w:firstColumn="1" w:lastColumn="0" w:noHBand="0" w:noVBand="1"/>
      </w:tblPr>
      <w:tblGrid>
        <w:gridCol w:w="598"/>
        <w:gridCol w:w="1922"/>
        <w:gridCol w:w="2880"/>
      </w:tblGrid>
      <w:tr w:rsidR="00C01E66" w:rsidRPr="00C01E66" w:rsidTr="00D06B34">
        <w:trPr>
          <w:jc w:val="right"/>
        </w:trPr>
        <w:tc>
          <w:tcPr>
            <w:tcW w:w="5400" w:type="dxa"/>
            <w:gridSpan w:val="3"/>
            <w:tcBorders>
              <w:top w:val="nil"/>
              <w:left w:val="nil"/>
              <w:bottom w:val="single" w:sz="4" w:space="0" w:color="auto"/>
              <w:right w:val="nil"/>
            </w:tcBorders>
            <w:shd w:val="clear" w:color="auto" w:fill="auto"/>
          </w:tcPr>
          <w:p w:rsidR="00C01E66" w:rsidRPr="00C01E66" w:rsidRDefault="00C465A9" w:rsidP="00D06B34">
            <w:pPr>
              <w:jc w:val="center"/>
              <w:rPr>
                <w:rFonts w:ascii="Times New Roman" w:hAnsi="Times New Roman" w:cs="Times New Roman"/>
              </w:rPr>
            </w:pPr>
            <w:r w:rsidRPr="00C465A9">
              <w:rPr>
                <w:rFonts w:ascii="Times New Roman" w:hAnsi="Times New Roman" w:cs="Times New Roman"/>
              </w:rPr>
              <w:t>Table 3: Project Manager Activity by Week</w:t>
            </w:r>
          </w:p>
        </w:tc>
      </w:tr>
      <w:tr w:rsidR="00C01E66" w:rsidRPr="00C01E66" w:rsidTr="002C52BB">
        <w:trPr>
          <w:jc w:val="right"/>
        </w:trPr>
        <w:tc>
          <w:tcPr>
            <w:tcW w:w="598" w:type="dxa"/>
            <w:tcBorders>
              <w:top w:val="single" w:sz="4" w:space="0" w:color="auto"/>
            </w:tcBorders>
            <w:shd w:val="clear" w:color="auto" w:fill="D9D9D9" w:themeFill="background1" w:themeFillShade="D9"/>
            <w:tcMar>
              <w:left w:w="29" w:type="dxa"/>
              <w:right w:w="29" w:type="dxa"/>
            </w:tcMar>
          </w:tcPr>
          <w:p w:rsidR="00C01E66" w:rsidRPr="00C01E66" w:rsidRDefault="00C01E66" w:rsidP="00C465A9">
            <w:pPr>
              <w:jc w:val="center"/>
              <w:rPr>
                <w:rFonts w:ascii="Times New Roman" w:hAnsi="Times New Roman" w:cs="Times New Roman"/>
                <w:b/>
              </w:rPr>
            </w:pPr>
          </w:p>
        </w:tc>
        <w:tc>
          <w:tcPr>
            <w:tcW w:w="1922" w:type="dxa"/>
            <w:tcBorders>
              <w:top w:val="single" w:sz="4" w:space="0" w:color="auto"/>
            </w:tcBorders>
            <w:shd w:val="clear" w:color="auto" w:fill="D9D9D9" w:themeFill="background1" w:themeFillShade="D9"/>
          </w:tcPr>
          <w:p w:rsidR="00C01E66" w:rsidRPr="00C01E66" w:rsidRDefault="00C01E66" w:rsidP="00D06B34">
            <w:pPr>
              <w:rPr>
                <w:rFonts w:ascii="Times New Roman" w:hAnsi="Times New Roman" w:cs="Times New Roman"/>
                <w:b/>
              </w:rPr>
            </w:pPr>
            <w:r w:rsidRPr="00C01E66">
              <w:rPr>
                <w:rFonts w:ascii="Times New Roman" w:hAnsi="Times New Roman" w:cs="Times New Roman"/>
                <w:b/>
              </w:rPr>
              <w:t>Activity</w:t>
            </w:r>
          </w:p>
        </w:tc>
        <w:tc>
          <w:tcPr>
            <w:tcW w:w="2880" w:type="dxa"/>
            <w:tcBorders>
              <w:top w:val="single" w:sz="4" w:space="0" w:color="auto"/>
            </w:tcBorders>
            <w:shd w:val="clear" w:color="auto" w:fill="D9D9D9" w:themeFill="background1" w:themeFillShade="D9"/>
          </w:tcPr>
          <w:p w:rsidR="00C01E66" w:rsidRPr="00C01E66" w:rsidRDefault="00C01E66" w:rsidP="00D06B34">
            <w:pPr>
              <w:rPr>
                <w:rFonts w:ascii="Times New Roman" w:hAnsi="Times New Roman" w:cs="Times New Roman"/>
                <w:b/>
              </w:rPr>
            </w:pPr>
            <w:r w:rsidRPr="00C01E66">
              <w:rPr>
                <w:rFonts w:ascii="Times New Roman" w:hAnsi="Times New Roman" w:cs="Times New Roman"/>
                <w:b/>
              </w:rPr>
              <w:t>Details</w:t>
            </w:r>
          </w:p>
        </w:tc>
      </w:tr>
      <w:tr w:rsidR="00C01E66" w:rsidRPr="00C01E66" w:rsidTr="002C52BB">
        <w:trPr>
          <w:jc w:val="right"/>
        </w:trPr>
        <w:tc>
          <w:tcPr>
            <w:tcW w:w="598" w:type="dxa"/>
            <w:tcMar>
              <w:left w:w="29" w:type="dxa"/>
              <w:right w:w="29" w:type="dxa"/>
            </w:tcMar>
          </w:tcPr>
          <w:p w:rsidR="00C01E66" w:rsidRPr="00C01E66" w:rsidRDefault="00C465A9" w:rsidP="00636E68">
            <w:pPr>
              <w:jc w:val="center"/>
              <w:rPr>
                <w:rFonts w:ascii="Times New Roman" w:hAnsi="Times New Roman" w:cs="Times New Roman"/>
              </w:rPr>
            </w:pPr>
            <w:r>
              <w:rPr>
                <w:rFonts w:ascii="Times New Roman" w:hAnsi="Times New Roman" w:cs="Times New Roman"/>
              </w:rPr>
              <w:t>1-</w:t>
            </w:r>
            <w:r w:rsidRPr="00C465A9">
              <w:rPr>
                <w:rFonts w:ascii="Times New Roman" w:hAnsi="Times New Roman" w:cs="Times New Roman"/>
              </w:rPr>
              <w:t>5</w:t>
            </w:r>
          </w:p>
        </w:tc>
        <w:tc>
          <w:tcPr>
            <w:tcW w:w="1922" w:type="dxa"/>
          </w:tcPr>
          <w:p w:rsidR="00C01E66" w:rsidRPr="00C01E66" w:rsidRDefault="00636E68" w:rsidP="00C465A9">
            <w:pPr>
              <w:rPr>
                <w:rFonts w:ascii="Times New Roman" w:hAnsi="Times New Roman" w:cs="Times New Roman"/>
              </w:rPr>
            </w:pPr>
            <w:r>
              <w:rPr>
                <w:rFonts w:ascii="Times New Roman" w:hAnsi="Times New Roman" w:cs="Times New Roman"/>
              </w:rPr>
              <w:t>Consideration</w:t>
            </w:r>
          </w:p>
        </w:tc>
        <w:tc>
          <w:tcPr>
            <w:tcW w:w="2880" w:type="dxa"/>
          </w:tcPr>
          <w:p w:rsidR="00C01E66" w:rsidRPr="00C01E66" w:rsidRDefault="00C465A9" w:rsidP="00C465A9">
            <w:pPr>
              <w:rPr>
                <w:rFonts w:ascii="Times New Roman" w:hAnsi="Times New Roman" w:cs="Times New Roman"/>
              </w:rPr>
            </w:pPr>
            <w:r>
              <w:rPr>
                <w:rFonts w:ascii="Times New Roman" w:hAnsi="Times New Roman" w:cs="Times New Roman"/>
              </w:rPr>
              <w:t>Potential PMs consider volunteering</w:t>
            </w:r>
          </w:p>
        </w:tc>
      </w:tr>
      <w:tr w:rsidR="00C01E66" w:rsidRPr="00C01E66" w:rsidTr="002C52BB">
        <w:trPr>
          <w:jc w:val="right"/>
        </w:trPr>
        <w:tc>
          <w:tcPr>
            <w:tcW w:w="598" w:type="dxa"/>
            <w:tcMar>
              <w:left w:w="29" w:type="dxa"/>
              <w:right w:w="29" w:type="dxa"/>
            </w:tcMar>
          </w:tcPr>
          <w:p w:rsidR="00C01E66" w:rsidRPr="00C01E66" w:rsidRDefault="00C465A9" w:rsidP="00C465A9">
            <w:pPr>
              <w:jc w:val="center"/>
              <w:rPr>
                <w:rFonts w:ascii="Times New Roman" w:hAnsi="Times New Roman" w:cs="Times New Roman"/>
              </w:rPr>
            </w:pPr>
            <w:r w:rsidRPr="00C465A9">
              <w:rPr>
                <w:rFonts w:ascii="Times New Roman" w:hAnsi="Times New Roman" w:cs="Times New Roman"/>
              </w:rPr>
              <w:t>6</w:t>
            </w:r>
          </w:p>
        </w:tc>
        <w:tc>
          <w:tcPr>
            <w:tcW w:w="1922" w:type="dxa"/>
          </w:tcPr>
          <w:p w:rsidR="00C01E66" w:rsidRPr="00C01E66" w:rsidRDefault="00C465A9" w:rsidP="00C465A9">
            <w:pPr>
              <w:rPr>
                <w:rFonts w:ascii="Times New Roman" w:hAnsi="Times New Roman" w:cs="Times New Roman"/>
              </w:rPr>
            </w:pPr>
            <w:r>
              <w:rPr>
                <w:rFonts w:ascii="Times New Roman" w:hAnsi="Times New Roman" w:cs="Times New Roman"/>
              </w:rPr>
              <w:t>Project Begins</w:t>
            </w:r>
          </w:p>
        </w:tc>
        <w:tc>
          <w:tcPr>
            <w:tcW w:w="2880" w:type="dxa"/>
          </w:tcPr>
          <w:p w:rsidR="00C465A9" w:rsidRPr="00C465A9" w:rsidRDefault="00C465A9" w:rsidP="00C465A9">
            <w:pPr>
              <w:rPr>
                <w:rFonts w:ascii="Times New Roman" w:hAnsi="Times New Roman" w:cs="Times New Roman"/>
              </w:rPr>
            </w:pPr>
            <w:r w:rsidRPr="00C465A9">
              <w:rPr>
                <w:rFonts w:ascii="Times New Roman" w:hAnsi="Times New Roman" w:cs="Times New Roman"/>
              </w:rPr>
              <w:t>Volunteer as PM, final roster</w:t>
            </w:r>
          </w:p>
          <w:p w:rsidR="00C01E66" w:rsidRPr="00C01E66" w:rsidRDefault="00C465A9" w:rsidP="00D06B34">
            <w:pPr>
              <w:rPr>
                <w:rFonts w:ascii="Times New Roman" w:hAnsi="Times New Roman" w:cs="Times New Roman"/>
              </w:rPr>
            </w:pPr>
            <w:r>
              <w:rPr>
                <w:rFonts w:ascii="Times New Roman" w:hAnsi="Times New Roman" w:cs="Times New Roman"/>
              </w:rPr>
              <w:t>selection</w:t>
            </w:r>
          </w:p>
        </w:tc>
      </w:tr>
      <w:tr w:rsidR="00C01E66" w:rsidRPr="00C01E66" w:rsidTr="002C52BB">
        <w:trPr>
          <w:jc w:val="right"/>
        </w:trPr>
        <w:tc>
          <w:tcPr>
            <w:tcW w:w="598" w:type="dxa"/>
            <w:tcMar>
              <w:left w:w="29" w:type="dxa"/>
              <w:right w:w="29" w:type="dxa"/>
            </w:tcMar>
          </w:tcPr>
          <w:p w:rsidR="00C01E66" w:rsidRPr="00C01E66" w:rsidRDefault="00C465A9" w:rsidP="00C465A9">
            <w:pPr>
              <w:jc w:val="center"/>
              <w:rPr>
                <w:rFonts w:ascii="Times New Roman" w:hAnsi="Times New Roman" w:cs="Times New Roman"/>
              </w:rPr>
            </w:pPr>
            <w:r>
              <w:rPr>
                <w:rFonts w:ascii="Times New Roman" w:hAnsi="Times New Roman" w:cs="Times New Roman"/>
              </w:rPr>
              <w:t>7-11</w:t>
            </w:r>
          </w:p>
        </w:tc>
        <w:tc>
          <w:tcPr>
            <w:tcW w:w="1922" w:type="dxa"/>
          </w:tcPr>
          <w:p w:rsidR="00C01E66" w:rsidRPr="00C01E66" w:rsidRDefault="00636E68" w:rsidP="00D06B34">
            <w:pPr>
              <w:rPr>
                <w:rFonts w:ascii="Times New Roman" w:hAnsi="Times New Roman" w:cs="Times New Roman"/>
              </w:rPr>
            </w:pPr>
            <w:r>
              <w:rPr>
                <w:rFonts w:ascii="Times New Roman" w:hAnsi="Times New Roman" w:cs="Times New Roman"/>
              </w:rPr>
              <w:t>Weekly Check-Ins</w:t>
            </w:r>
          </w:p>
        </w:tc>
        <w:tc>
          <w:tcPr>
            <w:tcW w:w="2880" w:type="dxa"/>
          </w:tcPr>
          <w:p w:rsidR="00C01E66" w:rsidRPr="00C01E66" w:rsidRDefault="00C465A9" w:rsidP="00D06B34">
            <w:pPr>
              <w:rPr>
                <w:rFonts w:ascii="Times New Roman" w:hAnsi="Times New Roman" w:cs="Times New Roman"/>
              </w:rPr>
            </w:pPr>
            <w:r w:rsidRPr="00C465A9">
              <w:rPr>
                <w:rFonts w:ascii="Times New Roman" w:hAnsi="Times New Roman" w:cs="Times New Roman"/>
              </w:rPr>
              <w:t>Cross-team problem solving</w:t>
            </w:r>
          </w:p>
        </w:tc>
      </w:tr>
      <w:tr w:rsidR="00C01E66" w:rsidRPr="00C01E66" w:rsidTr="002C52BB">
        <w:trPr>
          <w:jc w:val="right"/>
        </w:trPr>
        <w:tc>
          <w:tcPr>
            <w:tcW w:w="598" w:type="dxa"/>
            <w:tcMar>
              <w:left w:w="29" w:type="dxa"/>
              <w:right w:w="29" w:type="dxa"/>
            </w:tcMar>
          </w:tcPr>
          <w:p w:rsidR="00C01E66" w:rsidRPr="00C01E66" w:rsidRDefault="00C465A9" w:rsidP="00C465A9">
            <w:pPr>
              <w:jc w:val="center"/>
              <w:rPr>
                <w:rFonts w:ascii="Times New Roman" w:hAnsi="Times New Roman" w:cs="Times New Roman"/>
              </w:rPr>
            </w:pPr>
            <w:r w:rsidRPr="00C465A9">
              <w:rPr>
                <w:rFonts w:ascii="Times New Roman" w:hAnsi="Times New Roman" w:cs="Times New Roman"/>
              </w:rPr>
              <w:t>9-</w:t>
            </w:r>
            <w:r>
              <w:rPr>
                <w:rFonts w:ascii="Times New Roman" w:hAnsi="Times New Roman" w:cs="Times New Roman"/>
              </w:rPr>
              <w:t>14</w:t>
            </w:r>
          </w:p>
        </w:tc>
        <w:tc>
          <w:tcPr>
            <w:tcW w:w="1922" w:type="dxa"/>
          </w:tcPr>
          <w:p w:rsidR="00C01E66" w:rsidRPr="00C01E66" w:rsidRDefault="00636E68" w:rsidP="00C465A9">
            <w:pPr>
              <w:rPr>
                <w:rFonts w:ascii="Times New Roman" w:hAnsi="Times New Roman" w:cs="Times New Roman"/>
              </w:rPr>
            </w:pPr>
            <w:r>
              <w:rPr>
                <w:rFonts w:ascii="Times New Roman" w:hAnsi="Times New Roman" w:cs="Times New Roman"/>
              </w:rPr>
              <w:t>Deliverables Due</w:t>
            </w:r>
          </w:p>
        </w:tc>
        <w:tc>
          <w:tcPr>
            <w:tcW w:w="2880" w:type="dxa"/>
          </w:tcPr>
          <w:p w:rsidR="00C465A9" w:rsidRPr="00C465A9" w:rsidRDefault="00C465A9" w:rsidP="00C465A9">
            <w:pPr>
              <w:rPr>
                <w:rFonts w:ascii="Times New Roman" w:hAnsi="Times New Roman" w:cs="Times New Roman"/>
              </w:rPr>
            </w:pPr>
            <w:r w:rsidRPr="00C465A9">
              <w:rPr>
                <w:rFonts w:ascii="Times New Roman" w:hAnsi="Times New Roman" w:cs="Times New Roman"/>
              </w:rPr>
              <w:t>Manage group schedule, di-</w:t>
            </w:r>
          </w:p>
          <w:p w:rsidR="00C01E66" w:rsidRPr="00C01E66" w:rsidRDefault="00C465A9" w:rsidP="00C465A9">
            <w:pPr>
              <w:rPr>
                <w:rFonts w:ascii="Times New Roman" w:hAnsi="Times New Roman" w:cs="Times New Roman"/>
              </w:rPr>
            </w:pPr>
            <w:r>
              <w:rPr>
                <w:rFonts w:ascii="Times New Roman" w:hAnsi="Times New Roman" w:cs="Times New Roman"/>
              </w:rPr>
              <w:t>vision of work, account</w:t>
            </w:r>
            <w:r w:rsidRPr="00C465A9">
              <w:rPr>
                <w:rFonts w:ascii="Times New Roman" w:hAnsi="Times New Roman" w:cs="Times New Roman"/>
              </w:rPr>
              <w:t>ability</w:t>
            </w:r>
          </w:p>
        </w:tc>
      </w:tr>
      <w:tr w:rsidR="00C01E66" w:rsidRPr="00C01E66" w:rsidTr="002C52BB">
        <w:trPr>
          <w:jc w:val="right"/>
        </w:trPr>
        <w:tc>
          <w:tcPr>
            <w:tcW w:w="598" w:type="dxa"/>
            <w:tcMar>
              <w:left w:w="29" w:type="dxa"/>
              <w:right w:w="29" w:type="dxa"/>
            </w:tcMar>
          </w:tcPr>
          <w:p w:rsidR="00C01E66" w:rsidRPr="00C01E66" w:rsidRDefault="00C465A9" w:rsidP="00C465A9">
            <w:pPr>
              <w:jc w:val="center"/>
              <w:rPr>
                <w:rFonts w:ascii="Times New Roman" w:hAnsi="Times New Roman" w:cs="Times New Roman"/>
              </w:rPr>
            </w:pPr>
            <w:r>
              <w:rPr>
                <w:rFonts w:ascii="Times New Roman" w:hAnsi="Times New Roman" w:cs="Times New Roman"/>
              </w:rPr>
              <w:t>12-14</w:t>
            </w:r>
          </w:p>
        </w:tc>
        <w:tc>
          <w:tcPr>
            <w:tcW w:w="1922" w:type="dxa"/>
          </w:tcPr>
          <w:p w:rsidR="00C01E66" w:rsidRPr="00C01E66" w:rsidRDefault="00C465A9" w:rsidP="00D06B34">
            <w:pPr>
              <w:rPr>
                <w:rFonts w:ascii="Times New Roman" w:hAnsi="Times New Roman" w:cs="Times New Roman"/>
              </w:rPr>
            </w:pPr>
            <w:r>
              <w:rPr>
                <w:rFonts w:ascii="Times New Roman" w:hAnsi="Times New Roman" w:cs="Times New Roman"/>
              </w:rPr>
              <w:t>Presentation Differentiation</w:t>
            </w:r>
          </w:p>
        </w:tc>
        <w:tc>
          <w:tcPr>
            <w:tcW w:w="2880" w:type="dxa"/>
          </w:tcPr>
          <w:p w:rsidR="00C01E66" w:rsidRPr="00C01E66" w:rsidRDefault="00C465A9" w:rsidP="00C465A9">
            <w:pPr>
              <w:rPr>
                <w:rFonts w:ascii="Times New Roman" w:hAnsi="Times New Roman" w:cs="Times New Roman"/>
              </w:rPr>
            </w:pPr>
            <w:r>
              <w:rPr>
                <w:rFonts w:ascii="Times New Roman" w:hAnsi="Times New Roman" w:cs="Times New Roman"/>
              </w:rPr>
              <w:t>PMs meet at least 2x</w:t>
            </w:r>
            <w:r w:rsidRPr="00C465A9">
              <w:rPr>
                <w:rFonts w:ascii="Times New Roman" w:hAnsi="Times New Roman" w:cs="Times New Roman"/>
              </w:rPr>
              <w:t>,</w:t>
            </w:r>
            <w:r>
              <w:rPr>
                <w:rFonts w:ascii="Times New Roman" w:hAnsi="Times New Roman" w:cs="Times New Roman"/>
              </w:rPr>
              <w:t xml:space="preserve"> provide summary to the in</w:t>
            </w:r>
            <w:r w:rsidRPr="00C465A9">
              <w:rPr>
                <w:rFonts w:ascii="Times New Roman" w:hAnsi="Times New Roman" w:cs="Times New Roman"/>
              </w:rPr>
              <w:t>structor</w:t>
            </w:r>
          </w:p>
        </w:tc>
      </w:tr>
      <w:tr w:rsidR="00C01E66" w:rsidRPr="00C01E66" w:rsidTr="002C52BB">
        <w:trPr>
          <w:jc w:val="right"/>
        </w:trPr>
        <w:tc>
          <w:tcPr>
            <w:tcW w:w="598" w:type="dxa"/>
            <w:tcMar>
              <w:left w:w="29" w:type="dxa"/>
              <w:right w:w="29" w:type="dxa"/>
            </w:tcMar>
          </w:tcPr>
          <w:p w:rsidR="00C01E66" w:rsidRPr="00C01E66" w:rsidRDefault="00C465A9" w:rsidP="00C465A9">
            <w:pPr>
              <w:jc w:val="center"/>
              <w:rPr>
                <w:rFonts w:ascii="Times New Roman" w:hAnsi="Times New Roman" w:cs="Times New Roman"/>
              </w:rPr>
            </w:pPr>
            <w:r w:rsidRPr="00C465A9">
              <w:rPr>
                <w:rFonts w:ascii="Times New Roman" w:hAnsi="Times New Roman" w:cs="Times New Roman"/>
              </w:rPr>
              <w:t>15</w:t>
            </w:r>
          </w:p>
        </w:tc>
        <w:tc>
          <w:tcPr>
            <w:tcW w:w="1922" w:type="dxa"/>
          </w:tcPr>
          <w:p w:rsidR="00C01E66" w:rsidRPr="00C01E66" w:rsidRDefault="00636E68" w:rsidP="00C465A9">
            <w:pPr>
              <w:rPr>
                <w:rFonts w:ascii="Times New Roman" w:hAnsi="Times New Roman" w:cs="Times New Roman"/>
              </w:rPr>
            </w:pPr>
            <w:r>
              <w:rPr>
                <w:rFonts w:ascii="Times New Roman" w:hAnsi="Times New Roman" w:cs="Times New Roman"/>
              </w:rPr>
              <w:t>Group Presentations</w:t>
            </w:r>
          </w:p>
        </w:tc>
        <w:tc>
          <w:tcPr>
            <w:tcW w:w="2880" w:type="dxa"/>
          </w:tcPr>
          <w:p w:rsidR="00C01E66" w:rsidRPr="00C01E66" w:rsidRDefault="00C465A9" w:rsidP="00D06B34">
            <w:pPr>
              <w:rPr>
                <w:rFonts w:ascii="Times New Roman" w:hAnsi="Times New Roman" w:cs="Times New Roman"/>
              </w:rPr>
            </w:pPr>
            <w:r>
              <w:rPr>
                <w:rFonts w:ascii="Times New Roman" w:hAnsi="Times New Roman" w:cs="Times New Roman"/>
              </w:rPr>
              <w:t xml:space="preserve">Report </w:t>
            </w:r>
            <w:ins w:id="108" w:author="Samuel Malachowsky" w:date="2015-04-06T10:33:00Z">
              <w:r w:rsidR="00E72D0D">
                <w:rPr>
                  <w:rFonts w:ascii="Times New Roman" w:hAnsi="Times New Roman" w:cs="Times New Roman"/>
                </w:rPr>
                <w:t>o</w:t>
              </w:r>
            </w:ins>
            <w:del w:id="109" w:author="Samuel Malachowsky" w:date="2015-04-06T10:33:00Z">
              <w:r w:rsidDel="00E72D0D">
                <w:rPr>
                  <w:rFonts w:ascii="Times New Roman" w:hAnsi="Times New Roman" w:cs="Times New Roman"/>
                </w:rPr>
                <w:delText>O</w:delText>
              </w:r>
            </w:del>
            <w:r>
              <w:rPr>
                <w:rFonts w:ascii="Times New Roman" w:hAnsi="Times New Roman" w:cs="Times New Roman"/>
              </w:rPr>
              <w:t>rder of presentations to the instructor</w:t>
            </w:r>
          </w:p>
        </w:tc>
      </w:tr>
      <w:tr w:rsidR="00C01E66" w:rsidRPr="00C01E66" w:rsidTr="002C52BB">
        <w:trPr>
          <w:jc w:val="right"/>
        </w:trPr>
        <w:tc>
          <w:tcPr>
            <w:tcW w:w="598" w:type="dxa"/>
            <w:tcMar>
              <w:left w:w="29" w:type="dxa"/>
              <w:right w:w="29" w:type="dxa"/>
            </w:tcMar>
          </w:tcPr>
          <w:p w:rsidR="00C01E66" w:rsidRPr="00C01E66" w:rsidRDefault="00C465A9" w:rsidP="00C465A9">
            <w:pPr>
              <w:jc w:val="center"/>
              <w:rPr>
                <w:rFonts w:ascii="Times New Roman" w:hAnsi="Times New Roman" w:cs="Times New Roman"/>
              </w:rPr>
            </w:pPr>
            <w:r w:rsidRPr="00C465A9">
              <w:rPr>
                <w:rFonts w:ascii="Times New Roman" w:hAnsi="Times New Roman" w:cs="Times New Roman"/>
              </w:rPr>
              <w:t>15</w:t>
            </w:r>
          </w:p>
        </w:tc>
        <w:tc>
          <w:tcPr>
            <w:tcW w:w="1922" w:type="dxa"/>
          </w:tcPr>
          <w:p w:rsidR="00C01E66" w:rsidRPr="00C01E66" w:rsidRDefault="00C465A9" w:rsidP="00C465A9">
            <w:pPr>
              <w:rPr>
                <w:rFonts w:ascii="Times New Roman" w:hAnsi="Times New Roman" w:cs="Times New Roman"/>
              </w:rPr>
            </w:pPr>
            <w:r>
              <w:rPr>
                <w:rFonts w:ascii="Times New Roman" w:hAnsi="Times New Roman" w:cs="Times New Roman"/>
              </w:rPr>
              <w:t>PM Peer Evaluation</w:t>
            </w:r>
          </w:p>
        </w:tc>
        <w:tc>
          <w:tcPr>
            <w:tcW w:w="2880" w:type="dxa"/>
          </w:tcPr>
          <w:p w:rsidR="00C01E66" w:rsidRPr="00C01E66" w:rsidRDefault="00C465A9" w:rsidP="00C465A9">
            <w:pPr>
              <w:rPr>
                <w:rFonts w:ascii="Times New Roman" w:hAnsi="Times New Roman" w:cs="Times New Roman"/>
              </w:rPr>
            </w:pPr>
            <w:r>
              <w:rPr>
                <w:rFonts w:ascii="Times New Roman" w:hAnsi="Times New Roman" w:cs="Times New Roman"/>
              </w:rPr>
              <w:t>Completed after final pre</w:t>
            </w:r>
            <w:r w:rsidRPr="00C465A9">
              <w:rPr>
                <w:rFonts w:ascii="Times New Roman" w:hAnsi="Times New Roman" w:cs="Times New Roman"/>
              </w:rPr>
              <w:t>sentation</w:t>
            </w:r>
          </w:p>
        </w:tc>
      </w:tr>
    </w:tbl>
    <w:p w:rsidR="00F36F64" w:rsidRPr="00F36F64" w:rsidRDefault="00F36F64" w:rsidP="009D2D3F">
      <w:pPr>
        <w:rPr>
          <w:rFonts w:ascii="Times New Roman" w:hAnsi="Times New Roman" w:cs="Times New Roman"/>
          <w:sz w:val="24"/>
          <w:szCs w:val="24"/>
        </w:rPr>
      </w:pPr>
      <w:r w:rsidRPr="00F36F64">
        <w:rPr>
          <w:rFonts w:ascii="Times New Roman" w:hAnsi="Times New Roman" w:cs="Times New Roman"/>
          <w:sz w:val="24"/>
          <w:szCs w:val="24"/>
        </w:rPr>
        <w:t xml:space="preserve">Selection of the PMs </w:t>
      </w:r>
      <w:proofErr w:type="gramStart"/>
      <w:r w:rsidRPr="00F36F64">
        <w:rPr>
          <w:rFonts w:ascii="Times New Roman" w:hAnsi="Times New Roman" w:cs="Times New Roman"/>
          <w:sz w:val="24"/>
          <w:szCs w:val="24"/>
        </w:rPr>
        <w:t>takes</w:t>
      </w:r>
      <w:proofErr w:type="gramEnd"/>
      <w:r w:rsidRPr="00F36F64">
        <w:rPr>
          <w:rFonts w:ascii="Times New Roman" w:hAnsi="Times New Roman" w:cs="Times New Roman"/>
          <w:sz w:val="24"/>
          <w:szCs w:val="24"/>
        </w:rPr>
        <w:t xml:space="preserve"> place at the start of the project</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directly after the first midterm, roughly one third of the</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way through the semester. The process is public</w:t>
      </w:r>
      <w:ins w:id="110" w:author="Samuel Malachowsky" w:date="2015-03-15T17:28:00Z">
        <w:r w:rsidR="00D06B34">
          <w:rPr>
            <w:rFonts w:ascii="Times New Roman" w:hAnsi="Times New Roman" w:cs="Times New Roman"/>
            <w:sz w:val="24"/>
            <w:szCs w:val="24"/>
          </w:rPr>
          <w:t>,</w:t>
        </w:r>
      </w:ins>
      <w:r w:rsidRPr="00F36F64">
        <w:rPr>
          <w:rFonts w:ascii="Times New Roman" w:hAnsi="Times New Roman" w:cs="Times New Roman"/>
          <w:sz w:val="24"/>
          <w:szCs w:val="24"/>
        </w:rPr>
        <w:t xml:space="preserve"> by show of</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hands</w:t>
      </w:r>
      <w:ins w:id="111" w:author="Samuel Malachowsky" w:date="2015-03-15T17:28:00Z">
        <w:r w:rsidR="00D06B34">
          <w:rPr>
            <w:rFonts w:ascii="Times New Roman" w:hAnsi="Times New Roman" w:cs="Times New Roman"/>
            <w:sz w:val="24"/>
            <w:szCs w:val="24"/>
          </w:rPr>
          <w:t>,</w:t>
        </w:r>
      </w:ins>
      <w:r w:rsidRPr="00F36F64">
        <w:rPr>
          <w:rFonts w:ascii="Times New Roman" w:hAnsi="Times New Roman" w:cs="Times New Roman"/>
          <w:sz w:val="24"/>
          <w:szCs w:val="24"/>
        </w:rPr>
        <w:t xml:space="preserve"> and is continued until the appropriate </w:t>
      </w:r>
      <w:del w:id="112" w:author="Samuel Malachowsky" w:date="2015-04-01T14:17:00Z">
        <w:r w:rsidRPr="00F36F64" w:rsidDel="001D0223">
          <w:rPr>
            <w:rFonts w:ascii="Times New Roman" w:hAnsi="Times New Roman" w:cs="Times New Roman"/>
            <w:sz w:val="24"/>
            <w:szCs w:val="24"/>
          </w:rPr>
          <w:delText>number of PMs</w:delText>
        </w:r>
        <w:r w:rsidR="00592710" w:rsidDel="001D0223">
          <w:rPr>
            <w:rFonts w:ascii="Times New Roman" w:hAnsi="Times New Roman" w:cs="Times New Roman"/>
            <w:sz w:val="24"/>
            <w:szCs w:val="24"/>
          </w:rPr>
          <w:delText xml:space="preserve"> </w:delText>
        </w:r>
        <w:r w:rsidRPr="00F36F64" w:rsidDel="001D0223">
          <w:rPr>
            <w:rFonts w:ascii="Times New Roman" w:hAnsi="Times New Roman" w:cs="Times New Roman"/>
            <w:sz w:val="24"/>
            <w:szCs w:val="24"/>
          </w:rPr>
          <w:delText>have</w:delText>
        </w:r>
      </w:del>
      <w:proofErr w:type="gramStart"/>
      <w:ins w:id="113" w:author="Samuel Malachowsky" w:date="2015-04-01T14:17:00Z">
        <w:r w:rsidR="001D0223">
          <w:rPr>
            <w:rFonts w:ascii="Times New Roman" w:hAnsi="Times New Roman" w:cs="Times New Roman"/>
            <w:sz w:val="24"/>
            <w:szCs w:val="24"/>
          </w:rPr>
          <w:t>number</w:t>
        </w:r>
        <w:r w:rsidR="001D0223" w:rsidRPr="00F36F64">
          <w:rPr>
            <w:rFonts w:ascii="Times New Roman" w:hAnsi="Times New Roman" w:cs="Times New Roman"/>
            <w:sz w:val="24"/>
            <w:szCs w:val="24"/>
          </w:rPr>
          <w:t xml:space="preserve"> of PMs have</w:t>
        </w:r>
      </w:ins>
      <w:proofErr w:type="gramEnd"/>
      <w:r w:rsidRPr="00F36F64">
        <w:rPr>
          <w:rFonts w:ascii="Times New Roman" w:hAnsi="Times New Roman" w:cs="Times New Roman"/>
          <w:sz w:val="24"/>
          <w:szCs w:val="24"/>
        </w:rPr>
        <w:t xml:space="preserve"> volunteered. Students and instructors </w:t>
      </w:r>
      <w:r w:rsidR="00592710">
        <w:rPr>
          <w:rFonts w:ascii="Times New Roman" w:hAnsi="Times New Roman" w:cs="Times New Roman"/>
          <w:sz w:val="24"/>
          <w:szCs w:val="24"/>
        </w:rPr>
        <w:t>are rarely sur</w:t>
      </w:r>
      <w:r w:rsidRPr="00F36F64">
        <w:rPr>
          <w:rFonts w:ascii="Times New Roman" w:hAnsi="Times New Roman" w:cs="Times New Roman"/>
          <w:sz w:val="24"/>
          <w:szCs w:val="24"/>
        </w:rPr>
        <w:t>prised at who has chosen to volunteer, as many have worked</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together in previous classes or even in the early part of the</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 xml:space="preserve">current class. </w:t>
      </w:r>
      <w:del w:id="114" w:author="Samuel Malachowsky" w:date="2015-03-15T17:28:00Z">
        <w:r w:rsidRPr="00F36F64" w:rsidDel="00D06B34">
          <w:rPr>
            <w:rFonts w:ascii="Times New Roman" w:hAnsi="Times New Roman" w:cs="Times New Roman"/>
            <w:sz w:val="24"/>
            <w:szCs w:val="24"/>
          </w:rPr>
          <w:delText>In the past,</w:delText>
        </w:r>
      </w:del>
      <w:ins w:id="115" w:author="Samuel Malachowsky" w:date="2015-03-15T17:28:00Z">
        <w:r w:rsidR="00D06B34">
          <w:rPr>
            <w:rFonts w:ascii="Times New Roman" w:hAnsi="Times New Roman" w:cs="Times New Roman"/>
            <w:sz w:val="24"/>
            <w:szCs w:val="24"/>
          </w:rPr>
          <w:t>So far</w:t>
        </w:r>
      </w:ins>
      <w:r w:rsidRPr="00F36F64">
        <w:rPr>
          <w:rFonts w:ascii="Times New Roman" w:hAnsi="Times New Roman" w:cs="Times New Roman"/>
          <w:sz w:val="24"/>
          <w:szCs w:val="24"/>
        </w:rPr>
        <w:t xml:space="preserve"> </w:t>
      </w:r>
      <w:r w:rsidR="00592710">
        <w:rPr>
          <w:rFonts w:ascii="Times New Roman" w:hAnsi="Times New Roman" w:cs="Times New Roman"/>
          <w:sz w:val="24"/>
          <w:szCs w:val="24"/>
        </w:rPr>
        <w:t xml:space="preserve">there </w:t>
      </w:r>
      <w:del w:id="116" w:author="Samuel Malachowsky" w:date="2015-04-01T14:18:00Z">
        <w:r w:rsidR="00592710" w:rsidDel="001D0223">
          <w:rPr>
            <w:rFonts w:ascii="Times New Roman" w:hAnsi="Times New Roman" w:cs="Times New Roman"/>
            <w:sz w:val="24"/>
            <w:szCs w:val="24"/>
          </w:rPr>
          <w:delText>ha</w:delText>
        </w:r>
      </w:del>
      <w:ins w:id="117" w:author="Samuel Malachowsky" w:date="2015-04-01T14:18:00Z">
        <w:r w:rsidR="001D0223">
          <w:rPr>
            <w:rFonts w:ascii="Times New Roman" w:hAnsi="Times New Roman" w:cs="Times New Roman"/>
            <w:sz w:val="24"/>
            <w:szCs w:val="24"/>
          </w:rPr>
          <w:t>have</w:t>
        </w:r>
      </w:ins>
      <w:del w:id="118" w:author="Samuel Malachowsky" w:date="2015-04-01T14:18:00Z">
        <w:r w:rsidR="00592710" w:rsidDel="001D0223">
          <w:rPr>
            <w:rFonts w:ascii="Times New Roman" w:hAnsi="Times New Roman" w:cs="Times New Roman"/>
            <w:sz w:val="24"/>
            <w:szCs w:val="24"/>
          </w:rPr>
          <w:delText>ve</w:delText>
        </w:r>
      </w:del>
      <w:r w:rsidR="00592710">
        <w:rPr>
          <w:rFonts w:ascii="Times New Roman" w:hAnsi="Times New Roman" w:cs="Times New Roman"/>
          <w:sz w:val="24"/>
          <w:szCs w:val="24"/>
        </w:rPr>
        <w:t xml:space="preserve"> always been an appro</w:t>
      </w:r>
      <w:r w:rsidRPr="00F36F64">
        <w:rPr>
          <w:rFonts w:ascii="Times New Roman" w:hAnsi="Times New Roman" w:cs="Times New Roman"/>
          <w:sz w:val="24"/>
          <w:szCs w:val="24"/>
        </w:rPr>
        <w:t>priate number of volunteers, and rarely have any volunteered</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who did not receive the opportunity to participate as a PM.</w:t>
      </w:r>
      <w:r w:rsidR="00592710">
        <w:rPr>
          <w:rFonts w:ascii="Times New Roman" w:hAnsi="Times New Roman" w:cs="Times New Roman"/>
          <w:sz w:val="24"/>
          <w:szCs w:val="24"/>
        </w:rPr>
        <w:t xml:space="preserve"> </w:t>
      </w:r>
      <w:del w:id="119" w:author="Samuel Malachowsky" w:date="2015-03-15T17:29:00Z">
        <w:r w:rsidRPr="00F36F64" w:rsidDel="00D06B34">
          <w:rPr>
            <w:rFonts w:ascii="Times New Roman" w:hAnsi="Times New Roman" w:cs="Times New Roman"/>
            <w:sz w:val="24"/>
            <w:szCs w:val="24"/>
          </w:rPr>
          <w:delText xml:space="preserve">In this situation, a random </w:delText>
        </w:r>
        <w:r w:rsidR="00592710" w:rsidDel="00D06B34">
          <w:rPr>
            <w:rFonts w:ascii="Times New Roman" w:hAnsi="Times New Roman" w:cs="Times New Roman"/>
            <w:sz w:val="24"/>
            <w:szCs w:val="24"/>
          </w:rPr>
          <w:delText>subset is chosen by the instruc</w:delText>
        </w:r>
        <w:r w:rsidRPr="00F36F64" w:rsidDel="00D06B34">
          <w:rPr>
            <w:rFonts w:ascii="Times New Roman" w:hAnsi="Times New Roman" w:cs="Times New Roman"/>
            <w:sz w:val="24"/>
            <w:szCs w:val="24"/>
          </w:rPr>
          <w:delText xml:space="preserve">tor. </w:delText>
        </w:r>
      </w:del>
      <w:r w:rsidRPr="00F36F64">
        <w:rPr>
          <w:rFonts w:ascii="Times New Roman" w:hAnsi="Times New Roman" w:cs="Times New Roman"/>
          <w:sz w:val="24"/>
          <w:szCs w:val="24"/>
        </w:rPr>
        <w:t>Previous efforts have yielded between 1/4</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and 1/5 of</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 xml:space="preserve">the class </w:t>
      </w:r>
      <w:ins w:id="120" w:author="Samuel Malachowsky" w:date="2015-03-15T17:38:00Z">
        <w:r w:rsidR="00FF547D" w:rsidRPr="00321AE9">
          <w:rPr>
            <w:rFonts w:ascii="Times New Roman" w:hAnsi="Times New Roman" w:cs="Times New Roman"/>
            <w:sz w:val="24"/>
            <w:szCs w:val="24"/>
          </w:rPr>
          <w:t>—</w:t>
        </w:r>
      </w:ins>
      <w:del w:id="121" w:author="Samuel Malachowsky" w:date="2015-03-15T17:29:00Z">
        <w:r w:rsidRPr="00F36F64" w:rsidDel="00D06B34">
          <w:rPr>
            <w:rFonts w:ascii="Times New Roman" w:hAnsi="Times New Roman" w:cs="Times New Roman"/>
            <w:sz w:val="24"/>
            <w:szCs w:val="24"/>
          </w:rPr>
          <w:delText>—</w:delText>
        </w:r>
      </w:del>
      <w:r w:rsidRPr="00F36F64">
        <w:rPr>
          <w:rFonts w:ascii="Times New Roman" w:hAnsi="Times New Roman" w:cs="Times New Roman"/>
          <w:sz w:val="24"/>
          <w:szCs w:val="24"/>
        </w:rPr>
        <w:t xml:space="preserve"> an appropriate number, as 4 or 5 students per</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group is desirable.</w:t>
      </w:r>
      <w:ins w:id="122" w:author="Samuel Malachowsky" w:date="2015-03-13T11:34:00Z">
        <w:r w:rsidR="00C874A2">
          <w:rPr>
            <w:rFonts w:ascii="Times New Roman" w:hAnsi="Times New Roman" w:cs="Times New Roman"/>
            <w:sz w:val="24"/>
            <w:szCs w:val="24"/>
          </w:rPr>
          <w:t xml:space="preserve">  An evaluation of Midterm 1 grades (which occurs before PM selection takes place) has </w:t>
        </w:r>
        <w:r w:rsidR="00D06B34">
          <w:rPr>
            <w:rFonts w:ascii="Times New Roman" w:hAnsi="Times New Roman" w:cs="Times New Roman"/>
            <w:sz w:val="24"/>
            <w:szCs w:val="24"/>
          </w:rPr>
          <w:t>shown</w:t>
        </w:r>
      </w:ins>
      <w:ins w:id="123" w:author="Samuel Malachowsky" w:date="2015-03-15T17:29:00Z">
        <w:r w:rsidR="00D06B34">
          <w:rPr>
            <w:rFonts w:ascii="Times New Roman" w:hAnsi="Times New Roman" w:cs="Times New Roman"/>
            <w:sz w:val="24"/>
            <w:szCs w:val="24"/>
          </w:rPr>
          <w:t xml:space="preserve"> </w:t>
        </w:r>
      </w:ins>
      <w:ins w:id="124" w:author="Samuel Malachowsky" w:date="2015-03-15T17:38:00Z">
        <w:r w:rsidR="00FF547D" w:rsidRPr="00321AE9">
          <w:rPr>
            <w:rFonts w:ascii="Times New Roman" w:hAnsi="Times New Roman" w:cs="Times New Roman"/>
            <w:sz w:val="24"/>
            <w:szCs w:val="24"/>
          </w:rPr>
          <w:t>—</w:t>
        </w:r>
      </w:ins>
      <w:ins w:id="125" w:author="Samuel Malachowsky" w:date="2015-03-13T11:34:00Z">
        <w:r w:rsidR="00C874A2">
          <w:rPr>
            <w:rFonts w:ascii="Times New Roman" w:hAnsi="Times New Roman" w:cs="Times New Roman"/>
            <w:sz w:val="24"/>
            <w:szCs w:val="24"/>
          </w:rPr>
          <w:t xml:space="preserve"> motivation and l</w:t>
        </w:r>
        <w:r w:rsidR="00D06B34">
          <w:rPr>
            <w:rFonts w:ascii="Times New Roman" w:hAnsi="Times New Roman" w:cs="Times New Roman"/>
            <w:sz w:val="24"/>
            <w:szCs w:val="24"/>
          </w:rPr>
          <w:t>eadership drive notwithstanding</w:t>
        </w:r>
      </w:ins>
      <w:ins w:id="126" w:author="Samuel Malachowsky" w:date="2015-03-15T17:30:00Z">
        <w:r w:rsidR="00FF547D">
          <w:rPr>
            <w:rFonts w:ascii="Times New Roman" w:hAnsi="Times New Roman" w:cs="Times New Roman"/>
            <w:sz w:val="24"/>
            <w:szCs w:val="24"/>
          </w:rPr>
          <w:t xml:space="preserve"> </w:t>
        </w:r>
      </w:ins>
      <w:ins w:id="127" w:author="Samuel Malachowsky" w:date="2015-03-15T17:38:00Z">
        <w:r w:rsidR="00FF547D" w:rsidRPr="00321AE9">
          <w:rPr>
            <w:rFonts w:ascii="Times New Roman" w:hAnsi="Times New Roman" w:cs="Times New Roman"/>
            <w:sz w:val="24"/>
            <w:szCs w:val="24"/>
          </w:rPr>
          <w:t>—</w:t>
        </w:r>
      </w:ins>
      <w:ins w:id="128" w:author="Samuel Malachowsky" w:date="2015-03-13T11:34:00Z">
        <w:r w:rsidR="00C874A2">
          <w:rPr>
            <w:rFonts w:ascii="Times New Roman" w:hAnsi="Times New Roman" w:cs="Times New Roman"/>
            <w:sz w:val="24"/>
            <w:szCs w:val="24"/>
          </w:rPr>
          <w:t xml:space="preserve"> that PM volunteers have only a slightly elevated average grade when compared to their group members.  Further data concerning grade averages, group size, and grade distribution </w:t>
        </w:r>
        <w:r w:rsidR="001D0223">
          <w:rPr>
            <w:rFonts w:ascii="Times New Roman" w:hAnsi="Times New Roman" w:cs="Times New Roman"/>
            <w:sz w:val="24"/>
            <w:szCs w:val="24"/>
          </w:rPr>
          <w:t xml:space="preserve">is available </w:t>
        </w:r>
      </w:ins>
      <w:ins w:id="129" w:author="Samuel Malachowsky" w:date="2015-04-01T14:18:00Z">
        <w:r w:rsidR="001D0223">
          <w:rPr>
            <w:rFonts w:ascii="Times New Roman" w:hAnsi="Times New Roman" w:cs="Times New Roman"/>
            <w:sz w:val="24"/>
            <w:szCs w:val="24"/>
          </w:rPr>
          <w:t>as</w:t>
        </w:r>
      </w:ins>
      <w:ins w:id="130" w:author="Samuel Malachowsky" w:date="2015-03-13T11:34:00Z">
        <w:r w:rsidR="00C874A2" w:rsidRPr="006037CD">
          <w:rPr>
            <w:rFonts w:ascii="Times New Roman" w:hAnsi="Times New Roman" w:cs="Times New Roman"/>
            <w:sz w:val="24"/>
            <w:szCs w:val="24"/>
          </w:rPr>
          <w:t xml:space="preserve"> </w:t>
        </w:r>
      </w:ins>
      <w:ins w:id="131" w:author="Samuel Malachowsky" w:date="2015-03-13T11:40:00Z">
        <w:r w:rsidR="00C874A2" w:rsidRPr="006037CD">
          <w:rPr>
            <w:rFonts w:ascii="Times New Roman" w:hAnsi="Times New Roman" w:cs="Times New Roman"/>
            <w:sz w:val="24"/>
            <w:szCs w:val="24"/>
          </w:rPr>
          <w:t>A</w:t>
        </w:r>
      </w:ins>
      <w:ins w:id="132" w:author="Samuel Malachowsky" w:date="2015-03-13T11:34:00Z">
        <w:r w:rsidR="00C874A2" w:rsidRPr="006037CD">
          <w:rPr>
            <w:rFonts w:ascii="Times New Roman" w:hAnsi="Times New Roman" w:cs="Times New Roman"/>
            <w:sz w:val="24"/>
            <w:szCs w:val="24"/>
          </w:rPr>
          <w:t xml:space="preserve">ppendix </w:t>
        </w:r>
      </w:ins>
      <w:ins w:id="133" w:author="Samuel Malachowsky" w:date="2015-04-01T14:23:00Z">
        <w:r w:rsidR="00965FB5">
          <w:rPr>
            <w:rFonts w:ascii="Times New Roman" w:hAnsi="Times New Roman" w:cs="Times New Roman"/>
            <w:sz w:val="24"/>
            <w:szCs w:val="24"/>
          </w:rPr>
          <w:t>2</w:t>
        </w:r>
      </w:ins>
      <w:ins w:id="134" w:author="Samuel Malachowsky" w:date="2015-03-13T11:34:00Z">
        <w:r w:rsidR="00C874A2" w:rsidRPr="006037CD">
          <w:rPr>
            <w:rFonts w:ascii="Times New Roman" w:hAnsi="Times New Roman" w:cs="Times New Roman"/>
            <w:sz w:val="24"/>
            <w:szCs w:val="24"/>
          </w:rPr>
          <w:t>.</w:t>
        </w:r>
      </w:ins>
    </w:p>
    <w:p w:rsidR="00F36F64" w:rsidRPr="00F36F64" w:rsidRDefault="00F36F64" w:rsidP="00F36F64">
      <w:pPr>
        <w:rPr>
          <w:rFonts w:ascii="Times New Roman" w:hAnsi="Times New Roman" w:cs="Times New Roman"/>
          <w:sz w:val="24"/>
          <w:szCs w:val="24"/>
        </w:rPr>
      </w:pPr>
      <w:r w:rsidRPr="00F36F64">
        <w:rPr>
          <w:rFonts w:ascii="Times New Roman" w:hAnsi="Times New Roman" w:cs="Times New Roman"/>
          <w:sz w:val="24"/>
          <w:szCs w:val="24"/>
        </w:rPr>
        <w:t xml:space="preserve">The second change has </w:t>
      </w:r>
      <w:r w:rsidR="00592710">
        <w:rPr>
          <w:rFonts w:ascii="Times New Roman" w:hAnsi="Times New Roman" w:cs="Times New Roman"/>
          <w:sz w:val="24"/>
          <w:szCs w:val="24"/>
        </w:rPr>
        <w:t>been to treat the PMs as a sepa</w:t>
      </w:r>
      <w:r w:rsidRPr="00F36F64">
        <w:rPr>
          <w:rFonts w:ascii="Times New Roman" w:hAnsi="Times New Roman" w:cs="Times New Roman"/>
          <w:sz w:val="24"/>
          <w:szCs w:val="24"/>
        </w:rPr>
        <w:t>rate group, requiring them to cooperate in several separate</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activities. The first activity exclusive to this group is the</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formation of the teams that they will each lead. This takes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place immediately after selection of PMs and is a private</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negotiation process between PMs, as not to embarrass team</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members who are chosen near the end. As the semester progresses, PMs are called together weekly to check progress,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 xml:space="preserve">answer questions about upcoming deliverables, and to mutually benefit each other </w:t>
      </w:r>
      <w:r w:rsidR="00592710">
        <w:rPr>
          <w:rFonts w:ascii="Times New Roman" w:hAnsi="Times New Roman" w:cs="Times New Roman"/>
          <w:sz w:val="24"/>
          <w:szCs w:val="24"/>
        </w:rPr>
        <w:t>in these exchanges. Checking at</w:t>
      </w:r>
      <w:r w:rsidRPr="00F36F64">
        <w:rPr>
          <w:rFonts w:ascii="Times New Roman" w:hAnsi="Times New Roman" w:cs="Times New Roman"/>
          <w:sz w:val="24"/>
          <w:szCs w:val="24"/>
        </w:rPr>
        <w:t>tendance is integrated as well; PMs are asked if any of their</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group members are missing</w:t>
      </w:r>
      <w:del w:id="135" w:author="Samuel Malachowsky" w:date="2015-04-06T10:34:00Z">
        <w:r w:rsidRPr="00F36F64" w:rsidDel="00E72D0D">
          <w:rPr>
            <w:rFonts w:ascii="Times New Roman" w:hAnsi="Times New Roman" w:cs="Times New Roman"/>
            <w:sz w:val="24"/>
            <w:szCs w:val="24"/>
          </w:rPr>
          <w:delText>,</w:delText>
        </w:r>
      </w:del>
      <w:r w:rsidRPr="00F36F64">
        <w:rPr>
          <w:rFonts w:ascii="Times New Roman" w:hAnsi="Times New Roman" w:cs="Times New Roman"/>
          <w:sz w:val="24"/>
          <w:szCs w:val="24"/>
        </w:rPr>
        <w:t xml:space="preserve"> and, if so, whether they had</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indicated to the group their expected absence. At the end</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of the semester, PMs are required to evaluate each other in</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 xml:space="preserve">the areas of teamwork, knowledge and </w:t>
      </w:r>
      <w:r w:rsidRPr="009D2D3F">
        <w:rPr>
          <w:rFonts w:ascii="Times New Roman" w:hAnsi="Times New Roman" w:cs="Times New Roman"/>
          <w:sz w:val="24"/>
          <w:szCs w:val="24"/>
        </w:rPr>
        <w:lastRenderedPageBreak/>
        <w:t>skills, dependability,</w:t>
      </w:r>
      <w:r w:rsidR="00592710" w:rsidRPr="009D2D3F">
        <w:rPr>
          <w:rFonts w:ascii="Times New Roman" w:hAnsi="Times New Roman" w:cs="Times New Roman"/>
          <w:sz w:val="24"/>
          <w:szCs w:val="24"/>
        </w:rPr>
        <w:t xml:space="preserve"> </w:t>
      </w:r>
      <w:r w:rsidRPr="009D2D3F">
        <w:rPr>
          <w:rFonts w:ascii="Times New Roman" w:hAnsi="Times New Roman" w:cs="Times New Roman"/>
          <w:sz w:val="24"/>
          <w:szCs w:val="24"/>
        </w:rPr>
        <w:t>initiative and creativity, adaptability and flexibility, and delivery of results. Table 3 contains</w:t>
      </w:r>
      <w:r w:rsidRPr="00F36F64">
        <w:rPr>
          <w:rFonts w:ascii="Times New Roman" w:hAnsi="Times New Roman" w:cs="Times New Roman"/>
          <w:sz w:val="24"/>
          <w:szCs w:val="24"/>
        </w:rPr>
        <w:t xml:space="preserve"> the main activities and</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their typical timetable</w:t>
      </w:r>
      <w:ins w:id="136" w:author="Samuel Malachowsky" w:date="2015-03-15T17:31:00Z">
        <w:r w:rsidR="00D06B34">
          <w:rPr>
            <w:rFonts w:ascii="Times New Roman" w:hAnsi="Times New Roman" w:cs="Times New Roman"/>
            <w:sz w:val="24"/>
            <w:szCs w:val="24"/>
          </w:rPr>
          <w:t>, and</w:t>
        </w:r>
      </w:ins>
      <w:del w:id="137" w:author="Samuel Malachowsky" w:date="2015-03-15T17:31:00Z">
        <w:r w:rsidRPr="00F36F64" w:rsidDel="00D06B34">
          <w:rPr>
            <w:rFonts w:ascii="Times New Roman" w:hAnsi="Times New Roman" w:cs="Times New Roman"/>
            <w:sz w:val="24"/>
            <w:szCs w:val="24"/>
          </w:rPr>
          <w:delText>.</w:delText>
        </w:r>
      </w:del>
      <w:ins w:id="138" w:author="Samuel Malachowsky" w:date="2015-03-14T17:39:00Z">
        <w:r w:rsidR="00965FB5">
          <w:rPr>
            <w:rFonts w:ascii="Times New Roman" w:hAnsi="Times New Roman" w:cs="Times New Roman"/>
            <w:sz w:val="24"/>
            <w:szCs w:val="24"/>
          </w:rPr>
          <w:t xml:space="preserve"> Appendix </w:t>
        </w:r>
      </w:ins>
      <w:ins w:id="139" w:author="Samuel Malachowsky" w:date="2015-04-01T14:23:00Z">
        <w:r w:rsidR="00965FB5">
          <w:rPr>
            <w:rFonts w:ascii="Times New Roman" w:hAnsi="Times New Roman" w:cs="Times New Roman"/>
            <w:sz w:val="24"/>
            <w:szCs w:val="24"/>
          </w:rPr>
          <w:t>1</w:t>
        </w:r>
      </w:ins>
      <w:ins w:id="140" w:author="Samuel Malachowsky" w:date="2015-03-14T17:39:00Z">
        <w:r w:rsidR="00BE779A">
          <w:rPr>
            <w:rFonts w:ascii="Times New Roman" w:hAnsi="Times New Roman" w:cs="Times New Roman"/>
            <w:sz w:val="24"/>
            <w:szCs w:val="24"/>
          </w:rPr>
          <w:t xml:space="preserve"> includes a </w:t>
        </w:r>
        <w:r w:rsidR="006037CD">
          <w:rPr>
            <w:rFonts w:ascii="Times New Roman" w:hAnsi="Times New Roman" w:cs="Times New Roman"/>
            <w:sz w:val="24"/>
            <w:szCs w:val="24"/>
          </w:rPr>
          <w:t xml:space="preserve">description of PM </w:t>
        </w:r>
      </w:ins>
      <w:ins w:id="141" w:author="Samuel Malachowsky" w:date="2015-03-14T17:40:00Z">
        <w:r w:rsidR="006037CD">
          <w:rPr>
            <w:rFonts w:ascii="Times New Roman" w:hAnsi="Times New Roman" w:cs="Times New Roman"/>
            <w:sz w:val="24"/>
            <w:szCs w:val="24"/>
          </w:rPr>
          <w:t xml:space="preserve">activities and </w:t>
        </w:r>
      </w:ins>
      <w:ins w:id="142" w:author="Samuel Malachowsky" w:date="2015-03-14T17:39:00Z">
        <w:r w:rsidR="006037CD">
          <w:rPr>
            <w:rFonts w:ascii="Times New Roman" w:hAnsi="Times New Roman" w:cs="Times New Roman"/>
            <w:sz w:val="24"/>
            <w:szCs w:val="24"/>
          </w:rPr>
          <w:t>expectations</w:t>
        </w:r>
      </w:ins>
      <w:ins w:id="143" w:author="Samuel Malachowsky" w:date="2015-03-14T17:40:00Z">
        <w:r w:rsidR="006037CD">
          <w:rPr>
            <w:rFonts w:ascii="Times New Roman" w:hAnsi="Times New Roman" w:cs="Times New Roman"/>
            <w:sz w:val="24"/>
            <w:szCs w:val="24"/>
          </w:rPr>
          <w:t>.</w:t>
        </w:r>
      </w:ins>
    </w:p>
    <w:p w:rsidR="00F36F64" w:rsidRPr="00F36F64" w:rsidRDefault="00F36F64" w:rsidP="00F36F64">
      <w:pPr>
        <w:rPr>
          <w:rFonts w:ascii="Times New Roman" w:hAnsi="Times New Roman" w:cs="Times New Roman"/>
          <w:sz w:val="24"/>
          <w:szCs w:val="24"/>
        </w:rPr>
      </w:pPr>
      <w:r w:rsidRPr="00F36F64">
        <w:rPr>
          <w:rFonts w:ascii="Times New Roman" w:hAnsi="Times New Roman" w:cs="Times New Roman"/>
          <w:sz w:val="24"/>
          <w:szCs w:val="24"/>
        </w:rPr>
        <w:t>The final and possibly the most unique change to the</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project relates directly to the separate PM-only group. As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a group, the PMs are expected to initiate a way of differentiating the final presenta</w:t>
      </w:r>
      <w:r w:rsidR="00592710">
        <w:rPr>
          <w:rFonts w:ascii="Times New Roman" w:hAnsi="Times New Roman" w:cs="Times New Roman"/>
          <w:sz w:val="24"/>
          <w:szCs w:val="24"/>
        </w:rPr>
        <w:t>tion. Because each group is com</w:t>
      </w:r>
      <w:r w:rsidRPr="00F36F64">
        <w:rPr>
          <w:rFonts w:ascii="Times New Roman" w:hAnsi="Times New Roman" w:cs="Times New Roman"/>
          <w:sz w:val="24"/>
          <w:szCs w:val="24"/>
        </w:rPr>
        <w:t>pleting a project with the same guidelines, case study, and</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deliverable, the final presentations can be both repetitive</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and rather difficult to grade, with later-presenting groups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unfairly benefiting from the insights or mistakes of their</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predecessors. Relating to their task of differentiation, some</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guidelines and previous examples are given, but the task is</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intentionally left up to the PMs. They are required to meet</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twice near the end of the semester and to provide a meeting</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summary to the instructor.</w:t>
      </w:r>
    </w:p>
    <w:p w:rsidR="00F36F64" w:rsidRDefault="00F36F64" w:rsidP="00F36F64">
      <w:pPr>
        <w:rPr>
          <w:rFonts w:ascii="Times New Roman" w:hAnsi="Times New Roman" w:cs="Times New Roman"/>
          <w:sz w:val="24"/>
          <w:szCs w:val="24"/>
        </w:rPr>
      </w:pPr>
      <w:r w:rsidRPr="00F36F64">
        <w:rPr>
          <w:rFonts w:ascii="Times New Roman" w:hAnsi="Times New Roman" w:cs="Times New Roman"/>
          <w:sz w:val="24"/>
          <w:szCs w:val="24"/>
        </w:rPr>
        <w:t>Benefits to this differentiat</w:t>
      </w:r>
      <w:r w:rsidR="00592710">
        <w:rPr>
          <w:rFonts w:ascii="Times New Roman" w:hAnsi="Times New Roman" w:cs="Times New Roman"/>
          <w:sz w:val="24"/>
          <w:szCs w:val="24"/>
        </w:rPr>
        <w:t>ion are seen in both the presen</w:t>
      </w:r>
      <w:r w:rsidRPr="00F36F64">
        <w:rPr>
          <w:rFonts w:ascii="Times New Roman" w:hAnsi="Times New Roman" w:cs="Times New Roman"/>
          <w:sz w:val="24"/>
          <w:szCs w:val="24"/>
        </w:rPr>
        <w:t xml:space="preserve">tation itself and the </w:t>
      </w:r>
      <w:ins w:id="144" w:author="Samuel Malachowsky" w:date="2015-03-14T17:18:00Z">
        <w:r w:rsidR="00C215B2">
          <w:rPr>
            <w:rFonts w:ascii="Times New Roman" w:hAnsi="Times New Roman" w:cs="Times New Roman"/>
            <w:sz w:val="24"/>
            <w:szCs w:val="24"/>
          </w:rPr>
          <w:t xml:space="preserve">reported </w:t>
        </w:r>
      </w:ins>
      <w:r w:rsidRPr="00F36F64">
        <w:rPr>
          <w:rFonts w:ascii="Times New Roman" w:hAnsi="Times New Roman" w:cs="Times New Roman"/>
          <w:sz w:val="24"/>
          <w:szCs w:val="24"/>
        </w:rPr>
        <w:t>engagement of the students both before</w:t>
      </w:r>
      <w:r w:rsidR="00592710">
        <w:rPr>
          <w:rFonts w:ascii="Times New Roman" w:hAnsi="Times New Roman" w:cs="Times New Roman"/>
          <w:sz w:val="24"/>
          <w:szCs w:val="24"/>
        </w:rPr>
        <w:t xml:space="preserve"> </w:t>
      </w:r>
      <w:r w:rsidRPr="00F36F64">
        <w:rPr>
          <w:rFonts w:ascii="Times New Roman" w:hAnsi="Times New Roman" w:cs="Times New Roman"/>
          <w:sz w:val="24"/>
          <w:szCs w:val="24"/>
        </w:rPr>
        <w:t>and after the presentation. Because of the requirement to differentiate, group members are forced to prepare something other than a rehash of their paper. During the presentation itself students are more likely to listen, participate,</w:t>
      </w:r>
      <w:r>
        <w:rPr>
          <w:rFonts w:ascii="Times New Roman" w:hAnsi="Times New Roman" w:cs="Times New Roman"/>
          <w:sz w:val="24"/>
          <w:szCs w:val="24"/>
        </w:rPr>
        <w:t xml:space="preserve"> </w:t>
      </w:r>
      <w:r w:rsidRPr="00F36F64">
        <w:rPr>
          <w:rFonts w:ascii="Times New Roman" w:hAnsi="Times New Roman" w:cs="Times New Roman"/>
          <w:sz w:val="24"/>
          <w:szCs w:val="24"/>
        </w:rPr>
        <w:t>and learn because the other groups’ presentations are each</w:t>
      </w:r>
      <w:r>
        <w:rPr>
          <w:rFonts w:ascii="Times New Roman" w:hAnsi="Times New Roman" w:cs="Times New Roman"/>
          <w:sz w:val="24"/>
          <w:szCs w:val="24"/>
        </w:rPr>
        <w:t xml:space="preserve"> </w:t>
      </w:r>
      <w:r w:rsidRPr="00F36F64">
        <w:rPr>
          <w:rFonts w:ascii="Times New Roman" w:hAnsi="Times New Roman" w:cs="Times New Roman"/>
          <w:sz w:val="24"/>
          <w:szCs w:val="24"/>
        </w:rPr>
        <w:t>significantly different</w:t>
      </w:r>
      <w:ins w:id="145" w:author="Samuel Malachowsky" w:date="2015-03-14T17:19:00Z">
        <w:r w:rsidR="004A4341">
          <w:rPr>
            <w:rFonts w:ascii="Times New Roman" w:hAnsi="Times New Roman" w:cs="Times New Roman"/>
            <w:sz w:val="24"/>
            <w:szCs w:val="24"/>
          </w:rPr>
          <w:t xml:space="preserve"> (see survey results in the </w:t>
        </w:r>
      </w:ins>
      <w:ins w:id="146" w:author="Samuel Malachowsky" w:date="2015-03-14T17:27:00Z">
        <w:r w:rsidR="004A4341">
          <w:rPr>
            <w:rFonts w:ascii="Times New Roman" w:hAnsi="Times New Roman" w:cs="Times New Roman"/>
            <w:sz w:val="24"/>
            <w:szCs w:val="24"/>
          </w:rPr>
          <w:t>Student Feedback</w:t>
        </w:r>
      </w:ins>
      <w:ins w:id="147" w:author="Samuel Malachowsky" w:date="2015-03-14T17:19:00Z">
        <w:r w:rsidR="004A4341">
          <w:rPr>
            <w:rFonts w:ascii="Times New Roman" w:hAnsi="Times New Roman" w:cs="Times New Roman"/>
            <w:sz w:val="24"/>
            <w:szCs w:val="24"/>
          </w:rPr>
          <w:t xml:space="preserve"> section)</w:t>
        </w:r>
      </w:ins>
      <w:r w:rsidRPr="00F36F64">
        <w:rPr>
          <w:rFonts w:ascii="Times New Roman" w:hAnsi="Times New Roman" w:cs="Times New Roman"/>
          <w:sz w:val="24"/>
          <w:szCs w:val="24"/>
        </w:rPr>
        <w:t>. Although the project deliverables do</w:t>
      </w:r>
      <w:r>
        <w:rPr>
          <w:rFonts w:ascii="Times New Roman" w:hAnsi="Times New Roman" w:cs="Times New Roman"/>
          <w:sz w:val="24"/>
          <w:szCs w:val="24"/>
        </w:rPr>
        <w:t xml:space="preserve"> </w:t>
      </w:r>
      <w:r w:rsidRPr="00F36F64">
        <w:rPr>
          <w:rFonts w:ascii="Times New Roman" w:hAnsi="Times New Roman" w:cs="Times New Roman"/>
          <w:sz w:val="24"/>
          <w:szCs w:val="24"/>
        </w:rPr>
        <w:t xml:space="preserve">not extend beyond project documentation, </w:t>
      </w:r>
      <w:ins w:id="148" w:author="Samuel Malachowsky" w:date="2015-03-14T17:19:00Z">
        <w:r w:rsidR="00C215B2">
          <w:rPr>
            <w:rFonts w:ascii="Times New Roman" w:hAnsi="Times New Roman" w:cs="Times New Roman"/>
            <w:sz w:val="24"/>
            <w:szCs w:val="24"/>
          </w:rPr>
          <w:t xml:space="preserve">we feel that </w:t>
        </w:r>
      </w:ins>
      <w:r w:rsidRPr="00F36F64">
        <w:rPr>
          <w:rFonts w:ascii="Times New Roman" w:hAnsi="Times New Roman" w:cs="Times New Roman"/>
          <w:sz w:val="24"/>
          <w:szCs w:val="24"/>
        </w:rPr>
        <w:t>the opportunity</w:t>
      </w:r>
      <w:r>
        <w:rPr>
          <w:rFonts w:ascii="Times New Roman" w:hAnsi="Times New Roman" w:cs="Times New Roman"/>
          <w:sz w:val="24"/>
          <w:szCs w:val="24"/>
        </w:rPr>
        <w:t xml:space="preserve"> </w:t>
      </w:r>
      <w:r w:rsidRPr="00F36F64">
        <w:rPr>
          <w:rFonts w:ascii="Times New Roman" w:hAnsi="Times New Roman" w:cs="Times New Roman"/>
          <w:sz w:val="24"/>
          <w:szCs w:val="24"/>
        </w:rPr>
        <w:t>to create something unique in the final presentation can act</w:t>
      </w:r>
      <w:r>
        <w:rPr>
          <w:rFonts w:ascii="Times New Roman" w:hAnsi="Times New Roman" w:cs="Times New Roman"/>
          <w:sz w:val="24"/>
          <w:szCs w:val="24"/>
        </w:rPr>
        <w:t xml:space="preserve"> </w:t>
      </w:r>
      <w:r w:rsidRPr="00F36F64">
        <w:rPr>
          <w:rFonts w:ascii="Times New Roman" w:hAnsi="Times New Roman" w:cs="Times New Roman"/>
          <w:sz w:val="24"/>
          <w:szCs w:val="24"/>
        </w:rPr>
        <w:t>as a de facto product fo</w:t>
      </w:r>
      <w:r>
        <w:rPr>
          <w:rFonts w:ascii="Times New Roman" w:hAnsi="Times New Roman" w:cs="Times New Roman"/>
          <w:sz w:val="24"/>
          <w:szCs w:val="24"/>
        </w:rPr>
        <w:t>r the team, giving them the sat</w:t>
      </w:r>
      <w:r w:rsidRPr="00F36F64">
        <w:rPr>
          <w:rFonts w:ascii="Times New Roman" w:hAnsi="Times New Roman" w:cs="Times New Roman"/>
          <w:sz w:val="24"/>
          <w:szCs w:val="24"/>
        </w:rPr>
        <w:t>isfaction of creating something besides an unimplemented</w:t>
      </w:r>
      <w:r>
        <w:rPr>
          <w:rFonts w:ascii="Times New Roman" w:hAnsi="Times New Roman" w:cs="Times New Roman"/>
          <w:sz w:val="24"/>
          <w:szCs w:val="24"/>
        </w:rPr>
        <w:t xml:space="preserve"> </w:t>
      </w:r>
      <w:r w:rsidRPr="00F36F64">
        <w:rPr>
          <w:rFonts w:ascii="Times New Roman" w:hAnsi="Times New Roman" w:cs="Times New Roman"/>
          <w:sz w:val="24"/>
          <w:szCs w:val="24"/>
        </w:rPr>
        <w:t>project plan.</w:t>
      </w:r>
    </w:p>
    <w:p w:rsidR="00592710" w:rsidRDefault="00592710" w:rsidP="00F36F64">
      <w:pPr>
        <w:rPr>
          <w:rFonts w:ascii="Times New Roman" w:hAnsi="Times New Roman" w:cs="Times New Roman"/>
          <w:sz w:val="24"/>
          <w:szCs w:val="24"/>
        </w:rPr>
      </w:pPr>
      <w:r>
        <w:rPr>
          <w:rFonts w:ascii="Times New Roman" w:hAnsi="Times New Roman" w:cs="Times New Roman"/>
          <w:sz w:val="24"/>
          <w:szCs w:val="24"/>
        </w:rPr>
        <w:t xml:space="preserve">4. Project </w:t>
      </w:r>
      <w:ins w:id="149" w:author="Samuel Malachowsky" w:date="2015-04-06T10:39:00Z">
        <w:r w:rsidR="00360827">
          <w:rPr>
            <w:rFonts w:ascii="Times New Roman" w:hAnsi="Times New Roman" w:cs="Times New Roman"/>
            <w:sz w:val="24"/>
            <w:szCs w:val="24"/>
          </w:rPr>
          <w:t>r</w:t>
        </w:r>
      </w:ins>
      <w:del w:id="150" w:author="Samuel Malachowsky" w:date="2015-04-06T10:39:00Z">
        <w:r w:rsidDel="00360827">
          <w:rPr>
            <w:rFonts w:ascii="Times New Roman" w:hAnsi="Times New Roman" w:cs="Times New Roman"/>
            <w:sz w:val="24"/>
            <w:szCs w:val="24"/>
          </w:rPr>
          <w:delText>R</w:delText>
        </w:r>
      </w:del>
      <w:r>
        <w:rPr>
          <w:rFonts w:ascii="Times New Roman" w:hAnsi="Times New Roman" w:cs="Times New Roman"/>
          <w:sz w:val="24"/>
          <w:szCs w:val="24"/>
        </w:rPr>
        <w:t>esults</w:t>
      </w:r>
    </w:p>
    <w:p w:rsidR="00592710" w:rsidRPr="00592710" w:rsidRDefault="00592710" w:rsidP="00592710">
      <w:pPr>
        <w:rPr>
          <w:rFonts w:ascii="Times New Roman" w:hAnsi="Times New Roman" w:cs="Times New Roman"/>
          <w:sz w:val="24"/>
          <w:szCs w:val="24"/>
        </w:rPr>
      </w:pPr>
      <w:r w:rsidRPr="00592710">
        <w:rPr>
          <w:rFonts w:ascii="Times New Roman" w:hAnsi="Times New Roman" w:cs="Times New Roman"/>
          <w:sz w:val="24"/>
          <w:szCs w:val="24"/>
        </w:rPr>
        <w:t xml:space="preserve">Class dynamics have </w:t>
      </w:r>
      <w:ins w:id="151" w:author="Samuel Malachowsky" w:date="2015-04-06T10:34:00Z">
        <w:r w:rsidR="00E72D0D">
          <w:rPr>
            <w:rFonts w:ascii="Times New Roman" w:hAnsi="Times New Roman" w:cs="Times New Roman"/>
            <w:sz w:val="24"/>
            <w:szCs w:val="24"/>
          </w:rPr>
          <w:t xml:space="preserve">generally </w:t>
        </w:r>
      </w:ins>
      <w:r w:rsidRPr="00592710">
        <w:rPr>
          <w:rFonts w:ascii="Times New Roman" w:hAnsi="Times New Roman" w:cs="Times New Roman"/>
          <w:sz w:val="24"/>
          <w:szCs w:val="24"/>
        </w:rPr>
        <w:t xml:space="preserve">been positive since the implementation of the project changes. The grouping of students </w:t>
      </w:r>
      <w:r w:rsidR="00874670">
        <w:rPr>
          <w:rFonts w:ascii="Times New Roman" w:hAnsi="Times New Roman" w:cs="Times New Roman"/>
          <w:sz w:val="24"/>
          <w:szCs w:val="24"/>
        </w:rPr>
        <w:t>has allowed them</w:t>
      </w:r>
      <w:r w:rsidRPr="00592710">
        <w:rPr>
          <w:rFonts w:ascii="Times New Roman" w:hAnsi="Times New Roman" w:cs="Times New Roman"/>
          <w:sz w:val="24"/>
          <w:szCs w:val="24"/>
        </w:rPr>
        <w:t xml:space="preserve"> to participate in class activities as larger units </w:t>
      </w:r>
      <w:r w:rsidR="00874670" w:rsidRPr="00592710">
        <w:rPr>
          <w:rFonts w:ascii="Times New Roman" w:hAnsi="Times New Roman" w:cs="Times New Roman"/>
          <w:sz w:val="24"/>
          <w:szCs w:val="24"/>
        </w:rPr>
        <w:t>as application and combining of concepts becomes a more</w:t>
      </w:r>
      <w:r w:rsidR="00874670">
        <w:rPr>
          <w:rFonts w:ascii="Times New Roman" w:hAnsi="Times New Roman" w:cs="Times New Roman"/>
          <w:sz w:val="24"/>
          <w:szCs w:val="24"/>
        </w:rPr>
        <w:t xml:space="preserve"> </w:t>
      </w:r>
      <w:r w:rsidR="00874670" w:rsidRPr="00592710">
        <w:rPr>
          <w:rFonts w:ascii="Times New Roman" w:hAnsi="Times New Roman" w:cs="Times New Roman"/>
          <w:sz w:val="24"/>
          <w:szCs w:val="24"/>
        </w:rPr>
        <w:t>prominent part of the course</w:t>
      </w:r>
      <w:r w:rsidRPr="00592710">
        <w:rPr>
          <w:rFonts w:ascii="Times New Roman" w:hAnsi="Times New Roman" w:cs="Times New Roman"/>
          <w:sz w:val="24"/>
          <w:szCs w:val="24"/>
        </w:rPr>
        <w:t>. The instructor has been able to call on groups</w:t>
      </w:r>
      <w:r w:rsidR="00321AE9">
        <w:rPr>
          <w:rFonts w:ascii="Times New Roman" w:hAnsi="Times New Roman" w:cs="Times New Roman"/>
          <w:sz w:val="24"/>
          <w:szCs w:val="24"/>
        </w:rPr>
        <w:t xml:space="preserve"> </w:t>
      </w:r>
      <w:r w:rsidRPr="00592710">
        <w:rPr>
          <w:rFonts w:ascii="Times New Roman" w:hAnsi="Times New Roman" w:cs="Times New Roman"/>
          <w:sz w:val="24"/>
          <w:szCs w:val="24"/>
        </w:rPr>
        <w:t xml:space="preserve">rather than individuals to answer a question, </w:t>
      </w:r>
      <w:ins w:id="152" w:author="Samuel Malachowsky" w:date="2015-03-15T17:33:00Z">
        <w:r w:rsidR="00D06B34">
          <w:rPr>
            <w:rFonts w:ascii="Times New Roman" w:hAnsi="Times New Roman" w:cs="Times New Roman"/>
            <w:sz w:val="24"/>
            <w:szCs w:val="24"/>
          </w:rPr>
          <w:t xml:space="preserve">seeming to </w:t>
        </w:r>
      </w:ins>
      <w:r w:rsidRPr="00592710">
        <w:rPr>
          <w:rFonts w:ascii="Times New Roman" w:hAnsi="Times New Roman" w:cs="Times New Roman"/>
          <w:sz w:val="24"/>
          <w:szCs w:val="24"/>
        </w:rPr>
        <w:t>result</w:t>
      </w:r>
      <w:del w:id="153" w:author="Samuel Malachowsky" w:date="2015-03-15T17:33:00Z">
        <w:r w:rsidRPr="00592710" w:rsidDel="00D06B34">
          <w:rPr>
            <w:rFonts w:ascii="Times New Roman" w:hAnsi="Times New Roman" w:cs="Times New Roman"/>
            <w:sz w:val="24"/>
            <w:szCs w:val="24"/>
          </w:rPr>
          <w:delText>ing</w:delText>
        </w:r>
      </w:del>
      <w:r w:rsidRPr="00592710">
        <w:rPr>
          <w:rFonts w:ascii="Times New Roman" w:hAnsi="Times New Roman" w:cs="Times New Roman"/>
          <w:sz w:val="24"/>
          <w:szCs w:val="24"/>
        </w:rPr>
        <w:t xml:space="preserve"> in</w:t>
      </w:r>
      <w:r w:rsidR="00321AE9">
        <w:rPr>
          <w:rFonts w:ascii="Times New Roman" w:hAnsi="Times New Roman" w:cs="Times New Roman"/>
          <w:sz w:val="24"/>
          <w:szCs w:val="24"/>
        </w:rPr>
        <w:t xml:space="preserve"> </w:t>
      </w:r>
      <w:r w:rsidRPr="00592710">
        <w:rPr>
          <w:rFonts w:ascii="Times New Roman" w:hAnsi="Times New Roman" w:cs="Times New Roman"/>
          <w:sz w:val="24"/>
          <w:szCs w:val="24"/>
        </w:rPr>
        <w:t>less individual embarrassment or awkward class flow and in</w:t>
      </w:r>
      <w:r w:rsidR="00321AE9">
        <w:rPr>
          <w:rFonts w:ascii="Times New Roman" w:hAnsi="Times New Roman" w:cs="Times New Roman"/>
          <w:sz w:val="24"/>
          <w:szCs w:val="24"/>
        </w:rPr>
        <w:t xml:space="preserve"> </w:t>
      </w:r>
      <w:r w:rsidRPr="00592710">
        <w:rPr>
          <w:rFonts w:ascii="Times New Roman" w:hAnsi="Times New Roman" w:cs="Times New Roman"/>
          <w:sz w:val="24"/>
          <w:szCs w:val="24"/>
        </w:rPr>
        <w:t>a more positive cooperative effort.</w:t>
      </w:r>
    </w:p>
    <w:p w:rsidR="00592710" w:rsidRPr="00592710" w:rsidRDefault="00592710" w:rsidP="00592710">
      <w:pPr>
        <w:rPr>
          <w:rFonts w:ascii="Times New Roman" w:hAnsi="Times New Roman" w:cs="Times New Roman"/>
          <w:sz w:val="24"/>
          <w:szCs w:val="24"/>
        </w:rPr>
      </w:pPr>
      <w:r w:rsidRPr="00592710">
        <w:rPr>
          <w:rFonts w:ascii="Times New Roman" w:hAnsi="Times New Roman" w:cs="Times New Roman"/>
          <w:sz w:val="24"/>
          <w:szCs w:val="24"/>
        </w:rPr>
        <w:t>Because of the group selection technique, instances of a</w:t>
      </w:r>
      <w:r w:rsidR="00B142FC">
        <w:rPr>
          <w:rFonts w:ascii="Times New Roman" w:hAnsi="Times New Roman" w:cs="Times New Roman"/>
          <w:sz w:val="24"/>
          <w:szCs w:val="24"/>
        </w:rPr>
        <w:t xml:space="preserve"> “</w:t>
      </w:r>
      <w:r w:rsidRPr="00592710">
        <w:rPr>
          <w:rFonts w:ascii="Times New Roman" w:hAnsi="Times New Roman" w:cs="Times New Roman"/>
          <w:sz w:val="24"/>
          <w:szCs w:val="24"/>
        </w:rPr>
        <w:t>super group</w:t>
      </w:r>
      <w:r w:rsidR="00B142FC">
        <w:rPr>
          <w:rFonts w:ascii="Times New Roman" w:hAnsi="Times New Roman" w:cs="Times New Roman"/>
          <w:sz w:val="24"/>
          <w:szCs w:val="24"/>
        </w:rPr>
        <w:t>”</w:t>
      </w:r>
      <w:r w:rsidRPr="00592710">
        <w:rPr>
          <w:rFonts w:ascii="Times New Roman" w:hAnsi="Times New Roman" w:cs="Times New Roman"/>
          <w:sz w:val="24"/>
          <w:szCs w:val="24"/>
        </w:rPr>
        <w:t xml:space="preserve"> or a </w:t>
      </w:r>
      <w:r w:rsidR="00F1639A">
        <w:rPr>
          <w:rFonts w:ascii="Times New Roman" w:hAnsi="Times New Roman" w:cs="Times New Roman"/>
          <w:sz w:val="24"/>
          <w:szCs w:val="24"/>
        </w:rPr>
        <w:t>“left-over” group formed after</w:t>
      </w:r>
      <w:r w:rsidRPr="00592710">
        <w:rPr>
          <w:rFonts w:ascii="Times New Roman" w:hAnsi="Times New Roman" w:cs="Times New Roman"/>
          <w:sz w:val="24"/>
          <w:szCs w:val="24"/>
        </w:rPr>
        <w:t xml:space="preserve"> others have</w:t>
      </w:r>
      <w:r w:rsidR="00B142FC">
        <w:rPr>
          <w:rFonts w:ascii="Times New Roman" w:hAnsi="Times New Roman" w:cs="Times New Roman"/>
          <w:sz w:val="24"/>
          <w:szCs w:val="24"/>
        </w:rPr>
        <w:t xml:space="preserve"> </w:t>
      </w:r>
      <w:r w:rsidRPr="00592710">
        <w:rPr>
          <w:rFonts w:ascii="Times New Roman" w:hAnsi="Times New Roman" w:cs="Times New Roman"/>
          <w:sz w:val="24"/>
          <w:szCs w:val="24"/>
        </w:rPr>
        <w:t>banded together has become less common. Although there</w:t>
      </w:r>
      <w:r w:rsidR="00B142FC">
        <w:rPr>
          <w:rFonts w:ascii="Times New Roman" w:hAnsi="Times New Roman" w:cs="Times New Roman"/>
          <w:sz w:val="24"/>
          <w:szCs w:val="24"/>
        </w:rPr>
        <w:t xml:space="preserve"> </w:t>
      </w:r>
      <w:r w:rsidRPr="00592710">
        <w:rPr>
          <w:rFonts w:ascii="Times New Roman" w:hAnsi="Times New Roman" w:cs="Times New Roman"/>
          <w:sz w:val="24"/>
          <w:szCs w:val="24"/>
        </w:rPr>
        <w:t>are still instances of groups that perform significantly better</w:t>
      </w:r>
      <w:r w:rsidR="00B142FC">
        <w:rPr>
          <w:rFonts w:ascii="Times New Roman" w:hAnsi="Times New Roman" w:cs="Times New Roman"/>
          <w:sz w:val="24"/>
          <w:szCs w:val="24"/>
        </w:rPr>
        <w:t xml:space="preserve"> </w:t>
      </w:r>
      <w:r w:rsidRPr="00592710">
        <w:rPr>
          <w:rFonts w:ascii="Times New Roman" w:hAnsi="Times New Roman" w:cs="Times New Roman"/>
          <w:sz w:val="24"/>
          <w:szCs w:val="24"/>
        </w:rPr>
        <w:t>or worse than their peers, final grade distribution typically</w:t>
      </w:r>
      <w:r w:rsidR="00B142FC">
        <w:rPr>
          <w:rFonts w:ascii="Times New Roman" w:hAnsi="Times New Roman" w:cs="Times New Roman"/>
          <w:sz w:val="24"/>
          <w:szCs w:val="24"/>
        </w:rPr>
        <w:t xml:space="preserve"> </w:t>
      </w:r>
      <w:r w:rsidRPr="00592710">
        <w:rPr>
          <w:rFonts w:ascii="Times New Roman" w:hAnsi="Times New Roman" w:cs="Times New Roman"/>
          <w:sz w:val="24"/>
          <w:szCs w:val="24"/>
        </w:rPr>
        <w:t>indicates that groups have a good mixture of students. In</w:t>
      </w:r>
      <w:r w:rsidR="00B142FC">
        <w:rPr>
          <w:rFonts w:ascii="Times New Roman" w:hAnsi="Times New Roman" w:cs="Times New Roman"/>
          <w:sz w:val="24"/>
          <w:szCs w:val="24"/>
        </w:rPr>
        <w:t xml:space="preserve"> </w:t>
      </w:r>
      <w:r w:rsidRPr="00592710">
        <w:rPr>
          <w:rFonts w:ascii="Times New Roman" w:hAnsi="Times New Roman" w:cs="Times New Roman"/>
          <w:sz w:val="24"/>
          <w:szCs w:val="24"/>
        </w:rPr>
        <w:t>many instances, the PMs apply the team</w:t>
      </w:r>
      <w:ins w:id="154" w:author="Samuel Malachowsky" w:date="2015-03-15T17:34:00Z">
        <w:r w:rsidR="00D06B34">
          <w:rPr>
            <w:rFonts w:ascii="Times New Roman" w:hAnsi="Times New Roman" w:cs="Times New Roman"/>
            <w:sz w:val="24"/>
            <w:szCs w:val="24"/>
          </w:rPr>
          <w:t>-</w:t>
        </w:r>
      </w:ins>
      <w:del w:id="155" w:author="Samuel Malachowsky" w:date="2015-03-15T17:34:00Z">
        <w:r w:rsidRPr="00592710" w:rsidDel="00D06B34">
          <w:rPr>
            <w:rFonts w:ascii="Times New Roman" w:hAnsi="Times New Roman" w:cs="Times New Roman"/>
            <w:sz w:val="24"/>
            <w:szCs w:val="24"/>
          </w:rPr>
          <w:delText xml:space="preserve"> </w:delText>
        </w:r>
      </w:del>
      <w:r w:rsidRPr="00592710">
        <w:rPr>
          <w:rFonts w:ascii="Times New Roman" w:hAnsi="Times New Roman" w:cs="Times New Roman"/>
          <w:sz w:val="24"/>
          <w:szCs w:val="24"/>
        </w:rPr>
        <w:t>building principles</w:t>
      </w:r>
      <w:r w:rsidR="00B142FC">
        <w:rPr>
          <w:rFonts w:ascii="Times New Roman" w:hAnsi="Times New Roman" w:cs="Times New Roman"/>
          <w:sz w:val="24"/>
          <w:szCs w:val="24"/>
        </w:rPr>
        <w:t xml:space="preserve"> </w:t>
      </w:r>
      <w:r w:rsidRPr="00592710">
        <w:rPr>
          <w:rFonts w:ascii="Times New Roman" w:hAnsi="Times New Roman" w:cs="Times New Roman"/>
          <w:sz w:val="24"/>
          <w:szCs w:val="24"/>
        </w:rPr>
        <w:t>learned in the first part of the course not only to group ma</w:t>
      </w:r>
      <w:r w:rsidR="00B142FC">
        <w:rPr>
          <w:rFonts w:ascii="Times New Roman" w:hAnsi="Times New Roman" w:cs="Times New Roman"/>
          <w:sz w:val="24"/>
          <w:szCs w:val="24"/>
        </w:rPr>
        <w:t>n</w:t>
      </w:r>
      <w:r w:rsidRPr="00592710">
        <w:rPr>
          <w:rFonts w:ascii="Times New Roman" w:hAnsi="Times New Roman" w:cs="Times New Roman"/>
          <w:sz w:val="24"/>
          <w:szCs w:val="24"/>
        </w:rPr>
        <w:t>agement, but also in consideration and selection of the team</w:t>
      </w:r>
      <w:r w:rsidR="00B142FC">
        <w:rPr>
          <w:rFonts w:ascii="Times New Roman" w:hAnsi="Times New Roman" w:cs="Times New Roman"/>
          <w:sz w:val="24"/>
          <w:szCs w:val="24"/>
        </w:rPr>
        <w:t xml:space="preserve"> </w:t>
      </w:r>
      <w:r w:rsidRPr="00592710">
        <w:rPr>
          <w:rFonts w:ascii="Times New Roman" w:hAnsi="Times New Roman" w:cs="Times New Roman"/>
          <w:sz w:val="24"/>
          <w:szCs w:val="24"/>
        </w:rPr>
        <w:t>members themselves. Overall, this has resulted in more diverse, and therefore more consistently successful, groups.</w:t>
      </w:r>
    </w:p>
    <w:p w:rsidR="00592710" w:rsidRPr="00592710" w:rsidRDefault="00592710" w:rsidP="00592710">
      <w:pPr>
        <w:rPr>
          <w:rFonts w:ascii="Times New Roman" w:hAnsi="Times New Roman" w:cs="Times New Roman"/>
          <w:sz w:val="24"/>
          <w:szCs w:val="24"/>
        </w:rPr>
      </w:pPr>
      <w:r w:rsidRPr="00592710">
        <w:rPr>
          <w:rFonts w:ascii="Times New Roman" w:hAnsi="Times New Roman" w:cs="Times New Roman"/>
          <w:sz w:val="24"/>
          <w:szCs w:val="24"/>
        </w:rPr>
        <w:t>The experience within the</w:t>
      </w:r>
      <w:r w:rsidR="00B142FC">
        <w:rPr>
          <w:rFonts w:ascii="Times New Roman" w:hAnsi="Times New Roman" w:cs="Times New Roman"/>
          <w:sz w:val="24"/>
          <w:szCs w:val="24"/>
        </w:rPr>
        <w:t xml:space="preserve"> group project has also had pos</w:t>
      </w:r>
      <w:r w:rsidRPr="00592710">
        <w:rPr>
          <w:rFonts w:ascii="Times New Roman" w:hAnsi="Times New Roman" w:cs="Times New Roman"/>
          <w:sz w:val="24"/>
          <w:szCs w:val="24"/>
        </w:rPr>
        <w:t>itive effects on the students i</w:t>
      </w:r>
      <w:r w:rsidR="00B142FC">
        <w:rPr>
          <w:rFonts w:ascii="Times New Roman" w:hAnsi="Times New Roman" w:cs="Times New Roman"/>
          <w:sz w:val="24"/>
          <w:szCs w:val="24"/>
        </w:rPr>
        <w:t>ndividually. In many cases, stu</w:t>
      </w:r>
      <w:r w:rsidRPr="00592710">
        <w:rPr>
          <w:rFonts w:ascii="Times New Roman" w:hAnsi="Times New Roman" w:cs="Times New Roman"/>
          <w:sz w:val="24"/>
          <w:szCs w:val="24"/>
        </w:rPr>
        <w:t>dents have discovered or cemented a desire to pursue project</w:t>
      </w:r>
      <w:r w:rsidR="00B142FC">
        <w:rPr>
          <w:rFonts w:ascii="Times New Roman" w:hAnsi="Times New Roman" w:cs="Times New Roman"/>
          <w:sz w:val="24"/>
          <w:szCs w:val="24"/>
        </w:rPr>
        <w:t xml:space="preserve"> </w:t>
      </w:r>
      <w:r w:rsidRPr="00592710">
        <w:rPr>
          <w:rFonts w:ascii="Times New Roman" w:hAnsi="Times New Roman" w:cs="Times New Roman"/>
          <w:sz w:val="24"/>
          <w:szCs w:val="24"/>
        </w:rPr>
        <w:t>management as their chosen field, and have attributed that</w:t>
      </w:r>
      <w:r>
        <w:rPr>
          <w:rFonts w:ascii="Times New Roman" w:hAnsi="Times New Roman" w:cs="Times New Roman"/>
          <w:sz w:val="24"/>
          <w:szCs w:val="24"/>
        </w:rPr>
        <w:t xml:space="preserve"> </w:t>
      </w:r>
      <w:r w:rsidRPr="00592710">
        <w:rPr>
          <w:rFonts w:ascii="Times New Roman" w:hAnsi="Times New Roman" w:cs="Times New Roman"/>
          <w:sz w:val="24"/>
          <w:szCs w:val="24"/>
        </w:rPr>
        <w:t>choice at least in part to the</w:t>
      </w:r>
      <w:r>
        <w:rPr>
          <w:rFonts w:ascii="Times New Roman" w:hAnsi="Times New Roman" w:cs="Times New Roman"/>
          <w:sz w:val="24"/>
          <w:szCs w:val="24"/>
        </w:rPr>
        <w:t xml:space="preserve"> class </w:t>
      </w:r>
      <w:r>
        <w:rPr>
          <w:rFonts w:ascii="Times New Roman" w:hAnsi="Times New Roman" w:cs="Times New Roman"/>
          <w:sz w:val="24"/>
          <w:szCs w:val="24"/>
        </w:rPr>
        <w:lastRenderedPageBreak/>
        <w:t>project experience. Addi</w:t>
      </w:r>
      <w:r w:rsidRPr="00592710">
        <w:rPr>
          <w:rFonts w:ascii="Times New Roman" w:hAnsi="Times New Roman" w:cs="Times New Roman"/>
          <w:sz w:val="24"/>
          <w:szCs w:val="24"/>
        </w:rPr>
        <w:t>tionally, many students have reported that lessons learned</w:t>
      </w:r>
      <w:r>
        <w:rPr>
          <w:rFonts w:ascii="Times New Roman" w:hAnsi="Times New Roman" w:cs="Times New Roman"/>
          <w:sz w:val="24"/>
          <w:szCs w:val="24"/>
        </w:rPr>
        <w:t xml:space="preserve"> </w:t>
      </w:r>
      <w:r w:rsidRPr="00592710">
        <w:rPr>
          <w:rFonts w:ascii="Times New Roman" w:hAnsi="Times New Roman" w:cs="Times New Roman"/>
          <w:sz w:val="24"/>
          <w:szCs w:val="24"/>
        </w:rPr>
        <w:t>within their group were immediately applicable in co-ops or</w:t>
      </w:r>
      <w:r>
        <w:rPr>
          <w:rFonts w:ascii="Times New Roman" w:hAnsi="Times New Roman" w:cs="Times New Roman"/>
          <w:sz w:val="24"/>
          <w:szCs w:val="24"/>
        </w:rPr>
        <w:t xml:space="preserve"> </w:t>
      </w:r>
      <w:r w:rsidRPr="00592710">
        <w:rPr>
          <w:rFonts w:ascii="Times New Roman" w:hAnsi="Times New Roman" w:cs="Times New Roman"/>
          <w:sz w:val="24"/>
          <w:szCs w:val="24"/>
        </w:rPr>
        <w:t>other classes, and viewed group</w:t>
      </w:r>
      <w:ins w:id="156" w:author="Samuel Malachowsky" w:date="2015-04-01T14:34:00Z">
        <w:r w:rsidR="005D0A64">
          <w:rPr>
            <w:rFonts w:ascii="Times New Roman" w:hAnsi="Times New Roman" w:cs="Times New Roman"/>
            <w:sz w:val="24"/>
            <w:szCs w:val="24"/>
          </w:rPr>
          <w:t xml:space="preserve"> </w:t>
        </w:r>
      </w:ins>
      <w:del w:id="157" w:author="Samuel Malachowsky" w:date="2015-04-01T14:34:00Z">
        <w:r w:rsidRPr="00592710" w:rsidDel="005D0A64">
          <w:rPr>
            <w:rFonts w:ascii="Times New Roman" w:hAnsi="Times New Roman" w:cs="Times New Roman"/>
            <w:sz w:val="24"/>
            <w:szCs w:val="24"/>
          </w:rPr>
          <w:delText xml:space="preserve"> </w:delText>
        </w:r>
      </w:del>
      <w:r w:rsidRPr="00592710">
        <w:rPr>
          <w:rFonts w:ascii="Times New Roman" w:hAnsi="Times New Roman" w:cs="Times New Roman"/>
          <w:sz w:val="24"/>
          <w:szCs w:val="24"/>
        </w:rPr>
        <w:t>work differently than they</w:t>
      </w:r>
      <w:r>
        <w:rPr>
          <w:rFonts w:ascii="Times New Roman" w:hAnsi="Times New Roman" w:cs="Times New Roman"/>
          <w:sz w:val="24"/>
          <w:szCs w:val="24"/>
        </w:rPr>
        <w:t xml:space="preserve"> </w:t>
      </w:r>
      <w:r w:rsidRPr="00592710">
        <w:rPr>
          <w:rFonts w:ascii="Times New Roman" w:hAnsi="Times New Roman" w:cs="Times New Roman"/>
          <w:sz w:val="24"/>
          <w:szCs w:val="24"/>
        </w:rPr>
        <w:t xml:space="preserve">had previously. Both </w:t>
      </w:r>
      <w:r>
        <w:rPr>
          <w:rFonts w:ascii="Times New Roman" w:hAnsi="Times New Roman" w:cs="Times New Roman"/>
          <w:sz w:val="24"/>
          <w:szCs w:val="24"/>
        </w:rPr>
        <w:t>PMs and group members have indi</w:t>
      </w:r>
      <w:r w:rsidRPr="00592710">
        <w:rPr>
          <w:rFonts w:ascii="Times New Roman" w:hAnsi="Times New Roman" w:cs="Times New Roman"/>
          <w:sz w:val="24"/>
          <w:szCs w:val="24"/>
        </w:rPr>
        <w:t>cated that the experience also made them better t</w:t>
      </w:r>
      <w:r>
        <w:rPr>
          <w:rFonts w:ascii="Times New Roman" w:hAnsi="Times New Roman" w:cs="Times New Roman"/>
          <w:sz w:val="24"/>
          <w:szCs w:val="24"/>
        </w:rPr>
        <w:t>eam mem</w:t>
      </w:r>
      <w:r w:rsidRPr="00592710">
        <w:rPr>
          <w:rFonts w:ascii="Times New Roman" w:hAnsi="Times New Roman" w:cs="Times New Roman"/>
          <w:sz w:val="24"/>
          <w:szCs w:val="24"/>
        </w:rPr>
        <w:t>bers, as they had a greater knowledge of the responsibilities</w:t>
      </w:r>
      <w:r>
        <w:rPr>
          <w:rFonts w:ascii="Times New Roman" w:hAnsi="Times New Roman" w:cs="Times New Roman"/>
          <w:sz w:val="24"/>
          <w:szCs w:val="24"/>
        </w:rPr>
        <w:t xml:space="preserve"> </w:t>
      </w:r>
      <w:r w:rsidRPr="00592710">
        <w:rPr>
          <w:rFonts w:ascii="Times New Roman" w:hAnsi="Times New Roman" w:cs="Times New Roman"/>
          <w:sz w:val="24"/>
          <w:szCs w:val="24"/>
        </w:rPr>
        <w:t>of a PM and were able to assist in ways they previously</w:t>
      </w:r>
      <w:r>
        <w:rPr>
          <w:rFonts w:ascii="Times New Roman" w:hAnsi="Times New Roman" w:cs="Times New Roman"/>
          <w:sz w:val="24"/>
          <w:szCs w:val="24"/>
        </w:rPr>
        <w:t xml:space="preserve"> </w:t>
      </w:r>
      <w:r w:rsidRPr="00592710">
        <w:rPr>
          <w:rFonts w:ascii="Times New Roman" w:hAnsi="Times New Roman" w:cs="Times New Roman"/>
          <w:sz w:val="24"/>
          <w:szCs w:val="24"/>
        </w:rPr>
        <w:t>had not even considered. These results have been in line</w:t>
      </w:r>
      <w:r>
        <w:rPr>
          <w:rFonts w:ascii="Times New Roman" w:hAnsi="Times New Roman" w:cs="Times New Roman"/>
          <w:sz w:val="24"/>
          <w:szCs w:val="24"/>
        </w:rPr>
        <w:t xml:space="preserve"> </w:t>
      </w:r>
      <w:r w:rsidRPr="00592710">
        <w:rPr>
          <w:rFonts w:ascii="Times New Roman" w:hAnsi="Times New Roman" w:cs="Times New Roman"/>
          <w:sz w:val="24"/>
          <w:szCs w:val="24"/>
        </w:rPr>
        <w:t>with pedagogical goals, esp</w:t>
      </w:r>
      <w:r>
        <w:rPr>
          <w:rFonts w:ascii="Times New Roman" w:hAnsi="Times New Roman" w:cs="Times New Roman"/>
          <w:sz w:val="24"/>
          <w:szCs w:val="24"/>
        </w:rPr>
        <w:t>ecially demonstrating the impor</w:t>
      </w:r>
      <w:r w:rsidRPr="00592710">
        <w:rPr>
          <w:rFonts w:ascii="Times New Roman" w:hAnsi="Times New Roman" w:cs="Times New Roman"/>
          <w:sz w:val="24"/>
          <w:szCs w:val="24"/>
        </w:rPr>
        <w:t>tance of process and project management in the academic</w:t>
      </w:r>
      <w:r>
        <w:rPr>
          <w:rFonts w:ascii="Times New Roman" w:hAnsi="Times New Roman" w:cs="Times New Roman"/>
          <w:sz w:val="24"/>
          <w:szCs w:val="24"/>
        </w:rPr>
        <w:t xml:space="preserve"> </w:t>
      </w:r>
      <w:r w:rsidRPr="00592710">
        <w:rPr>
          <w:rFonts w:ascii="Times New Roman" w:hAnsi="Times New Roman" w:cs="Times New Roman"/>
          <w:sz w:val="24"/>
          <w:szCs w:val="24"/>
        </w:rPr>
        <w:t>and work environment.</w:t>
      </w:r>
    </w:p>
    <w:p w:rsidR="00592710" w:rsidRPr="00592710" w:rsidRDefault="00592710" w:rsidP="00592710">
      <w:pPr>
        <w:rPr>
          <w:rFonts w:ascii="Times New Roman" w:hAnsi="Times New Roman" w:cs="Times New Roman"/>
          <w:sz w:val="24"/>
          <w:szCs w:val="24"/>
        </w:rPr>
      </w:pPr>
      <w:r w:rsidRPr="00592710">
        <w:rPr>
          <w:rFonts w:ascii="Times New Roman" w:hAnsi="Times New Roman" w:cs="Times New Roman"/>
          <w:sz w:val="24"/>
          <w:szCs w:val="24"/>
        </w:rPr>
        <w:t>Diversification of the final presentation has also had surprising effects. The PM</w:t>
      </w:r>
      <w:r>
        <w:rPr>
          <w:rFonts w:ascii="Times New Roman" w:hAnsi="Times New Roman" w:cs="Times New Roman"/>
          <w:sz w:val="24"/>
          <w:szCs w:val="24"/>
        </w:rPr>
        <w:t xml:space="preserve"> groups, tasked with working to</w:t>
      </w:r>
      <w:r w:rsidRPr="00592710">
        <w:rPr>
          <w:rFonts w:ascii="Times New Roman" w:hAnsi="Times New Roman" w:cs="Times New Roman"/>
          <w:sz w:val="24"/>
          <w:szCs w:val="24"/>
        </w:rPr>
        <w:t>gether to make the final presentation more interesting and</w:t>
      </w:r>
      <w:r>
        <w:rPr>
          <w:rFonts w:ascii="Times New Roman" w:hAnsi="Times New Roman" w:cs="Times New Roman"/>
          <w:sz w:val="24"/>
          <w:szCs w:val="24"/>
        </w:rPr>
        <w:t xml:space="preserve"> </w:t>
      </w:r>
      <w:r w:rsidRPr="00592710">
        <w:rPr>
          <w:rFonts w:ascii="Times New Roman" w:hAnsi="Times New Roman" w:cs="Times New Roman"/>
          <w:sz w:val="24"/>
          <w:szCs w:val="24"/>
        </w:rPr>
        <w:t>less repetitive, have come up with some very innovative ways</w:t>
      </w:r>
      <w:r>
        <w:rPr>
          <w:rFonts w:ascii="Times New Roman" w:hAnsi="Times New Roman" w:cs="Times New Roman"/>
          <w:sz w:val="24"/>
          <w:szCs w:val="24"/>
        </w:rPr>
        <w:t xml:space="preserve"> </w:t>
      </w:r>
      <w:r w:rsidRPr="00592710">
        <w:rPr>
          <w:rFonts w:ascii="Times New Roman" w:hAnsi="Times New Roman" w:cs="Times New Roman"/>
          <w:sz w:val="24"/>
          <w:szCs w:val="24"/>
        </w:rPr>
        <w:t xml:space="preserve">of doing this. Some of the </w:t>
      </w:r>
      <w:r>
        <w:rPr>
          <w:rFonts w:ascii="Times New Roman" w:hAnsi="Times New Roman" w:cs="Times New Roman"/>
          <w:sz w:val="24"/>
          <w:szCs w:val="24"/>
        </w:rPr>
        <w:t>best results have come from sim</w:t>
      </w:r>
      <w:r w:rsidRPr="00592710">
        <w:rPr>
          <w:rFonts w:ascii="Times New Roman" w:hAnsi="Times New Roman" w:cs="Times New Roman"/>
          <w:sz w:val="24"/>
          <w:szCs w:val="24"/>
        </w:rPr>
        <w:t>ple ideas like combining all groups</w:t>
      </w:r>
      <w:ins w:id="158" w:author="Samuel Malachowsky" w:date="2015-03-14T17:25:00Z">
        <w:r w:rsidR="004A4341">
          <w:rPr>
            <w:rFonts w:ascii="Times New Roman" w:hAnsi="Times New Roman" w:cs="Times New Roman"/>
            <w:sz w:val="24"/>
            <w:szCs w:val="24"/>
          </w:rPr>
          <w:t>’</w:t>
        </w:r>
      </w:ins>
      <w:r w:rsidRPr="00592710">
        <w:rPr>
          <w:rFonts w:ascii="Times New Roman" w:hAnsi="Times New Roman" w:cs="Times New Roman"/>
          <w:sz w:val="24"/>
          <w:szCs w:val="24"/>
        </w:rPr>
        <w:t xml:space="preserve"> slides into one deck for</w:t>
      </w:r>
      <w:r>
        <w:rPr>
          <w:rFonts w:ascii="Times New Roman" w:hAnsi="Times New Roman" w:cs="Times New Roman"/>
          <w:sz w:val="24"/>
          <w:szCs w:val="24"/>
        </w:rPr>
        <w:t xml:space="preserve"> </w:t>
      </w:r>
      <w:r w:rsidRPr="00592710">
        <w:rPr>
          <w:rFonts w:ascii="Times New Roman" w:hAnsi="Times New Roman" w:cs="Times New Roman"/>
          <w:sz w:val="24"/>
          <w:szCs w:val="24"/>
        </w:rPr>
        <w:t>presentation — eliminating much of the downtime between</w:t>
      </w:r>
      <w:r>
        <w:rPr>
          <w:rFonts w:ascii="Times New Roman" w:hAnsi="Times New Roman" w:cs="Times New Roman"/>
          <w:sz w:val="24"/>
          <w:szCs w:val="24"/>
        </w:rPr>
        <w:t xml:space="preserve"> </w:t>
      </w:r>
      <w:r w:rsidRPr="00592710">
        <w:rPr>
          <w:rFonts w:ascii="Times New Roman" w:hAnsi="Times New Roman" w:cs="Times New Roman"/>
          <w:sz w:val="24"/>
          <w:szCs w:val="24"/>
        </w:rPr>
        <w:t>presentations and some of the unfair advantage that later</w:t>
      </w:r>
      <w:r>
        <w:rPr>
          <w:rFonts w:ascii="Times New Roman" w:hAnsi="Times New Roman" w:cs="Times New Roman"/>
          <w:sz w:val="24"/>
          <w:szCs w:val="24"/>
        </w:rPr>
        <w:t xml:space="preserve"> </w:t>
      </w:r>
      <w:r w:rsidRPr="00592710">
        <w:rPr>
          <w:rFonts w:ascii="Times New Roman" w:hAnsi="Times New Roman" w:cs="Times New Roman"/>
          <w:sz w:val="24"/>
          <w:szCs w:val="24"/>
        </w:rPr>
        <w:t>presenting groups hold over their predecessors. PMs have</w:t>
      </w:r>
      <w:r>
        <w:rPr>
          <w:rFonts w:ascii="Times New Roman" w:hAnsi="Times New Roman" w:cs="Times New Roman"/>
          <w:sz w:val="24"/>
          <w:szCs w:val="24"/>
        </w:rPr>
        <w:t xml:space="preserve"> </w:t>
      </w:r>
      <w:r w:rsidRPr="00592710">
        <w:rPr>
          <w:rFonts w:ascii="Times New Roman" w:hAnsi="Times New Roman" w:cs="Times New Roman"/>
          <w:sz w:val="24"/>
          <w:szCs w:val="24"/>
        </w:rPr>
        <w:t>also served as timekeepers for other groups, monitored their</w:t>
      </w:r>
      <w:r>
        <w:rPr>
          <w:rFonts w:ascii="Times New Roman" w:hAnsi="Times New Roman" w:cs="Times New Roman"/>
          <w:sz w:val="24"/>
          <w:szCs w:val="24"/>
        </w:rPr>
        <w:t xml:space="preserve"> </w:t>
      </w:r>
      <w:r w:rsidRPr="00592710">
        <w:rPr>
          <w:rFonts w:ascii="Times New Roman" w:hAnsi="Times New Roman" w:cs="Times New Roman"/>
          <w:sz w:val="24"/>
          <w:szCs w:val="24"/>
        </w:rPr>
        <w:t>team members to ensure they are paying attention, and have reviewed each other’s planned presentation</w:t>
      </w:r>
      <w:r>
        <w:rPr>
          <w:rFonts w:ascii="Times New Roman" w:hAnsi="Times New Roman" w:cs="Times New Roman"/>
          <w:sz w:val="24"/>
          <w:szCs w:val="24"/>
        </w:rPr>
        <w:t xml:space="preserve"> </w:t>
      </w:r>
      <w:r w:rsidRPr="00592710">
        <w:rPr>
          <w:rFonts w:ascii="Times New Roman" w:hAnsi="Times New Roman" w:cs="Times New Roman"/>
          <w:sz w:val="24"/>
          <w:szCs w:val="24"/>
        </w:rPr>
        <w:t>against the published rubric beforehand.</w:t>
      </w:r>
    </w:p>
    <w:p w:rsidR="00592710" w:rsidRDefault="00592710" w:rsidP="00592710">
      <w:pPr>
        <w:rPr>
          <w:rFonts w:ascii="Times New Roman" w:hAnsi="Times New Roman" w:cs="Times New Roman"/>
          <w:sz w:val="24"/>
          <w:szCs w:val="24"/>
        </w:rPr>
      </w:pPr>
      <w:r w:rsidRPr="00592710">
        <w:rPr>
          <w:rFonts w:ascii="Times New Roman" w:hAnsi="Times New Roman" w:cs="Times New Roman"/>
          <w:sz w:val="24"/>
          <w:szCs w:val="24"/>
        </w:rPr>
        <w:t xml:space="preserve">The most typical method </w:t>
      </w:r>
      <w:r>
        <w:rPr>
          <w:rFonts w:ascii="Times New Roman" w:hAnsi="Times New Roman" w:cs="Times New Roman"/>
          <w:sz w:val="24"/>
          <w:szCs w:val="24"/>
        </w:rPr>
        <w:t>of final presentation diversifi</w:t>
      </w:r>
      <w:r w:rsidRPr="00592710">
        <w:rPr>
          <w:rFonts w:ascii="Times New Roman" w:hAnsi="Times New Roman" w:cs="Times New Roman"/>
          <w:sz w:val="24"/>
          <w:szCs w:val="24"/>
        </w:rPr>
        <w:t>cation has been to either divide by subject area (i.e. risks,</w:t>
      </w:r>
      <w:r>
        <w:rPr>
          <w:rFonts w:ascii="Times New Roman" w:hAnsi="Times New Roman" w:cs="Times New Roman"/>
          <w:sz w:val="24"/>
          <w:szCs w:val="24"/>
        </w:rPr>
        <w:t xml:space="preserve"> </w:t>
      </w:r>
      <w:r w:rsidRPr="00592710">
        <w:rPr>
          <w:rFonts w:ascii="Times New Roman" w:hAnsi="Times New Roman" w:cs="Times New Roman"/>
          <w:sz w:val="24"/>
          <w:szCs w:val="24"/>
        </w:rPr>
        <w:t>methodology, etc.) or to focus more on what each group has</w:t>
      </w:r>
      <w:r>
        <w:rPr>
          <w:rFonts w:ascii="Times New Roman" w:hAnsi="Times New Roman" w:cs="Times New Roman"/>
          <w:sz w:val="24"/>
          <w:szCs w:val="24"/>
        </w:rPr>
        <w:t xml:space="preserve"> </w:t>
      </w:r>
      <w:r w:rsidRPr="00592710">
        <w:rPr>
          <w:rFonts w:ascii="Times New Roman" w:hAnsi="Times New Roman" w:cs="Times New Roman"/>
          <w:sz w:val="24"/>
          <w:szCs w:val="24"/>
        </w:rPr>
        <w:t>done differently rather than repeating similar parts of their</w:t>
      </w:r>
      <w:r>
        <w:rPr>
          <w:rFonts w:ascii="Times New Roman" w:hAnsi="Times New Roman" w:cs="Times New Roman"/>
          <w:sz w:val="24"/>
          <w:szCs w:val="24"/>
        </w:rPr>
        <w:t xml:space="preserve"> </w:t>
      </w:r>
      <w:r w:rsidRPr="00592710">
        <w:rPr>
          <w:rFonts w:ascii="Times New Roman" w:hAnsi="Times New Roman" w:cs="Times New Roman"/>
          <w:sz w:val="24"/>
          <w:szCs w:val="24"/>
        </w:rPr>
        <w:t>project implementation</w:t>
      </w:r>
      <w:ins w:id="159" w:author="Samuel Malachowsky" w:date="2015-03-15T17:36:00Z">
        <w:r w:rsidR="00FF547D">
          <w:rPr>
            <w:rFonts w:ascii="Times New Roman" w:hAnsi="Times New Roman" w:cs="Times New Roman"/>
            <w:sz w:val="24"/>
            <w:szCs w:val="24"/>
          </w:rPr>
          <w:t xml:space="preserve">, and </w:t>
        </w:r>
      </w:ins>
      <w:del w:id="160" w:author="Samuel Malachowsky" w:date="2015-03-15T17:36:00Z">
        <w:r w:rsidDel="00FF547D">
          <w:rPr>
            <w:rFonts w:ascii="Times New Roman" w:hAnsi="Times New Roman" w:cs="Times New Roman"/>
            <w:sz w:val="24"/>
            <w:szCs w:val="24"/>
          </w:rPr>
          <w:delText xml:space="preserve">. </w:delText>
        </w:r>
      </w:del>
      <w:ins w:id="161" w:author="Samuel Malachowsky" w:date="2015-03-15T17:36:00Z">
        <w:r w:rsidR="00FF547D">
          <w:rPr>
            <w:rFonts w:ascii="Times New Roman" w:hAnsi="Times New Roman" w:cs="Times New Roman"/>
            <w:sz w:val="24"/>
            <w:szCs w:val="24"/>
          </w:rPr>
          <w:t>a</w:t>
        </w:r>
      </w:ins>
      <w:ins w:id="162" w:author="Samuel Malachowsky" w:date="2015-03-14T17:24:00Z">
        <w:r w:rsidR="004A4341">
          <w:rPr>
            <w:rFonts w:ascii="Times New Roman" w:hAnsi="Times New Roman" w:cs="Times New Roman"/>
            <w:sz w:val="24"/>
            <w:szCs w:val="24"/>
          </w:rPr>
          <w:t xml:space="preserve"> list of example results </w:t>
        </w:r>
      </w:ins>
      <w:ins w:id="163" w:author="Samuel Malachowsky" w:date="2015-03-14T17:26:00Z">
        <w:r w:rsidR="004A4341">
          <w:rPr>
            <w:rFonts w:ascii="Times New Roman" w:hAnsi="Times New Roman" w:cs="Times New Roman"/>
            <w:sz w:val="24"/>
            <w:szCs w:val="24"/>
          </w:rPr>
          <w:t>is</w:t>
        </w:r>
      </w:ins>
      <w:ins w:id="164" w:author="Samuel Malachowsky" w:date="2015-03-14T17:24:00Z">
        <w:r w:rsidR="004A4341">
          <w:rPr>
            <w:rFonts w:ascii="Times New Roman" w:hAnsi="Times New Roman" w:cs="Times New Roman"/>
            <w:sz w:val="24"/>
            <w:szCs w:val="24"/>
          </w:rPr>
          <w:t xml:space="preserve"> included </w:t>
        </w:r>
        <w:r w:rsidR="00965FB5">
          <w:rPr>
            <w:rFonts w:ascii="Times New Roman" w:hAnsi="Times New Roman" w:cs="Times New Roman"/>
            <w:sz w:val="24"/>
            <w:szCs w:val="24"/>
          </w:rPr>
          <w:t xml:space="preserve">in Appendix </w:t>
        </w:r>
      </w:ins>
      <w:ins w:id="165" w:author="Samuel Malachowsky" w:date="2015-04-01T14:23:00Z">
        <w:r w:rsidR="00965FB5">
          <w:rPr>
            <w:rFonts w:ascii="Times New Roman" w:hAnsi="Times New Roman" w:cs="Times New Roman"/>
            <w:sz w:val="24"/>
            <w:szCs w:val="24"/>
          </w:rPr>
          <w:t>3</w:t>
        </w:r>
      </w:ins>
      <w:ins w:id="166" w:author="Samuel Malachowsky" w:date="2015-03-14T17:24:00Z">
        <w:r w:rsidR="004A4341" w:rsidRPr="006037CD">
          <w:rPr>
            <w:rFonts w:ascii="Times New Roman" w:hAnsi="Times New Roman" w:cs="Times New Roman"/>
            <w:sz w:val="24"/>
            <w:szCs w:val="24"/>
          </w:rPr>
          <w:t>.</w:t>
        </w:r>
      </w:ins>
      <w:del w:id="167" w:author="Samuel Malachowsky" w:date="2015-03-14T17:24:00Z">
        <w:r w:rsidRPr="006037CD" w:rsidDel="004A4341">
          <w:rPr>
            <w:rFonts w:ascii="Times New Roman" w:hAnsi="Times New Roman" w:cs="Times New Roman"/>
            <w:sz w:val="24"/>
            <w:szCs w:val="24"/>
          </w:rPr>
          <w:delText>The most surprising and imaginative result</w:delText>
        </w:r>
      </w:del>
      <w:del w:id="168" w:author="Samuel Malachowsky" w:date="2015-03-14T17:23:00Z">
        <w:r w:rsidRPr="006037CD" w:rsidDel="004A4341">
          <w:rPr>
            <w:rFonts w:ascii="Times New Roman" w:hAnsi="Times New Roman" w:cs="Times New Roman"/>
            <w:sz w:val="24"/>
            <w:szCs w:val="24"/>
          </w:rPr>
          <w:delText xml:space="preserve"> so far has been a project management play depicting the project’s progress through its planning stages — including 5 minutes in Shakespearian English, video pro</w:delText>
        </w:r>
        <w:r w:rsidR="00F1639A" w:rsidRPr="006037CD" w:rsidDel="004A4341">
          <w:rPr>
            <w:rFonts w:ascii="Times New Roman" w:hAnsi="Times New Roman" w:cs="Times New Roman"/>
            <w:sz w:val="24"/>
            <w:szCs w:val="24"/>
          </w:rPr>
          <w:delText>jector sets, and a “</w:delText>
        </w:r>
        <w:r w:rsidRPr="006037CD" w:rsidDel="004A4341">
          <w:rPr>
            <w:rFonts w:ascii="Times New Roman" w:hAnsi="Times New Roman" w:cs="Times New Roman"/>
            <w:sz w:val="24"/>
            <w:szCs w:val="24"/>
          </w:rPr>
          <w:delText>process methodology smack-down</w:delText>
        </w:r>
        <w:r w:rsidR="00F1639A" w:rsidRPr="006037CD" w:rsidDel="004A4341">
          <w:rPr>
            <w:rFonts w:ascii="Times New Roman" w:hAnsi="Times New Roman" w:cs="Times New Roman"/>
            <w:sz w:val="24"/>
            <w:szCs w:val="24"/>
          </w:rPr>
          <w:delText>”</w:delText>
        </w:r>
      </w:del>
      <w:del w:id="169" w:author="Samuel Malachowsky" w:date="2015-03-14T17:24:00Z">
        <w:r w:rsidRPr="006037CD" w:rsidDel="004A4341">
          <w:rPr>
            <w:rFonts w:ascii="Times New Roman" w:hAnsi="Times New Roman" w:cs="Times New Roman"/>
            <w:sz w:val="24"/>
            <w:szCs w:val="24"/>
          </w:rPr>
          <w:delText>.</w:delText>
        </w:r>
      </w:del>
      <w:r w:rsidRPr="006037CD">
        <w:rPr>
          <w:rFonts w:ascii="Times New Roman" w:hAnsi="Times New Roman" w:cs="Times New Roman"/>
          <w:sz w:val="24"/>
          <w:szCs w:val="24"/>
        </w:rPr>
        <w:t xml:space="preserve"> In </w:t>
      </w:r>
      <w:ins w:id="170" w:author="Samuel Malachowsky" w:date="2015-03-14T17:26:00Z">
        <w:r w:rsidR="004A4341" w:rsidRPr="006037CD">
          <w:rPr>
            <w:rFonts w:ascii="Times New Roman" w:hAnsi="Times New Roman" w:cs="Times New Roman"/>
            <w:sz w:val="24"/>
            <w:szCs w:val="24"/>
          </w:rPr>
          <w:t>our</w:t>
        </w:r>
        <w:r w:rsidR="004A4341">
          <w:rPr>
            <w:rFonts w:ascii="Times New Roman" w:hAnsi="Times New Roman" w:cs="Times New Roman"/>
            <w:sz w:val="24"/>
            <w:szCs w:val="24"/>
          </w:rPr>
          <w:t xml:space="preserve"> opinion</w:t>
        </w:r>
      </w:ins>
      <w:del w:id="171" w:author="Samuel Malachowsky" w:date="2015-03-14T17:26:00Z">
        <w:r w:rsidRPr="00592710" w:rsidDel="004A4341">
          <w:rPr>
            <w:rFonts w:ascii="Times New Roman" w:hAnsi="Times New Roman" w:cs="Times New Roman"/>
            <w:sz w:val="24"/>
            <w:szCs w:val="24"/>
          </w:rPr>
          <w:delText>all</w:delText>
        </w:r>
        <w:r w:rsidDel="004A4341">
          <w:rPr>
            <w:rFonts w:ascii="Times New Roman" w:hAnsi="Times New Roman" w:cs="Times New Roman"/>
            <w:sz w:val="24"/>
            <w:szCs w:val="24"/>
          </w:rPr>
          <w:delText xml:space="preserve"> </w:delText>
        </w:r>
        <w:r w:rsidRPr="00592710" w:rsidDel="004A4341">
          <w:rPr>
            <w:rFonts w:ascii="Times New Roman" w:hAnsi="Times New Roman" w:cs="Times New Roman"/>
            <w:sz w:val="24"/>
            <w:szCs w:val="24"/>
          </w:rPr>
          <w:delText>cases</w:delText>
        </w:r>
      </w:del>
      <w:r w:rsidRPr="00592710">
        <w:rPr>
          <w:rFonts w:ascii="Times New Roman" w:hAnsi="Times New Roman" w:cs="Times New Roman"/>
          <w:sz w:val="24"/>
          <w:szCs w:val="24"/>
        </w:rPr>
        <w:t>, the resulting presentations have been more interesting</w:t>
      </w:r>
      <w:r>
        <w:rPr>
          <w:rFonts w:ascii="Times New Roman" w:hAnsi="Times New Roman" w:cs="Times New Roman"/>
          <w:sz w:val="24"/>
          <w:szCs w:val="24"/>
        </w:rPr>
        <w:t xml:space="preserve"> </w:t>
      </w:r>
      <w:r w:rsidRPr="00592710">
        <w:rPr>
          <w:rFonts w:ascii="Times New Roman" w:hAnsi="Times New Roman" w:cs="Times New Roman"/>
          <w:sz w:val="24"/>
          <w:szCs w:val="24"/>
        </w:rPr>
        <w:t>and have required students to be more engaged in both the</w:t>
      </w:r>
      <w:r>
        <w:rPr>
          <w:rFonts w:ascii="Times New Roman" w:hAnsi="Times New Roman" w:cs="Times New Roman"/>
          <w:sz w:val="24"/>
          <w:szCs w:val="24"/>
        </w:rPr>
        <w:t xml:space="preserve"> </w:t>
      </w:r>
      <w:r w:rsidRPr="00592710">
        <w:rPr>
          <w:rFonts w:ascii="Times New Roman" w:hAnsi="Times New Roman" w:cs="Times New Roman"/>
          <w:sz w:val="24"/>
          <w:szCs w:val="24"/>
        </w:rPr>
        <w:t>preparation and disposition of their contribution.</w:t>
      </w:r>
      <w:r>
        <w:rPr>
          <w:rFonts w:ascii="Times New Roman" w:hAnsi="Times New Roman" w:cs="Times New Roman"/>
          <w:sz w:val="24"/>
          <w:szCs w:val="24"/>
        </w:rPr>
        <w:t xml:space="preserve"> </w:t>
      </w:r>
    </w:p>
    <w:p w:rsidR="00592710" w:rsidRDefault="00592710" w:rsidP="00592710">
      <w:pPr>
        <w:rPr>
          <w:rFonts w:ascii="Times New Roman" w:hAnsi="Times New Roman" w:cs="Times New Roman"/>
          <w:sz w:val="24"/>
          <w:szCs w:val="24"/>
        </w:rPr>
      </w:pPr>
      <w:r w:rsidRPr="00592710">
        <w:rPr>
          <w:rFonts w:ascii="Times New Roman" w:hAnsi="Times New Roman" w:cs="Times New Roman"/>
          <w:sz w:val="24"/>
          <w:szCs w:val="24"/>
        </w:rPr>
        <w:t>Student feedback has been</w:t>
      </w:r>
      <w:r>
        <w:rPr>
          <w:rFonts w:ascii="Times New Roman" w:hAnsi="Times New Roman" w:cs="Times New Roman"/>
          <w:sz w:val="24"/>
          <w:szCs w:val="24"/>
        </w:rPr>
        <w:t xml:space="preserve"> generally positive, and is dis</w:t>
      </w:r>
      <w:r w:rsidRPr="00592710">
        <w:rPr>
          <w:rFonts w:ascii="Times New Roman" w:hAnsi="Times New Roman" w:cs="Times New Roman"/>
          <w:sz w:val="24"/>
          <w:szCs w:val="24"/>
        </w:rPr>
        <w:t>cussed in the next section.</w:t>
      </w:r>
    </w:p>
    <w:p w:rsidR="00321AE9" w:rsidRDefault="00321AE9" w:rsidP="00592710">
      <w:pPr>
        <w:rPr>
          <w:rFonts w:ascii="Times New Roman" w:hAnsi="Times New Roman" w:cs="Times New Roman"/>
          <w:sz w:val="24"/>
          <w:szCs w:val="24"/>
        </w:rPr>
      </w:pPr>
      <w:r>
        <w:rPr>
          <w:rFonts w:ascii="Times New Roman" w:hAnsi="Times New Roman" w:cs="Times New Roman"/>
          <w:sz w:val="24"/>
          <w:szCs w:val="24"/>
        </w:rPr>
        <w:t xml:space="preserve">5. Student </w:t>
      </w:r>
      <w:ins w:id="172" w:author="Samuel Malachowsky" w:date="2015-04-06T10:39:00Z">
        <w:r w:rsidR="00360827">
          <w:rPr>
            <w:rFonts w:ascii="Times New Roman" w:hAnsi="Times New Roman" w:cs="Times New Roman"/>
            <w:sz w:val="24"/>
            <w:szCs w:val="24"/>
          </w:rPr>
          <w:t>f</w:t>
        </w:r>
      </w:ins>
      <w:del w:id="173" w:author="Samuel Malachowsky" w:date="2015-04-06T10:39:00Z">
        <w:r w:rsidDel="00360827">
          <w:rPr>
            <w:rFonts w:ascii="Times New Roman" w:hAnsi="Times New Roman" w:cs="Times New Roman"/>
            <w:sz w:val="24"/>
            <w:szCs w:val="24"/>
          </w:rPr>
          <w:delText>F</w:delText>
        </w:r>
      </w:del>
      <w:r>
        <w:rPr>
          <w:rFonts w:ascii="Times New Roman" w:hAnsi="Times New Roman" w:cs="Times New Roman"/>
          <w:sz w:val="24"/>
          <w:szCs w:val="24"/>
        </w:rPr>
        <w:t>eedback</w:t>
      </w:r>
    </w:p>
    <w:p w:rsidR="00321AE9" w:rsidRPr="00321AE9" w:rsidRDefault="00321AE9" w:rsidP="00321AE9">
      <w:pPr>
        <w:rPr>
          <w:rFonts w:ascii="Times New Roman" w:hAnsi="Times New Roman" w:cs="Times New Roman"/>
          <w:sz w:val="24"/>
          <w:szCs w:val="24"/>
        </w:rPr>
      </w:pPr>
      <w:r w:rsidRPr="00321AE9">
        <w:rPr>
          <w:rFonts w:ascii="Times New Roman" w:hAnsi="Times New Roman" w:cs="Times New Roman"/>
          <w:sz w:val="24"/>
          <w:szCs w:val="24"/>
        </w:rPr>
        <w:t>Students have expressed hig</w:t>
      </w:r>
      <w:r>
        <w:rPr>
          <w:rFonts w:ascii="Times New Roman" w:hAnsi="Times New Roman" w:cs="Times New Roman"/>
          <w:sz w:val="24"/>
          <w:szCs w:val="24"/>
        </w:rPr>
        <w:t>h satisfaction with various ele</w:t>
      </w:r>
      <w:r w:rsidRPr="00321AE9">
        <w:rPr>
          <w:rFonts w:ascii="Times New Roman" w:hAnsi="Times New Roman" w:cs="Times New Roman"/>
          <w:sz w:val="24"/>
          <w:szCs w:val="24"/>
        </w:rPr>
        <w:t>ments of the group project within the course. In a voluntary</w:t>
      </w:r>
      <w:r>
        <w:rPr>
          <w:rFonts w:ascii="Times New Roman" w:hAnsi="Times New Roman" w:cs="Times New Roman"/>
          <w:sz w:val="24"/>
          <w:szCs w:val="24"/>
        </w:rPr>
        <w:t xml:space="preserve"> </w:t>
      </w:r>
      <w:r w:rsidRPr="00321AE9">
        <w:rPr>
          <w:rFonts w:ascii="Times New Roman" w:hAnsi="Times New Roman" w:cs="Times New Roman"/>
          <w:sz w:val="24"/>
          <w:szCs w:val="24"/>
        </w:rPr>
        <w:t>survey given at the end of the semester, students were asked</w:t>
      </w:r>
      <w:r>
        <w:rPr>
          <w:rFonts w:ascii="Times New Roman" w:hAnsi="Times New Roman" w:cs="Times New Roman"/>
          <w:sz w:val="24"/>
          <w:szCs w:val="24"/>
        </w:rPr>
        <w:t xml:space="preserve"> </w:t>
      </w:r>
      <w:r w:rsidRPr="00321AE9">
        <w:rPr>
          <w:rFonts w:ascii="Times New Roman" w:hAnsi="Times New Roman" w:cs="Times New Roman"/>
          <w:sz w:val="24"/>
          <w:szCs w:val="24"/>
        </w:rPr>
        <w:t>to compare previous group work issues with those encountered during this class. Issues reported as previously common but reduced for the duration of this project included</w:t>
      </w:r>
      <w:r>
        <w:rPr>
          <w:rFonts w:ascii="Times New Roman" w:hAnsi="Times New Roman" w:cs="Times New Roman"/>
          <w:sz w:val="24"/>
          <w:szCs w:val="24"/>
        </w:rPr>
        <w:t xml:space="preserve"> </w:t>
      </w:r>
      <w:r w:rsidRPr="00321AE9">
        <w:rPr>
          <w:rFonts w:ascii="Times New Roman" w:hAnsi="Times New Roman" w:cs="Times New Roman"/>
          <w:sz w:val="24"/>
          <w:szCs w:val="24"/>
        </w:rPr>
        <w:t>poor time management and organization, lack of leadership,</w:t>
      </w:r>
      <w:r>
        <w:rPr>
          <w:rFonts w:ascii="Times New Roman" w:hAnsi="Times New Roman" w:cs="Times New Roman"/>
          <w:sz w:val="24"/>
          <w:szCs w:val="24"/>
        </w:rPr>
        <w:t xml:space="preserve"> </w:t>
      </w:r>
      <w:r w:rsidRPr="00321AE9">
        <w:rPr>
          <w:rFonts w:ascii="Times New Roman" w:hAnsi="Times New Roman" w:cs="Times New Roman"/>
          <w:sz w:val="24"/>
          <w:szCs w:val="24"/>
        </w:rPr>
        <w:t>complications with divisio</w:t>
      </w:r>
      <w:r>
        <w:rPr>
          <w:rFonts w:ascii="Times New Roman" w:hAnsi="Times New Roman" w:cs="Times New Roman"/>
          <w:sz w:val="24"/>
          <w:szCs w:val="24"/>
        </w:rPr>
        <w:t>n of labor, communication break</w:t>
      </w:r>
      <w:r w:rsidRPr="00321AE9">
        <w:rPr>
          <w:rFonts w:ascii="Times New Roman" w:hAnsi="Times New Roman" w:cs="Times New Roman"/>
          <w:sz w:val="24"/>
          <w:szCs w:val="24"/>
        </w:rPr>
        <w:t>down, and failure of teammates to show up to meetings.</w:t>
      </w:r>
      <w:r>
        <w:rPr>
          <w:rFonts w:ascii="Times New Roman" w:hAnsi="Times New Roman" w:cs="Times New Roman"/>
          <w:sz w:val="24"/>
          <w:szCs w:val="24"/>
        </w:rPr>
        <w:t xml:space="preserve"> </w:t>
      </w:r>
      <w:r w:rsidRPr="00321AE9">
        <w:rPr>
          <w:rFonts w:ascii="Times New Roman" w:hAnsi="Times New Roman" w:cs="Times New Roman"/>
          <w:sz w:val="24"/>
          <w:szCs w:val="24"/>
        </w:rPr>
        <w:t>The survey also asked for general feedback on the group</w:t>
      </w:r>
      <w:r>
        <w:rPr>
          <w:rFonts w:ascii="Times New Roman" w:hAnsi="Times New Roman" w:cs="Times New Roman"/>
          <w:sz w:val="24"/>
          <w:szCs w:val="24"/>
        </w:rPr>
        <w:t xml:space="preserve"> </w:t>
      </w:r>
      <w:r w:rsidRPr="00321AE9">
        <w:rPr>
          <w:rFonts w:ascii="Times New Roman" w:hAnsi="Times New Roman" w:cs="Times New Roman"/>
          <w:sz w:val="24"/>
          <w:szCs w:val="24"/>
        </w:rPr>
        <w:t>project. Some of their responses were as follows:</w:t>
      </w:r>
    </w:p>
    <w:p w:rsidR="00321AE9" w:rsidRPr="00321AE9" w:rsidRDefault="00321AE9" w:rsidP="00321AE9">
      <w:pPr>
        <w:ind w:left="720"/>
        <w:rPr>
          <w:rFonts w:ascii="Times New Roman" w:hAnsi="Times New Roman" w:cs="Times New Roman"/>
          <w:sz w:val="24"/>
          <w:szCs w:val="24"/>
        </w:rPr>
      </w:pPr>
      <w:r>
        <w:rPr>
          <w:rFonts w:ascii="Times New Roman" w:hAnsi="Times New Roman" w:cs="Times New Roman"/>
          <w:sz w:val="24"/>
          <w:szCs w:val="24"/>
        </w:rPr>
        <w:t>“</w:t>
      </w:r>
      <w:r w:rsidRPr="00321AE9">
        <w:rPr>
          <w:rFonts w:ascii="Times New Roman" w:hAnsi="Times New Roman" w:cs="Times New Roman"/>
          <w:sz w:val="24"/>
          <w:szCs w:val="24"/>
        </w:rPr>
        <w:t>I really like how the project manage</w:t>
      </w:r>
      <w:r>
        <w:rPr>
          <w:rFonts w:ascii="Times New Roman" w:hAnsi="Times New Roman" w:cs="Times New Roman"/>
          <w:sz w:val="24"/>
          <w:szCs w:val="24"/>
        </w:rPr>
        <w:t>rs vol</w:t>
      </w:r>
      <w:r w:rsidRPr="00321AE9">
        <w:rPr>
          <w:rFonts w:ascii="Times New Roman" w:hAnsi="Times New Roman" w:cs="Times New Roman"/>
          <w:sz w:val="24"/>
          <w:szCs w:val="24"/>
        </w:rPr>
        <w:t>unteered for the position, because it meant that</w:t>
      </w:r>
      <w:r>
        <w:rPr>
          <w:rFonts w:ascii="Times New Roman" w:hAnsi="Times New Roman" w:cs="Times New Roman"/>
          <w:sz w:val="24"/>
          <w:szCs w:val="24"/>
        </w:rPr>
        <w:t xml:space="preserve"> </w:t>
      </w:r>
      <w:r w:rsidRPr="00321AE9">
        <w:rPr>
          <w:rFonts w:ascii="Times New Roman" w:hAnsi="Times New Roman" w:cs="Times New Roman"/>
          <w:sz w:val="24"/>
          <w:szCs w:val="24"/>
        </w:rPr>
        <w:t>they were willing to put forth the effort to manage the group, a</w:t>
      </w:r>
      <w:r>
        <w:rPr>
          <w:rFonts w:ascii="Times New Roman" w:hAnsi="Times New Roman" w:cs="Times New Roman"/>
          <w:sz w:val="24"/>
          <w:szCs w:val="24"/>
        </w:rPr>
        <w:t>nd as a result I felt more moti</w:t>
      </w:r>
      <w:r w:rsidRPr="00321AE9">
        <w:rPr>
          <w:rFonts w:ascii="Times New Roman" w:hAnsi="Times New Roman" w:cs="Times New Roman"/>
          <w:sz w:val="24"/>
          <w:szCs w:val="24"/>
        </w:rPr>
        <w:t>vated to participate as a member.</w:t>
      </w:r>
      <w:r>
        <w:rPr>
          <w:rFonts w:ascii="Times New Roman" w:hAnsi="Times New Roman" w:cs="Times New Roman"/>
          <w:sz w:val="24"/>
          <w:szCs w:val="24"/>
        </w:rPr>
        <w:t>”</w:t>
      </w:r>
    </w:p>
    <w:p w:rsidR="00321AE9" w:rsidRPr="00321AE9" w:rsidRDefault="00321AE9" w:rsidP="00321AE9">
      <w:pPr>
        <w:ind w:left="720"/>
        <w:rPr>
          <w:rFonts w:ascii="Times New Roman" w:hAnsi="Times New Roman" w:cs="Times New Roman"/>
          <w:sz w:val="24"/>
          <w:szCs w:val="24"/>
        </w:rPr>
      </w:pPr>
      <w:r>
        <w:rPr>
          <w:rFonts w:ascii="Times New Roman" w:hAnsi="Times New Roman" w:cs="Times New Roman"/>
          <w:sz w:val="24"/>
          <w:szCs w:val="24"/>
        </w:rPr>
        <w:t>“</w:t>
      </w:r>
      <w:r w:rsidRPr="00321AE9">
        <w:rPr>
          <w:rFonts w:ascii="Times New Roman" w:hAnsi="Times New Roman" w:cs="Times New Roman"/>
          <w:sz w:val="24"/>
          <w:szCs w:val="24"/>
        </w:rPr>
        <w:t>The use of project managers helped keep our</w:t>
      </w:r>
      <w:r>
        <w:rPr>
          <w:rFonts w:ascii="Times New Roman" w:hAnsi="Times New Roman" w:cs="Times New Roman"/>
          <w:sz w:val="24"/>
          <w:szCs w:val="24"/>
        </w:rPr>
        <w:t xml:space="preserve"> </w:t>
      </w:r>
      <w:r w:rsidRPr="00321AE9">
        <w:rPr>
          <w:rFonts w:ascii="Times New Roman" w:hAnsi="Times New Roman" w:cs="Times New Roman"/>
          <w:sz w:val="24"/>
          <w:szCs w:val="24"/>
        </w:rPr>
        <w:t>group on track, moving forward and not waiting</w:t>
      </w:r>
      <w:r>
        <w:rPr>
          <w:rFonts w:ascii="Times New Roman" w:hAnsi="Times New Roman" w:cs="Times New Roman"/>
          <w:sz w:val="24"/>
          <w:szCs w:val="24"/>
        </w:rPr>
        <w:t xml:space="preserve"> </w:t>
      </w:r>
      <w:r w:rsidRPr="00321AE9">
        <w:rPr>
          <w:rFonts w:ascii="Times New Roman" w:hAnsi="Times New Roman" w:cs="Times New Roman"/>
          <w:sz w:val="24"/>
          <w:szCs w:val="24"/>
        </w:rPr>
        <w:t>until the last minute to start working on each</w:t>
      </w:r>
      <w:r>
        <w:rPr>
          <w:rFonts w:ascii="Times New Roman" w:hAnsi="Times New Roman" w:cs="Times New Roman"/>
          <w:sz w:val="24"/>
          <w:szCs w:val="24"/>
        </w:rPr>
        <w:t xml:space="preserve"> </w:t>
      </w:r>
      <w:r w:rsidRPr="00321AE9">
        <w:rPr>
          <w:rFonts w:ascii="Times New Roman" w:hAnsi="Times New Roman" w:cs="Times New Roman"/>
          <w:sz w:val="24"/>
          <w:szCs w:val="24"/>
        </w:rPr>
        <w:t>section.</w:t>
      </w:r>
      <w:r>
        <w:rPr>
          <w:rFonts w:ascii="Times New Roman" w:hAnsi="Times New Roman" w:cs="Times New Roman"/>
          <w:sz w:val="24"/>
          <w:szCs w:val="24"/>
        </w:rPr>
        <w:t>”</w:t>
      </w:r>
    </w:p>
    <w:p w:rsidR="00321AE9" w:rsidRPr="00321AE9" w:rsidRDefault="00321AE9" w:rsidP="00321AE9">
      <w:pPr>
        <w:ind w:left="720"/>
        <w:rPr>
          <w:rFonts w:ascii="Times New Roman" w:hAnsi="Times New Roman" w:cs="Times New Roman"/>
          <w:sz w:val="24"/>
          <w:szCs w:val="24"/>
        </w:rPr>
      </w:pPr>
      <w:r>
        <w:rPr>
          <w:rFonts w:ascii="Times New Roman" w:hAnsi="Times New Roman" w:cs="Times New Roman"/>
          <w:sz w:val="24"/>
          <w:szCs w:val="24"/>
        </w:rPr>
        <w:lastRenderedPageBreak/>
        <w:t>“</w:t>
      </w:r>
      <w:r w:rsidRPr="00321AE9">
        <w:rPr>
          <w:rFonts w:ascii="Times New Roman" w:hAnsi="Times New Roman" w:cs="Times New Roman"/>
          <w:sz w:val="24"/>
          <w:szCs w:val="24"/>
        </w:rPr>
        <w:t>The project managers were helpful because it</w:t>
      </w:r>
      <w:r>
        <w:rPr>
          <w:rFonts w:ascii="Times New Roman" w:hAnsi="Times New Roman" w:cs="Times New Roman"/>
          <w:sz w:val="24"/>
          <w:szCs w:val="24"/>
        </w:rPr>
        <w:t xml:space="preserve"> </w:t>
      </w:r>
      <w:r w:rsidRPr="00321AE9">
        <w:rPr>
          <w:rFonts w:ascii="Times New Roman" w:hAnsi="Times New Roman" w:cs="Times New Roman"/>
          <w:sz w:val="24"/>
          <w:szCs w:val="24"/>
        </w:rPr>
        <w:t>gave our group a certain line of communication</w:t>
      </w:r>
      <w:r>
        <w:rPr>
          <w:rFonts w:ascii="Times New Roman" w:hAnsi="Times New Roman" w:cs="Times New Roman"/>
          <w:sz w:val="24"/>
          <w:szCs w:val="24"/>
        </w:rPr>
        <w:t xml:space="preserve"> </w:t>
      </w:r>
      <w:r w:rsidRPr="00321AE9">
        <w:rPr>
          <w:rFonts w:ascii="Times New Roman" w:hAnsi="Times New Roman" w:cs="Times New Roman"/>
          <w:sz w:val="24"/>
          <w:szCs w:val="24"/>
        </w:rPr>
        <w:t>with the professor, which was more helpful than</w:t>
      </w:r>
      <w:r>
        <w:rPr>
          <w:rFonts w:ascii="Times New Roman" w:hAnsi="Times New Roman" w:cs="Times New Roman"/>
          <w:sz w:val="24"/>
          <w:szCs w:val="24"/>
        </w:rPr>
        <w:t xml:space="preserve"> </w:t>
      </w:r>
      <w:r w:rsidRPr="00321AE9">
        <w:rPr>
          <w:rFonts w:ascii="Times New Roman" w:hAnsi="Times New Roman" w:cs="Times New Roman"/>
          <w:sz w:val="24"/>
          <w:szCs w:val="24"/>
        </w:rPr>
        <w:t>individually having questions answered.</w:t>
      </w:r>
      <w:r>
        <w:rPr>
          <w:rFonts w:ascii="Times New Roman" w:hAnsi="Times New Roman" w:cs="Times New Roman"/>
          <w:sz w:val="24"/>
          <w:szCs w:val="24"/>
        </w:rPr>
        <w:t xml:space="preserve"> </w:t>
      </w:r>
      <w:r w:rsidRPr="00321AE9">
        <w:rPr>
          <w:rFonts w:ascii="Times New Roman" w:hAnsi="Times New Roman" w:cs="Times New Roman"/>
          <w:sz w:val="24"/>
          <w:szCs w:val="24"/>
        </w:rPr>
        <w:t>I liked the idea of all of us presenting one</w:t>
      </w:r>
      <w:r>
        <w:rPr>
          <w:rFonts w:ascii="Times New Roman" w:hAnsi="Times New Roman" w:cs="Times New Roman"/>
          <w:sz w:val="24"/>
          <w:szCs w:val="24"/>
        </w:rPr>
        <w:t xml:space="preserve"> </w:t>
      </w:r>
      <w:r w:rsidRPr="00321AE9">
        <w:rPr>
          <w:rFonts w:ascii="Times New Roman" w:hAnsi="Times New Roman" w:cs="Times New Roman"/>
          <w:sz w:val="24"/>
          <w:szCs w:val="24"/>
        </w:rPr>
        <w:t>big presentation with each group in charge of a</w:t>
      </w:r>
      <w:r>
        <w:rPr>
          <w:rFonts w:ascii="Times New Roman" w:hAnsi="Times New Roman" w:cs="Times New Roman"/>
          <w:sz w:val="24"/>
          <w:szCs w:val="24"/>
        </w:rPr>
        <w:t xml:space="preserve"> </w:t>
      </w:r>
      <w:r w:rsidRPr="00321AE9">
        <w:rPr>
          <w:rFonts w:ascii="Times New Roman" w:hAnsi="Times New Roman" w:cs="Times New Roman"/>
          <w:sz w:val="24"/>
          <w:szCs w:val="24"/>
        </w:rPr>
        <w:t>specific part.</w:t>
      </w:r>
      <w:r>
        <w:rPr>
          <w:rFonts w:ascii="Times New Roman" w:hAnsi="Times New Roman" w:cs="Times New Roman"/>
          <w:sz w:val="24"/>
          <w:szCs w:val="24"/>
        </w:rPr>
        <w:t>”</w:t>
      </w:r>
    </w:p>
    <w:p w:rsidR="00321AE9" w:rsidRDefault="00321AE9" w:rsidP="00321AE9">
      <w:pPr>
        <w:ind w:left="720"/>
        <w:rPr>
          <w:rFonts w:ascii="Times New Roman" w:hAnsi="Times New Roman" w:cs="Times New Roman"/>
          <w:sz w:val="24"/>
          <w:szCs w:val="24"/>
        </w:rPr>
      </w:pPr>
      <w:r>
        <w:rPr>
          <w:rFonts w:ascii="Times New Roman" w:hAnsi="Times New Roman" w:cs="Times New Roman"/>
          <w:sz w:val="24"/>
          <w:szCs w:val="24"/>
        </w:rPr>
        <w:t>“</w:t>
      </w:r>
      <w:r w:rsidR="005B1A16">
        <w:rPr>
          <w:rFonts w:ascii="Times New Roman" w:hAnsi="Times New Roman" w:cs="Times New Roman"/>
          <w:sz w:val="24"/>
          <w:szCs w:val="24"/>
        </w:rPr>
        <w:t>I think the use of project m</w:t>
      </w:r>
      <w:r w:rsidRPr="00321AE9">
        <w:rPr>
          <w:rFonts w:ascii="Times New Roman" w:hAnsi="Times New Roman" w:cs="Times New Roman"/>
          <w:sz w:val="24"/>
          <w:szCs w:val="24"/>
        </w:rPr>
        <w:t>anagers really</w:t>
      </w:r>
      <w:r>
        <w:rPr>
          <w:rFonts w:ascii="Times New Roman" w:hAnsi="Times New Roman" w:cs="Times New Roman"/>
          <w:sz w:val="24"/>
          <w:szCs w:val="24"/>
        </w:rPr>
        <w:t xml:space="preserve"> </w:t>
      </w:r>
      <w:r w:rsidRPr="00321AE9">
        <w:rPr>
          <w:rFonts w:ascii="Times New Roman" w:hAnsi="Times New Roman" w:cs="Times New Roman"/>
          <w:sz w:val="24"/>
          <w:szCs w:val="24"/>
        </w:rPr>
        <w:t>helped highlight the things we were learning in</w:t>
      </w:r>
      <w:r>
        <w:rPr>
          <w:rFonts w:ascii="Times New Roman" w:hAnsi="Times New Roman" w:cs="Times New Roman"/>
          <w:sz w:val="24"/>
          <w:szCs w:val="24"/>
        </w:rPr>
        <w:t xml:space="preserve"> </w:t>
      </w:r>
      <w:r w:rsidRPr="00321AE9">
        <w:rPr>
          <w:rFonts w:ascii="Times New Roman" w:hAnsi="Times New Roman" w:cs="Times New Roman"/>
          <w:sz w:val="24"/>
          <w:szCs w:val="24"/>
        </w:rPr>
        <w:t>this class — at least that was the experience I</w:t>
      </w:r>
      <w:r>
        <w:rPr>
          <w:rFonts w:ascii="Times New Roman" w:hAnsi="Times New Roman" w:cs="Times New Roman"/>
          <w:sz w:val="24"/>
          <w:szCs w:val="24"/>
        </w:rPr>
        <w:t xml:space="preserve"> </w:t>
      </w:r>
      <w:r w:rsidRPr="00321AE9">
        <w:rPr>
          <w:rFonts w:ascii="Times New Roman" w:hAnsi="Times New Roman" w:cs="Times New Roman"/>
          <w:sz w:val="24"/>
          <w:szCs w:val="24"/>
        </w:rPr>
        <w:t>had in my group. When you have a proactive PM</w:t>
      </w:r>
      <w:r>
        <w:rPr>
          <w:rFonts w:ascii="Times New Roman" w:hAnsi="Times New Roman" w:cs="Times New Roman"/>
          <w:sz w:val="24"/>
          <w:szCs w:val="24"/>
        </w:rPr>
        <w:t xml:space="preserve"> </w:t>
      </w:r>
      <w:r w:rsidRPr="00321AE9">
        <w:rPr>
          <w:rFonts w:ascii="Times New Roman" w:hAnsi="Times New Roman" w:cs="Times New Roman"/>
          <w:sz w:val="24"/>
          <w:szCs w:val="24"/>
        </w:rPr>
        <w:t>who is good about getting people to show up to</w:t>
      </w:r>
      <w:r>
        <w:rPr>
          <w:rFonts w:ascii="Times New Roman" w:hAnsi="Times New Roman" w:cs="Times New Roman"/>
          <w:sz w:val="24"/>
          <w:szCs w:val="24"/>
        </w:rPr>
        <w:t xml:space="preserve"> </w:t>
      </w:r>
      <w:r w:rsidRPr="00321AE9">
        <w:rPr>
          <w:rFonts w:ascii="Times New Roman" w:hAnsi="Times New Roman" w:cs="Times New Roman"/>
          <w:sz w:val="24"/>
          <w:szCs w:val="24"/>
        </w:rPr>
        <w:t>meetings and actually getting their work done, it</w:t>
      </w:r>
      <w:r>
        <w:rPr>
          <w:rFonts w:ascii="Times New Roman" w:hAnsi="Times New Roman" w:cs="Times New Roman"/>
          <w:sz w:val="24"/>
          <w:szCs w:val="24"/>
        </w:rPr>
        <w:t xml:space="preserve"> </w:t>
      </w:r>
      <w:r w:rsidRPr="00321AE9">
        <w:rPr>
          <w:rFonts w:ascii="Times New Roman" w:hAnsi="Times New Roman" w:cs="Times New Roman"/>
          <w:sz w:val="24"/>
          <w:szCs w:val="24"/>
        </w:rPr>
        <w:t>becomes much easier to complete a project, and</w:t>
      </w:r>
      <w:r>
        <w:rPr>
          <w:rFonts w:ascii="Times New Roman" w:hAnsi="Times New Roman" w:cs="Times New Roman"/>
          <w:sz w:val="24"/>
          <w:szCs w:val="24"/>
        </w:rPr>
        <w:t xml:space="preserve"> </w:t>
      </w:r>
      <w:r w:rsidRPr="00321AE9">
        <w:rPr>
          <w:rFonts w:ascii="Times New Roman" w:hAnsi="Times New Roman" w:cs="Times New Roman"/>
          <w:sz w:val="24"/>
          <w:szCs w:val="24"/>
        </w:rPr>
        <w:t>do it well.</w:t>
      </w:r>
      <w:r>
        <w:rPr>
          <w:rFonts w:ascii="Times New Roman" w:hAnsi="Times New Roman" w:cs="Times New Roman"/>
          <w:sz w:val="24"/>
          <w:szCs w:val="24"/>
        </w:rPr>
        <w:t>”</w:t>
      </w:r>
    </w:p>
    <w:p w:rsidR="000E7259" w:rsidRPr="00321AE9" w:rsidRDefault="00321AE9" w:rsidP="00321AE9">
      <w:pPr>
        <w:rPr>
          <w:rFonts w:ascii="Times New Roman" w:hAnsi="Times New Roman" w:cs="Times New Roman"/>
          <w:sz w:val="24"/>
          <w:szCs w:val="24"/>
        </w:rPr>
      </w:pPr>
      <w:r w:rsidRPr="00321AE9">
        <w:rPr>
          <w:rFonts w:ascii="Times New Roman" w:hAnsi="Times New Roman" w:cs="Times New Roman"/>
          <w:sz w:val="24"/>
          <w:szCs w:val="24"/>
        </w:rPr>
        <w:t>Students were also asked questions related to learning,</w:t>
      </w:r>
      <w:r>
        <w:rPr>
          <w:rFonts w:ascii="Times New Roman" w:hAnsi="Times New Roman" w:cs="Times New Roman"/>
          <w:sz w:val="24"/>
          <w:szCs w:val="24"/>
        </w:rPr>
        <w:t xml:space="preserve"> </w:t>
      </w:r>
      <w:r w:rsidRPr="00321AE9">
        <w:rPr>
          <w:rFonts w:ascii="Times New Roman" w:hAnsi="Times New Roman" w:cs="Times New Roman"/>
          <w:sz w:val="24"/>
          <w:szCs w:val="24"/>
        </w:rPr>
        <w:t>project success, and engagement with the field of project</w:t>
      </w:r>
      <w:r>
        <w:rPr>
          <w:rFonts w:ascii="Times New Roman" w:hAnsi="Times New Roman" w:cs="Times New Roman"/>
          <w:sz w:val="24"/>
          <w:szCs w:val="24"/>
        </w:rPr>
        <w:t xml:space="preserve"> </w:t>
      </w:r>
      <w:r w:rsidRPr="00321AE9">
        <w:rPr>
          <w:rFonts w:ascii="Times New Roman" w:hAnsi="Times New Roman" w:cs="Times New Roman"/>
          <w:sz w:val="24"/>
          <w:szCs w:val="24"/>
        </w:rPr>
        <w:t>management. Questions were answered using a standard</w:t>
      </w:r>
      <w:r>
        <w:rPr>
          <w:rFonts w:ascii="Times New Roman" w:hAnsi="Times New Roman" w:cs="Times New Roman"/>
          <w:sz w:val="24"/>
          <w:szCs w:val="24"/>
        </w:rPr>
        <w:t xml:space="preserve"> </w:t>
      </w:r>
      <w:r w:rsidRPr="00321AE9">
        <w:rPr>
          <w:rFonts w:ascii="Times New Roman" w:hAnsi="Times New Roman" w:cs="Times New Roman"/>
          <w:sz w:val="24"/>
          <w:szCs w:val="24"/>
        </w:rPr>
        <w:t xml:space="preserve">Likert </w:t>
      </w:r>
      <w:r w:rsidRPr="000E7259">
        <w:rPr>
          <w:rFonts w:ascii="Times New Roman" w:hAnsi="Times New Roman" w:cs="Times New Roman"/>
          <w:sz w:val="24"/>
          <w:szCs w:val="24"/>
        </w:rPr>
        <w:t>scale. Table 4 lists statements and the percentages that agreed or strongly agreed. Respondents co</w:t>
      </w:r>
      <w:r w:rsidRPr="00321AE9">
        <w:rPr>
          <w:rFonts w:ascii="Times New Roman" w:hAnsi="Times New Roman" w:cs="Times New Roman"/>
          <w:sz w:val="24"/>
          <w:szCs w:val="24"/>
        </w:rPr>
        <w:t>mprised of</w:t>
      </w:r>
      <w:r>
        <w:rPr>
          <w:rFonts w:ascii="Times New Roman" w:hAnsi="Times New Roman" w:cs="Times New Roman"/>
          <w:sz w:val="24"/>
          <w:szCs w:val="24"/>
        </w:rPr>
        <w:t xml:space="preserve"> </w:t>
      </w:r>
      <w:r w:rsidRPr="00321AE9">
        <w:rPr>
          <w:rFonts w:ascii="Times New Roman" w:hAnsi="Times New Roman" w:cs="Times New Roman"/>
          <w:sz w:val="24"/>
          <w:szCs w:val="24"/>
        </w:rPr>
        <w:t>90% or greater of classes sur</w:t>
      </w:r>
      <w:r>
        <w:rPr>
          <w:rFonts w:ascii="Times New Roman" w:hAnsi="Times New Roman" w:cs="Times New Roman"/>
          <w:sz w:val="24"/>
          <w:szCs w:val="24"/>
        </w:rPr>
        <w:t>veyed. 21% of respondents par</w:t>
      </w:r>
      <w:r w:rsidRPr="00321AE9">
        <w:rPr>
          <w:rFonts w:ascii="Times New Roman" w:hAnsi="Times New Roman" w:cs="Times New Roman"/>
          <w:sz w:val="24"/>
          <w:szCs w:val="24"/>
        </w:rPr>
        <w:t>ticipated as a PM.</w:t>
      </w:r>
    </w:p>
    <w:tbl>
      <w:tblPr>
        <w:tblStyle w:val="TableGrid"/>
        <w:tblW w:w="0" w:type="auto"/>
        <w:jc w:val="center"/>
        <w:tblCellMar>
          <w:left w:w="58" w:type="dxa"/>
          <w:right w:w="58" w:type="dxa"/>
        </w:tblCellMar>
        <w:tblLook w:val="04A0" w:firstRow="1" w:lastRow="0" w:firstColumn="1" w:lastColumn="0" w:noHBand="0" w:noVBand="1"/>
      </w:tblPr>
      <w:tblGrid>
        <w:gridCol w:w="7809"/>
        <w:gridCol w:w="927"/>
        <w:gridCol w:w="740"/>
        <w:tblGridChange w:id="174">
          <w:tblGrid>
            <w:gridCol w:w="50"/>
            <w:gridCol w:w="4441"/>
            <w:gridCol w:w="4465"/>
            <w:gridCol w:w="26"/>
            <w:gridCol w:w="494"/>
            <w:gridCol w:w="50"/>
            <w:gridCol w:w="470"/>
          </w:tblGrid>
        </w:tblGridChange>
      </w:tblGrid>
      <w:tr w:rsidR="00D30AA0" w:rsidRPr="005A3996" w:rsidTr="00D06B34">
        <w:trPr>
          <w:jc w:val="center"/>
        </w:trPr>
        <w:tc>
          <w:tcPr>
            <w:tcW w:w="9476" w:type="dxa"/>
            <w:gridSpan w:val="3"/>
            <w:tcBorders>
              <w:top w:val="nil"/>
              <w:left w:val="nil"/>
              <w:bottom w:val="single" w:sz="4" w:space="0" w:color="auto"/>
              <w:right w:val="nil"/>
            </w:tcBorders>
            <w:shd w:val="clear" w:color="auto" w:fill="auto"/>
          </w:tcPr>
          <w:p w:rsidR="00D30AA0" w:rsidRPr="000E7259" w:rsidRDefault="00D30AA0" w:rsidP="00D06B34">
            <w:pPr>
              <w:pStyle w:val="Caption"/>
              <w:keepNext/>
              <w:jc w:val="center"/>
              <w:rPr>
                <w:ins w:id="175" w:author="Samuel Malachowsky" w:date="2015-03-14T17:11:00Z"/>
                <w:rFonts w:ascii="Times New Roman" w:hAnsi="Times New Roman" w:cs="Times New Roman"/>
                <w:b w:val="0"/>
                <w:color w:val="000000" w:themeColor="text1"/>
                <w:sz w:val="22"/>
                <w:szCs w:val="22"/>
              </w:rPr>
            </w:pPr>
            <w:r w:rsidRPr="000E7259">
              <w:rPr>
                <w:rFonts w:ascii="Times New Roman" w:hAnsi="Times New Roman" w:cs="Times New Roman"/>
                <w:b w:val="0"/>
                <w:color w:val="000000" w:themeColor="text1"/>
                <w:sz w:val="22"/>
                <w:szCs w:val="22"/>
              </w:rPr>
              <w:t xml:space="preserve">Table 4: Survey questions </w:t>
            </w:r>
            <w:ins w:id="176" w:author="Samuel Malachowsky" w:date="2015-03-14T17:16:00Z">
              <w:r>
                <w:rPr>
                  <w:rFonts w:ascii="Times New Roman" w:hAnsi="Times New Roman" w:cs="Times New Roman"/>
                  <w:b w:val="0"/>
                  <w:color w:val="000000" w:themeColor="text1"/>
                  <w:sz w:val="22"/>
                  <w:szCs w:val="22"/>
                </w:rPr>
                <w:t>and</w:t>
              </w:r>
            </w:ins>
            <w:del w:id="177" w:author="Samuel Malachowsky" w:date="2015-03-14T17:16:00Z">
              <w:r w:rsidRPr="000E7259" w:rsidDel="00D30AA0">
                <w:rPr>
                  <w:rFonts w:ascii="Times New Roman" w:hAnsi="Times New Roman" w:cs="Times New Roman"/>
                  <w:b w:val="0"/>
                  <w:color w:val="000000" w:themeColor="text1"/>
                  <w:sz w:val="22"/>
                  <w:szCs w:val="22"/>
                </w:rPr>
                <w:delText>and</w:delText>
              </w:r>
            </w:del>
            <w:r w:rsidRPr="000E7259">
              <w:rPr>
                <w:rFonts w:ascii="Times New Roman" w:hAnsi="Times New Roman" w:cs="Times New Roman"/>
                <w:b w:val="0"/>
                <w:color w:val="000000" w:themeColor="text1"/>
                <w:sz w:val="22"/>
                <w:szCs w:val="22"/>
              </w:rPr>
              <w:t xml:space="preserve"> results (% who agree/strongly agree) from PMs and group members</w:t>
            </w:r>
          </w:p>
        </w:tc>
      </w:tr>
      <w:tr w:rsidR="00D30AA0" w:rsidRPr="005A3996" w:rsidTr="00D30AA0">
        <w:tblPrEx>
          <w:tblW w:w="0" w:type="auto"/>
          <w:jc w:val="center"/>
          <w:tblCellMar>
            <w:left w:w="58" w:type="dxa"/>
            <w:right w:w="58" w:type="dxa"/>
          </w:tblCellMar>
          <w:tblPrExChange w:id="178" w:author="Samuel Malachowsky" w:date="2015-03-14T17:13:00Z">
            <w:tblPrEx>
              <w:tblW w:w="0" w:type="auto"/>
              <w:jc w:val="center"/>
              <w:tblCellMar>
                <w:left w:w="58" w:type="dxa"/>
                <w:right w:w="58" w:type="dxa"/>
              </w:tblCellMar>
            </w:tblPrEx>
          </w:tblPrExChange>
        </w:tblPrEx>
        <w:trPr>
          <w:jc w:val="center"/>
          <w:trPrChange w:id="179" w:author="Samuel Malachowsky" w:date="2015-03-14T17:13:00Z">
            <w:trPr>
              <w:gridAfter w:val="0"/>
              <w:jc w:val="center"/>
            </w:trPr>
          </w:trPrChange>
        </w:trPr>
        <w:tc>
          <w:tcPr>
            <w:tcW w:w="7809" w:type="dxa"/>
            <w:tcBorders>
              <w:top w:val="single" w:sz="4" w:space="0" w:color="auto"/>
            </w:tcBorders>
            <w:shd w:val="clear" w:color="auto" w:fill="D9D9D9" w:themeFill="background1" w:themeFillShade="D9"/>
            <w:tcPrChange w:id="180" w:author="Samuel Malachowsky" w:date="2015-03-14T17:13:00Z">
              <w:tcPr>
                <w:tcW w:w="4491" w:type="dxa"/>
                <w:gridSpan w:val="2"/>
                <w:tcBorders>
                  <w:top w:val="single" w:sz="4" w:space="0" w:color="auto"/>
                </w:tcBorders>
                <w:shd w:val="clear" w:color="auto" w:fill="D9D9D9" w:themeFill="background1" w:themeFillShade="D9"/>
              </w:tcPr>
            </w:tcPrChange>
          </w:tcPr>
          <w:p w:rsidR="00D30AA0" w:rsidRPr="005A3996" w:rsidRDefault="00D30AA0" w:rsidP="00D06B34">
            <w:pPr>
              <w:rPr>
                <w:rFonts w:ascii="Times New Roman" w:hAnsi="Times New Roman" w:cs="Times New Roman"/>
                <w:b/>
              </w:rPr>
            </w:pPr>
            <w:r w:rsidRPr="000E7259">
              <w:rPr>
                <w:rFonts w:ascii="Times New Roman" w:hAnsi="Times New Roman" w:cs="Times New Roman"/>
                <w:b/>
              </w:rPr>
              <w:t>The Field of Project Management</w:t>
            </w:r>
          </w:p>
        </w:tc>
        <w:tc>
          <w:tcPr>
            <w:tcW w:w="927" w:type="dxa"/>
            <w:tcBorders>
              <w:top w:val="single" w:sz="4" w:space="0" w:color="auto"/>
            </w:tcBorders>
            <w:shd w:val="clear" w:color="auto" w:fill="D9D9D9" w:themeFill="background1" w:themeFillShade="D9"/>
            <w:tcPrChange w:id="181" w:author="Samuel Malachowsky" w:date="2015-03-14T17:13:00Z">
              <w:tcPr>
                <w:tcW w:w="4491" w:type="dxa"/>
                <w:gridSpan w:val="2"/>
                <w:tcBorders>
                  <w:top w:val="single" w:sz="4" w:space="0" w:color="auto"/>
                </w:tcBorders>
                <w:shd w:val="clear" w:color="auto" w:fill="D9D9D9" w:themeFill="background1" w:themeFillShade="D9"/>
              </w:tcPr>
            </w:tcPrChange>
          </w:tcPr>
          <w:p w:rsidR="00D30AA0" w:rsidRPr="005A3996" w:rsidRDefault="00D30AA0">
            <w:pPr>
              <w:jc w:val="center"/>
              <w:rPr>
                <w:rFonts w:ascii="Times New Roman" w:hAnsi="Times New Roman" w:cs="Times New Roman"/>
                <w:b/>
              </w:rPr>
              <w:pPrChange w:id="182" w:author="Samuel Malachowsky" w:date="2015-03-14T17:16:00Z">
                <w:pPr>
                  <w:spacing w:after="200" w:line="276" w:lineRule="auto"/>
                </w:pPr>
              </w:pPrChange>
            </w:pPr>
            <w:ins w:id="183" w:author="Samuel Malachowsky" w:date="2015-03-14T17:13:00Z">
              <w:r>
                <w:rPr>
                  <w:rFonts w:ascii="Times New Roman" w:hAnsi="Times New Roman" w:cs="Times New Roman"/>
                  <w:b/>
                </w:rPr>
                <w:t>PMs</w:t>
              </w:r>
            </w:ins>
          </w:p>
        </w:tc>
        <w:tc>
          <w:tcPr>
            <w:tcW w:w="740" w:type="dxa"/>
            <w:tcBorders>
              <w:top w:val="single" w:sz="4" w:space="0" w:color="auto"/>
            </w:tcBorders>
            <w:shd w:val="clear" w:color="auto" w:fill="D9D9D9" w:themeFill="background1" w:themeFillShade="D9"/>
            <w:tcPrChange w:id="184" w:author="Samuel Malachowsky" w:date="2015-03-14T17:13:00Z">
              <w:tcPr>
                <w:tcW w:w="494" w:type="dxa"/>
                <w:tcBorders>
                  <w:top w:val="single" w:sz="4" w:space="0" w:color="auto"/>
                </w:tcBorders>
                <w:shd w:val="clear" w:color="auto" w:fill="D9D9D9" w:themeFill="background1" w:themeFillShade="D9"/>
              </w:tcPr>
            </w:tcPrChange>
          </w:tcPr>
          <w:p w:rsidR="00D30AA0" w:rsidRPr="000E7259" w:rsidRDefault="00D30AA0">
            <w:pPr>
              <w:jc w:val="center"/>
              <w:rPr>
                <w:ins w:id="185" w:author="Samuel Malachowsky" w:date="2015-03-14T17:11:00Z"/>
                <w:rFonts w:ascii="Times New Roman" w:hAnsi="Times New Roman" w:cs="Times New Roman"/>
                <w:b/>
              </w:rPr>
              <w:pPrChange w:id="186" w:author="Samuel Malachowsky" w:date="2015-03-14T17:16:00Z">
                <w:pPr>
                  <w:spacing w:after="200" w:line="276" w:lineRule="auto"/>
                </w:pPr>
              </w:pPrChange>
            </w:pPr>
            <w:ins w:id="187" w:author="Samuel Malachowsky" w:date="2015-03-14T17:13:00Z">
              <w:r>
                <w:rPr>
                  <w:rFonts w:ascii="Times New Roman" w:hAnsi="Times New Roman" w:cs="Times New Roman"/>
                  <w:b/>
                </w:rPr>
                <w:t>Group</w:t>
              </w:r>
            </w:ins>
          </w:p>
        </w:tc>
      </w:tr>
      <w:tr w:rsidR="00D30AA0" w:rsidRPr="005A3996" w:rsidTr="00D30AA0">
        <w:tblPrEx>
          <w:tblW w:w="0" w:type="auto"/>
          <w:jc w:val="center"/>
          <w:tblCellMar>
            <w:left w:w="58" w:type="dxa"/>
            <w:right w:w="58" w:type="dxa"/>
          </w:tblCellMar>
          <w:tblPrExChange w:id="188" w:author="Samuel Malachowsky" w:date="2015-03-14T17:14:00Z">
            <w:tblPrEx>
              <w:tblW w:w="0" w:type="auto"/>
              <w:jc w:val="center"/>
              <w:tblCellMar>
                <w:left w:w="58" w:type="dxa"/>
                <w:right w:w="58" w:type="dxa"/>
              </w:tblCellMar>
            </w:tblPrEx>
          </w:tblPrExChange>
        </w:tblPrEx>
        <w:trPr>
          <w:jc w:val="center"/>
          <w:trPrChange w:id="189" w:author="Samuel Malachowsky" w:date="2015-03-14T17:14:00Z">
            <w:trPr>
              <w:jc w:val="center"/>
            </w:trPr>
          </w:trPrChange>
        </w:trPr>
        <w:tc>
          <w:tcPr>
            <w:tcW w:w="7809" w:type="dxa"/>
            <w:tcPrChange w:id="190" w:author="Samuel Malachowsky" w:date="2015-03-14T17:14:00Z">
              <w:tcPr>
                <w:tcW w:w="8956" w:type="dxa"/>
                <w:gridSpan w:val="3"/>
              </w:tcPr>
            </w:tcPrChange>
          </w:tcPr>
          <w:p w:rsidR="00D30AA0" w:rsidRPr="005A3996" w:rsidRDefault="00D30AA0" w:rsidP="000E7259">
            <w:pPr>
              <w:rPr>
                <w:rFonts w:ascii="Times New Roman" w:hAnsi="Times New Roman" w:cs="Times New Roman"/>
              </w:rPr>
            </w:pPr>
            <w:r w:rsidRPr="000E7259">
              <w:rPr>
                <w:rFonts w:ascii="Times New Roman" w:hAnsi="Times New Roman" w:cs="Times New Roman"/>
              </w:rPr>
              <w:t>The use of project managers in this course enhanced my understanding of pro</w:t>
            </w:r>
            <w:r>
              <w:rPr>
                <w:rFonts w:ascii="Times New Roman" w:hAnsi="Times New Roman" w:cs="Times New Roman"/>
              </w:rPr>
              <w:t>ject management as a discipline</w:t>
            </w:r>
          </w:p>
        </w:tc>
        <w:tc>
          <w:tcPr>
            <w:tcW w:w="927" w:type="dxa"/>
            <w:tcMar>
              <w:left w:w="0" w:type="dxa"/>
              <w:right w:w="0" w:type="dxa"/>
            </w:tcMar>
            <w:tcPrChange w:id="191" w:author="Samuel Malachowsky" w:date="2015-03-14T17:14:00Z">
              <w:tcPr>
                <w:tcW w:w="520" w:type="dxa"/>
                <w:gridSpan w:val="2"/>
              </w:tcPr>
            </w:tcPrChange>
          </w:tcPr>
          <w:p w:rsidR="00D30AA0" w:rsidRPr="005A3996" w:rsidRDefault="00D30AA0">
            <w:pPr>
              <w:jc w:val="center"/>
              <w:rPr>
                <w:rFonts w:ascii="Times New Roman" w:hAnsi="Times New Roman" w:cs="Times New Roman"/>
              </w:rPr>
              <w:pPrChange w:id="192" w:author="Samuel Malachowsky" w:date="2015-03-14T17:14:00Z">
                <w:pPr>
                  <w:spacing w:after="200" w:line="276" w:lineRule="auto"/>
                  <w:jc w:val="center"/>
                </w:pPr>
              </w:pPrChange>
            </w:pPr>
            <w:ins w:id="193" w:author="Samuel Malachowsky" w:date="2015-03-14T17:13:00Z">
              <w:r>
                <w:rPr>
                  <w:rFonts w:ascii="Times New Roman" w:hAnsi="Times New Roman" w:cs="Times New Roman"/>
                </w:rPr>
                <w:t>100</w:t>
              </w:r>
            </w:ins>
            <w:ins w:id="194" w:author="Samuel Malachowsky" w:date="2015-03-14T17:14:00Z">
              <w:r>
                <w:rPr>
                  <w:rFonts w:ascii="Times New Roman" w:hAnsi="Times New Roman" w:cs="Times New Roman"/>
                </w:rPr>
                <w:t>%</w:t>
              </w:r>
            </w:ins>
            <w:del w:id="195" w:author="Samuel Malachowsky" w:date="2015-03-14T17:12:00Z">
              <w:r w:rsidRPr="000E7259" w:rsidDel="00D30AA0">
                <w:rPr>
                  <w:rFonts w:ascii="Times New Roman" w:hAnsi="Times New Roman" w:cs="Times New Roman"/>
                </w:rPr>
                <w:delText>85%</w:delText>
              </w:r>
            </w:del>
          </w:p>
        </w:tc>
        <w:tc>
          <w:tcPr>
            <w:tcW w:w="740" w:type="dxa"/>
            <w:tcPrChange w:id="196" w:author="Samuel Malachowsky" w:date="2015-03-14T17:14:00Z">
              <w:tcPr>
                <w:tcW w:w="520" w:type="dxa"/>
                <w:gridSpan w:val="2"/>
              </w:tcPr>
            </w:tcPrChange>
          </w:tcPr>
          <w:p w:rsidR="00D30AA0" w:rsidRPr="000E7259" w:rsidRDefault="00D30AA0" w:rsidP="000E7259">
            <w:pPr>
              <w:jc w:val="center"/>
              <w:rPr>
                <w:ins w:id="197" w:author="Samuel Malachowsky" w:date="2015-03-14T17:11:00Z"/>
                <w:rFonts w:ascii="Times New Roman" w:hAnsi="Times New Roman" w:cs="Times New Roman"/>
              </w:rPr>
            </w:pPr>
            <w:ins w:id="198" w:author="Samuel Malachowsky" w:date="2015-03-14T17:12:00Z">
              <w:r w:rsidRPr="000E7259">
                <w:rPr>
                  <w:rFonts w:ascii="Times New Roman" w:hAnsi="Times New Roman" w:cs="Times New Roman"/>
                </w:rPr>
                <w:t>85%</w:t>
              </w:r>
            </w:ins>
          </w:p>
        </w:tc>
      </w:tr>
      <w:tr w:rsidR="00D30AA0" w:rsidRPr="005A3996" w:rsidTr="00D30AA0">
        <w:tblPrEx>
          <w:tblW w:w="0" w:type="auto"/>
          <w:jc w:val="center"/>
          <w:tblCellMar>
            <w:left w:w="58" w:type="dxa"/>
            <w:right w:w="58" w:type="dxa"/>
          </w:tblCellMar>
          <w:tblPrExChange w:id="199" w:author="Samuel Malachowsky" w:date="2015-03-14T17:14:00Z">
            <w:tblPrEx>
              <w:tblW w:w="0" w:type="auto"/>
              <w:jc w:val="center"/>
              <w:tblCellMar>
                <w:left w:w="58" w:type="dxa"/>
                <w:right w:w="58" w:type="dxa"/>
              </w:tblCellMar>
            </w:tblPrEx>
          </w:tblPrExChange>
        </w:tblPrEx>
        <w:trPr>
          <w:jc w:val="center"/>
          <w:trPrChange w:id="200" w:author="Samuel Malachowsky" w:date="2015-03-14T17:14:00Z">
            <w:trPr>
              <w:jc w:val="center"/>
            </w:trPr>
          </w:trPrChange>
        </w:trPr>
        <w:tc>
          <w:tcPr>
            <w:tcW w:w="7809" w:type="dxa"/>
            <w:tcPrChange w:id="201" w:author="Samuel Malachowsky" w:date="2015-03-14T17:14:00Z">
              <w:tcPr>
                <w:tcW w:w="8956" w:type="dxa"/>
                <w:gridSpan w:val="3"/>
              </w:tcPr>
            </w:tcPrChange>
          </w:tcPr>
          <w:p w:rsidR="00D30AA0" w:rsidRPr="005A3996" w:rsidRDefault="00D30AA0" w:rsidP="000E7259">
            <w:pPr>
              <w:rPr>
                <w:rFonts w:ascii="Times New Roman" w:hAnsi="Times New Roman" w:cs="Times New Roman"/>
              </w:rPr>
            </w:pPr>
            <w:r w:rsidRPr="000E7259">
              <w:rPr>
                <w:rFonts w:ascii="Times New Roman" w:hAnsi="Times New Roman" w:cs="Times New Roman"/>
              </w:rPr>
              <w:t xml:space="preserve">The use of project managers has increased my interest in </w:t>
            </w:r>
            <w:r>
              <w:rPr>
                <w:rFonts w:ascii="Times New Roman" w:hAnsi="Times New Roman" w:cs="Times New Roman"/>
              </w:rPr>
              <w:t>the field of project management</w:t>
            </w:r>
          </w:p>
        </w:tc>
        <w:tc>
          <w:tcPr>
            <w:tcW w:w="927" w:type="dxa"/>
            <w:tcMar>
              <w:left w:w="0" w:type="dxa"/>
              <w:right w:w="0" w:type="dxa"/>
            </w:tcMar>
            <w:tcPrChange w:id="202" w:author="Samuel Malachowsky" w:date="2015-03-14T17:14:00Z">
              <w:tcPr>
                <w:tcW w:w="520" w:type="dxa"/>
                <w:gridSpan w:val="2"/>
              </w:tcPr>
            </w:tcPrChange>
          </w:tcPr>
          <w:p w:rsidR="00D30AA0" w:rsidRPr="005A3996" w:rsidRDefault="00D30AA0" w:rsidP="000E7259">
            <w:pPr>
              <w:jc w:val="center"/>
              <w:rPr>
                <w:rFonts w:ascii="Times New Roman" w:hAnsi="Times New Roman" w:cs="Times New Roman"/>
              </w:rPr>
            </w:pPr>
            <w:ins w:id="203" w:author="Samuel Malachowsky" w:date="2015-03-14T17:13:00Z">
              <w:r>
                <w:rPr>
                  <w:rFonts w:ascii="Times New Roman" w:hAnsi="Times New Roman" w:cs="Times New Roman"/>
                </w:rPr>
                <w:t>100</w:t>
              </w:r>
            </w:ins>
            <w:ins w:id="204" w:author="Samuel Malachowsky" w:date="2015-03-14T17:14:00Z">
              <w:r>
                <w:rPr>
                  <w:rFonts w:ascii="Times New Roman" w:hAnsi="Times New Roman" w:cs="Times New Roman"/>
                </w:rPr>
                <w:t>%</w:t>
              </w:r>
            </w:ins>
            <w:del w:id="205" w:author="Samuel Malachowsky" w:date="2015-03-14T17:12:00Z">
              <w:r w:rsidRPr="000E7259" w:rsidDel="00D30AA0">
                <w:rPr>
                  <w:rFonts w:ascii="Times New Roman" w:hAnsi="Times New Roman" w:cs="Times New Roman"/>
                </w:rPr>
                <w:delText>8</w:delText>
              </w:r>
              <w:r w:rsidDel="00D30AA0">
                <w:rPr>
                  <w:rFonts w:ascii="Times New Roman" w:hAnsi="Times New Roman" w:cs="Times New Roman"/>
                </w:rPr>
                <w:delText>4</w:delText>
              </w:r>
              <w:r w:rsidRPr="000E7259" w:rsidDel="00D30AA0">
                <w:rPr>
                  <w:rFonts w:ascii="Times New Roman" w:hAnsi="Times New Roman" w:cs="Times New Roman"/>
                </w:rPr>
                <w:delText>%</w:delText>
              </w:r>
            </w:del>
          </w:p>
        </w:tc>
        <w:tc>
          <w:tcPr>
            <w:tcW w:w="740" w:type="dxa"/>
            <w:tcPrChange w:id="206" w:author="Samuel Malachowsky" w:date="2015-03-14T17:14:00Z">
              <w:tcPr>
                <w:tcW w:w="520" w:type="dxa"/>
                <w:gridSpan w:val="2"/>
              </w:tcPr>
            </w:tcPrChange>
          </w:tcPr>
          <w:p w:rsidR="00D30AA0" w:rsidRPr="000E7259" w:rsidRDefault="00D30AA0" w:rsidP="000E7259">
            <w:pPr>
              <w:jc w:val="center"/>
              <w:rPr>
                <w:ins w:id="207" w:author="Samuel Malachowsky" w:date="2015-03-14T17:11:00Z"/>
                <w:rFonts w:ascii="Times New Roman" w:hAnsi="Times New Roman" w:cs="Times New Roman"/>
              </w:rPr>
            </w:pPr>
            <w:ins w:id="208" w:author="Samuel Malachowsky" w:date="2015-03-14T17:12:00Z">
              <w:r w:rsidRPr="000E7259">
                <w:rPr>
                  <w:rFonts w:ascii="Times New Roman" w:hAnsi="Times New Roman" w:cs="Times New Roman"/>
                </w:rPr>
                <w:t>8</w:t>
              </w:r>
              <w:r>
                <w:rPr>
                  <w:rFonts w:ascii="Times New Roman" w:hAnsi="Times New Roman" w:cs="Times New Roman"/>
                </w:rPr>
                <w:t>4</w:t>
              </w:r>
              <w:r w:rsidRPr="000E7259">
                <w:rPr>
                  <w:rFonts w:ascii="Times New Roman" w:hAnsi="Times New Roman" w:cs="Times New Roman"/>
                </w:rPr>
                <w:t>%</w:t>
              </w:r>
            </w:ins>
          </w:p>
        </w:tc>
      </w:tr>
      <w:tr w:rsidR="00D30AA0" w:rsidRPr="005A3996" w:rsidTr="00D30AA0">
        <w:tblPrEx>
          <w:tblW w:w="0" w:type="auto"/>
          <w:jc w:val="center"/>
          <w:tblCellMar>
            <w:left w:w="58" w:type="dxa"/>
            <w:right w:w="58" w:type="dxa"/>
          </w:tblCellMar>
          <w:tblPrExChange w:id="209" w:author="Samuel Malachowsky" w:date="2015-03-14T17:14:00Z">
            <w:tblPrEx>
              <w:tblW w:w="0" w:type="auto"/>
              <w:jc w:val="center"/>
              <w:tblCellMar>
                <w:left w:w="58" w:type="dxa"/>
                <w:right w:w="58" w:type="dxa"/>
              </w:tblCellMar>
            </w:tblPrEx>
          </w:tblPrExChange>
        </w:tblPrEx>
        <w:trPr>
          <w:jc w:val="center"/>
          <w:trPrChange w:id="210" w:author="Samuel Malachowsky" w:date="2015-03-14T17:14:00Z">
            <w:trPr>
              <w:gridAfter w:val="0"/>
              <w:jc w:val="center"/>
            </w:trPr>
          </w:trPrChange>
        </w:trPr>
        <w:tc>
          <w:tcPr>
            <w:tcW w:w="7809" w:type="dxa"/>
            <w:shd w:val="clear" w:color="auto" w:fill="D9D9D9" w:themeFill="background1" w:themeFillShade="D9"/>
            <w:tcPrChange w:id="211" w:author="Samuel Malachowsky" w:date="2015-03-14T17:14:00Z">
              <w:tcPr>
                <w:tcW w:w="4491" w:type="dxa"/>
                <w:gridSpan w:val="2"/>
                <w:shd w:val="clear" w:color="auto" w:fill="D9D9D9" w:themeFill="background1" w:themeFillShade="D9"/>
              </w:tcPr>
            </w:tcPrChange>
          </w:tcPr>
          <w:p w:rsidR="00D30AA0" w:rsidRPr="000E7259" w:rsidRDefault="00D30AA0" w:rsidP="00D06B34">
            <w:pPr>
              <w:rPr>
                <w:rFonts w:ascii="Times New Roman" w:hAnsi="Times New Roman" w:cs="Times New Roman"/>
                <w:b/>
              </w:rPr>
            </w:pPr>
            <w:r w:rsidRPr="000E7259">
              <w:rPr>
                <w:rFonts w:ascii="Times New Roman" w:hAnsi="Times New Roman" w:cs="Times New Roman"/>
                <w:b/>
              </w:rPr>
              <w:t>Project Manager-Led Groups</w:t>
            </w:r>
          </w:p>
        </w:tc>
        <w:tc>
          <w:tcPr>
            <w:tcW w:w="927" w:type="dxa"/>
            <w:shd w:val="clear" w:color="auto" w:fill="D9D9D9" w:themeFill="background1" w:themeFillShade="D9"/>
            <w:tcMar>
              <w:left w:w="0" w:type="dxa"/>
              <w:right w:w="0" w:type="dxa"/>
            </w:tcMar>
            <w:tcPrChange w:id="212" w:author="Samuel Malachowsky" w:date="2015-03-14T17:14:00Z">
              <w:tcPr>
                <w:tcW w:w="4491" w:type="dxa"/>
                <w:gridSpan w:val="2"/>
                <w:shd w:val="clear" w:color="auto" w:fill="D9D9D9" w:themeFill="background1" w:themeFillShade="D9"/>
              </w:tcPr>
            </w:tcPrChange>
          </w:tcPr>
          <w:p w:rsidR="00D30AA0" w:rsidRPr="000E7259" w:rsidRDefault="00D30AA0" w:rsidP="00D06B34">
            <w:pPr>
              <w:rPr>
                <w:rFonts w:ascii="Times New Roman" w:hAnsi="Times New Roman" w:cs="Times New Roman"/>
                <w:b/>
              </w:rPr>
            </w:pPr>
          </w:p>
        </w:tc>
        <w:tc>
          <w:tcPr>
            <w:tcW w:w="740" w:type="dxa"/>
            <w:shd w:val="clear" w:color="auto" w:fill="D9D9D9" w:themeFill="background1" w:themeFillShade="D9"/>
            <w:tcPrChange w:id="213" w:author="Samuel Malachowsky" w:date="2015-03-14T17:14:00Z">
              <w:tcPr>
                <w:tcW w:w="494" w:type="dxa"/>
                <w:shd w:val="clear" w:color="auto" w:fill="D9D9D9" w:themeFill="background1" w:themeFillShade="D9"/>
              </w:tcPr>
            </w:tcPrChange>
          </w:tcPr>
          <w:p w:rsidR="00D30AA0" w:rsidRPr="000E7259" w:rsidRDefault="00D30AA0" w:rsidP="00D06B34">
            <w:pPr>
              <w:rPr>
                <w:ins w:id="214" w:author="Samuel Malachowsky" w:date="2015-03-14T17:11:00Z"/>
                <w:rFonts w:ascii="Times New Roman" w:hAnsi="Times New Roman" w:cs="Times New Roman"/>
                <w:b/>
              </w:rPr>
            </w:pPr>
          </w:p>
        </w:tc>
      </w:tr>
      <w:tr w:rsidR="00D30AA0" w:rsidRPr="005A3996" w:rsidTr="00D30AA0">
        <w:tblPrEx>
          <w:tblW w:w="0" w:type="auto"/>
          <w:jc w:val="center"/>
          <w:tblCellMar>
            <w:left w:w="58" w:type="dxa"/>
            <w:right w:w="58" w:type="dxa"/>
          </w:tblCellMar>
          <w:tblPrExChange w:id="215" w:author="Samuel Malachowsky" w:date="2015-03-14T17:14:00Z">
            <w:tblPrEx>
              <w:tblW w:w="0" w:type="auto"/>
              <w:jc w:val="center"/>
              <w:tblCellMar>
                <w:left w:w="58" w:type="dxa"/>
                <w:right w:w="58" w:type="dxa"/>
              </w:tblCellMar>
            </w:tblPrEx>
          </w:tblPrExChange>
        </w:tblPrEx>
        <w:trPr>
          <w:jc w:val="center"/>
          <w:trPrChange w:id="216" w:author="Samuel Malachowsky" w:date="2015-03-14T17:14:00Z">
            <w:trPr>
              <w:jc w:val="center"/>
            </w:trPr>
          </w:trPrChange>
        </w:trPr>
        <w:tc>
          <w:tcPr>
            <w:tcW w:w="7809" w:type="dxa"/>
            <w:tcPrChange w:id="217" w:author="Samuel Malachowsky" w:date="2015-03-14T17:14:00Z">
              <w:tcPr>
                <w:tcW w:w="8956" w:type="dxa"/>
                <w:gridSpan w:val="3"/>
              </w:tcPr>
            </w:tcPrChange>
          </w:tcPr>
          <w:p w:rsidR="00D30AA0" w:rsidRPr="005A3996" w:rsidRDefault="00D30AA0" w:rsidP="000E7259">
            <w:pPr>
              <w:rPr>
                <w:rFonts w:ascii="Times New Roman" w:hAnsi="Times New Roman" w:cs="Times New Roman"/>
              </w:rPr>
            </w:pPr>
            <w:r w:rsidRPr="000E7259">
              <w:rPr>
                <w:rFonts w:ascii="Times New Roman" w:hAnsi="Times New Roman" w:cs="Times New Roman"/>
              </w:rPr>
              <w:t xml:space="preserve">The project manager group made time management and transitions between presentations easier or less intrusive </w:t>
            </w:r>
          </w:p>
        </w:tc>
        <w:tc>
          <w:tcPr>
            <w:tcW w:w="927" w:type="dxa"/>
            <w:tcMar>
              <w:left w:w="0" w:type="dxa"/>
              <w:right w:w="0" w:type="dxa"/>
            </w:tcMar>
            <w:tcPrChange w:id="218" w:author="Samuel Malachowsky" w:date="2015-03-14T17:14:00Z">
              <w:tcPr>
                <w:tcW w:w="520" w:type="dxa"/>
                <w:gridSpan w:val="2"/>
              </w:tcPr>
            </w:tcPrChange>
          </w:tcPr>
          <w:p w:rsidR="00D30AA0" w:rsidRPr="005A3996" w:rsidRDefault="00D30AA0" w:rsidP="000E7259">
            <w:pPr>
              <w:jc w:val="center"/>
              <w:rPr>
                <w:rFonts w:ascii="Times New Roman" w:hAnsi="Times New Roman" w:cs="Times New Roman"/>
              </w:rPr>
            </w:pPr>
            <w:ins w:id="219" w:author="Samuel Malachowsky" w:date="2015-03-14T17:15:00Z">
              <w:r>
                <w:rPr>
                  <w:rFonts w:ascii="Times New Roman" w:hAnsi="Times New Roman" w:cs="Times New Roman"/>
                </w:rPr>
                <w:t>100%</w:t>
              </w:r>
            </w:ins>
            <w:del w:id="220" w:author="Samuel Malachowsky" w:date="2015-03-14T17:13:00Z">
              <w:r w:rsidRPr="000E7259" w:rsidDel="00D30AA0">
                <w:rPr>
                  <w:rFonts w:ascii="Times New Roman" w:hAnsi="Times New Roman" w:cs="Times New Roman"/>
                </w:rPr>
                <w:delText>91%</w:delText>
              </w:r>
            </w:del>
          </w:p>
        </w:tc>
        <w:tc>
          <w:tcPr>
            <w:tcW w:w="740" w:type="dxa"/>
            <w:tcPrChange w:id="221" w:author="Samuel Malachowsky" w:date="2015-03-14T17:14:00Z">
              <w:tcPr>
                <w:tcW w:w="520" w:type="dxa"/>
                <w:gridSpan w:val="2"/>
              </w:tcPr>
            </w:tcPrChange>
          </w:tcPr>
          <w:p w:rsidR="00D30AA0" w:rsidRPr="000E7259" w:rsidRDefault="00D30AA0" w:rsidP="000E7259">
            <w:pPr>
              <w:jc w:val="center"/>
              <w:rPr>
                <w:ins w:id="222" w:author="Samuel Malachowsky" w:date="2015-03-14T17:11:00Z"/>
                <w:rFonts w:ascii="Times New Roman" w:hAnsi="Times New Roman" w:cs="Times New Roman"/>
              </w:rPr>
            </w:pPr>
            <w:ins w:id="223" w:author="Samuel Malachowsky" w:date="2015-03-14T17:13:00Z">
              <w:r w:rsidRPr="000E7259">
                <w:rPr>
                  <w:rFonts w:ascii="Times New Roman" w:hAnsi="Times New Roman" w:cs="Times New Roman"/>
                </w:rPr>
                <w:t>91%</w:t>
              </w:r>
            </w:ins>
          </w:p>
        </w:tc>
      </w:tr>
      <w:tr w:rsidR="00D30AA0" w:rsidRPr="005A3996" w:rsidTr="00D30AA0">
        <w:tblPrEx>
          <w:tblW w:w="0" w:type="auto"/>
          <w:jc w:val="center"/>
          <w:tblCellMar>
            <w:left w:w="58" w:type="dxa"/>
            <w:right w:w="58" w:type="dxa"/>
          </w:tblCellMar>
          <w:tblPrExChange w:id="224" w:author="Samuel Malachowsky" w:date="2015-03-14T17:14:00Z">
            <w:tblPrEx>
              <w:tblW w:w="0" w:type="auto"/>
              <w:jc w:val="center"/>
              <w:tblCellMar>
                <w:left w:w="58" w:type="dxa"/>
                <w:right w:w="58" w:type="dxa"/>
              </w:tblCellMar>
            </w:tblPrEx>
          </w:tblPrExChange>
        </w:tblPrEx>
        <w:trPr>
          <w:jc w:val="center"/>
          <w:trPrChange w:id="225" w:author="Samuel Malachowsky" w:date="2015-03-14T17:14:00Z">
            <w:trPr>
              <w:jc w:val="center"/>
            </w:trPr>
          </w:trPrChange>
        </w:trPr>
        <w:tc>
          <w:tcPr>
            <w:tcW w:w="7809" w:type="dxa"/>
            <w:tcPrChange w:id="226" w:author="Samuel Malachowsky" w:date="2015-03-14T17:14:00Z">
              <w:tcPr>
                <w:tcW w:w="8956" w:type="dxa"/>
                <w:gridSpan w:val="3"/>
              </w:tcPr>
            </w:tcPrChange>
          </w:tcPr>
          <w:p w:rsidR="00D30AA0" w:rsidRPr="005A3996" w:rsidRDefault="00D30AA0" w:rsidP="000E7259">
            <w:pPr>
              <w:rPr>
                <w:rFonts w:ascii="Times New Roman" w:hAnsi="Times New Roman" w:cs="Times New Roman"/>
              </w:rPr>
            </w:pPr>
            <w:r w:rsidRPr="000E7259">
              <w:rPr>
                <w:rFonts w:ascii="Times New Roman" w:hAnsi="Times New Roman" w:cs="Times New Roman"/>
              </w:rPr>
              <w:t>The opportunity to participate as a project manager increased my overall satisfaction with the course (even if I did</w:t>
            </w:r>
            <w:r>
              <w:rPr>
                <w:rFonts w:ascii="Times New Roman" w:hAnsi="Times New Roman" w:cs="Times New Roman"/>
              </w:rPr>
              <w:t xml:space="preserve"> </w:t>
            </w:r>
            <w:r w:rsidRPr="000E7259">
              <w:rPr>
                <w:rFonts w:ascii="Times New Roman" w:hAnsi="Times New Roman" w:cs="Times New Roman"/>
              </w:rPr>
              <w:t>not choose to pa</w:t>
            </w:r>
            <w:r>
              <w:rPr>
                <w:rFonts w:ascii="Times New Roman" w:hAnsi="Times New Roman" w:cs="Times New Roman"/>
              </w:rPr>
              <w:t>rticipate as a project manager)</w:t>
            </w:r>
          </w:p>
        </w:tc>
        <w:tc>
          <w:tcPr>
            <w:tcW w:w="927" w:type="dxa"/>
            <w:tcMar>
              <w:left w:w="0" w:type="dxa"/>
              <w:right w:w="0" w:type="dxa"/>
            </w:tcMar>
            <w:tcPrChange w:id="227" w:author="Samuel Malachowsky" w:date="2015-03-14T17:14:00Z">
              <w:tcPr>
                <w:tcW w:w="520" w:type="dxa"/>
                <w:gridSpan w:val="2"/>
              </w:tcPr>
            </w:tcPrChange>
          </w:tcPr>
          <w:p w:rsidR="00D30AA0" w:rsidRPr="005A3996" w:rsidRDefault="00D30AA0">
            <w:pPr>
              <w:jc w:val="center"/>
              <w:rPr>
                <w:rFonts w:ascii="Times New Roman" w:hAnsi="Times New Roman" w:cs="Times New Roman"/>
              </w:rPr>
              <w:pPrChange w:id="228" w:author="Samuel Malachowsky" w:date="2015-03-14T17:15:00Z">
                <w:pPr>
                  <w:spacing w:after="200" w:line="276" w:lineRule="auto"/>
                  <w:jc w:val="center"/>
                </w:pPr>
              </w:pPrChange>
            </w:pPr>
            <w:ins w:id="229" w:author="Samuel Malachowsky" w:date="2015-03-14T17:15:00Z">
              <w:r>
                <w:rPr>
                  <w:rFonts w:ascii="Times New Roman" w:hAnsi="Times New Roman" w:cs="Times New Roman"/>
                </w:rPr>
                <w:t>100%</w:t>
              </w:r>
            </w:ins>
            <w:del w:id="230" w:author="Samuel Malachowsky" w:date="2015-03-14T17:13:00Z">
              <w:r w:rsidDel="00D30AA0">
                <w:rPr>
                  <w:rFonts w:ascii="Times New Roman" w:hAnsi="Times New Roman" w:cs="Times New Roman"/>
                </w:rPr>
                <w:delText>73%</w:delText>
              </w:r>
            </w:del>
          </w:p>
        </w:tc>
        <w:tc>
          <w:tcPr>
            <w:tcW w:w="740" w:type="dxa"/>
            <w:tcPrChange w:id="231" w:author="Samuel Malachowsky" w:date="2015-03-14T17:14:00Z">
              <w:tcPr>
                <w:tcW w:w="520" w:type="dxa"/>
                <w:gridSpan w:val="2"/>
              </w:tcPr>
            </w:tcPrChange>
          </w:tcPr>
          <w:p w:rsidR="00D30AA0" w:rsidRDefault="00D30AA0" w:rsidP="000E7259">
            <w:pPr>
              <w:jc w:val="center"/>
              <w:rPr>
                <w:ins w:id="232" w:author="Samuel Malachowsky" w:date="2015-03-14T17:11:00Z"/>
                <w:rFonts w:ascii="Times New Roman" w:hAnsi="Times New Roman" w:cs="Times New Roman"/>
              </w:rPr>
            </w:pPr>
            <w:ins w:id="233" w:author="Samuel Malachowsky" w:date="2015-03-14T17:13:00Z">
              <w:r>
                <w:rPr>
                  <w:rFonts w:ascii="Times New Roman" w:hAnsi="Times New Roman" w:cs="Times New Roman"/>
                </w:rPr>
                <w:t>73%</w:t>
              </w:r>
            </w:ins>
          </w:p>
        </w:tc>
      </w:tr>
      <w:tr w:rsidR="00D30AA0" w:rsidRPr="005A3996" w:rsidTr="00D30AA0">
        <w:tblPrEx>
          <w:tblW w:w="0" w:type="auto"/>
          <w:jc w:val="center"/>
          <w:tblCellMar>
            <w:left w:w="58" w:type="dxa"/>
            <w:right w:w="58" w:type="dxa"/>
          </w:tblCellMar>
          <w:tblPrExChange w:id="234" w:author="Samuel Malachowsky" w:date="2015-03-14T17:14:00Z">
            <w:tblPrEx>
              <w:tblW w:w="0" w:type="auto"/>
              <w:jc w:val="center"/>
              <w:tblCellMar>
                <w:left w:w="58" w:type="dxa"/>
                <w:right w:w="58" w:type="dxa"/>
              </w:tblCellMar>
            </w:tblPrEx>
          </w:tblPrExChange>
        </w:tblPrEx>
        <w:trPr>
          <w:jc w:val="center"/>
          <w:trPrChange w:id="235" w:author="Samuel Malachowsky" w:date="2015-03-14T17:14:00Z">
            <w:trPr>
              <w:jc w:val="center"/>
            </w:trPr>
          </w:trPrChange>
        </w:trPr>
        <w:tc>
          <w:tcPr>
            <w:tcW w:w="7809" w:type="dxa"/>
            <w:tcPrChange w:id="236" w:author="Samuel Malachowsky" w:date="2015-03-14T17:14:00Z">
              <w:tcPr>
                <w:tcW w:w="8956" w:type="dxa"/>
                <w:gridSpan w:val="3"/>
              </w:tcPr>
            </w:tcPrChange>
          </w:tcPr>
          <w:p w:rsidR="00D30AA0" w:rsidRPr="005A3996" w:rsidRDefault="00D30AA0" w:rsidP="00D06B34">
            <w:pPr>
              <w:rPr>
                <w:rFonts w:ascii="Times New Roman" w:hAnsi="Times New Roman" w:cs="Times New Roman"/>
              </w:rPr>
            </w:pPr>
            <w:r w:rsidRPr="000E7259">
              <w:rPr>
                <w:rFonts w:ascii="Times New Roman" w:hAnsi="Times New Roman" w:cs="Times New Roman"/>
              </w:rPr>
              <w:t xml:space="preserve">Overall, the use of an assigned project </w:t>
            </w:r>
            <w:r>
              <w:rPr>
                <w:rFonts w:ascii="Times New Roman" w:hAnsi="Times New Roman" w:cs="Times New Roman"/>
              </w:rPr>
              <w:t>manager improved group dynamics</w:t>
            </w:r>
          </w:p>
        </w:tc>
        <w:tc>
          <w:tcPr>
            <w:tcW w:w="927" w:type="dxa"/>
            <w:tcMar>
              <w:left w:w="0" w:type="dxa"/>
              <w:right w:w="0" w:type="dxa"/>
            </w:tcMar>
            <w:tcPrChange w:id="237" w:author="Samuel Malachowsky" w:date="2015-03-14T17:14:00Z">
              <w:tcPr>
                <w:tcW w:w="520" w:type="dxa"/>
                <w:gridSpan w:val="2"/>
              </w:tcPr>
            </w:tcPrChange>
          </w:tcPr>
          <w:p w:rsidR="00D30AA0" w:rsidRPr="005A3996" w:rsidRDefault="00D30AA0" w:rsidP="000E7259">
            <w:pPr>
              <w:jc w:val="center"/>
              <w:rPr>
                <w:rFonts w:ascii="Times New Roman" w:hAnsi="Times New Roman" w:cs="Times New Roman"/>
              </w:rPr>
            </w:pPr>
            <w:ins w:id="238" w:author="Samuel Malachowsky" w:date="2015-03-14T17:15:00Z">
              <w:r>
                <w:rPr>
                  <w:rFonts w:ascii="Times New Roman" w:hAnsi="Times New Roman" w:cs="Times New Roman"/>
                </w:rPr>
                <w:t>88%</w:t>
              </w:r>
            </w:ins>
            <w:del w:id="239" w:author="Samuel Malachowsky" w:date="2015-03-14T17:13:00Z">
              <w:r w:rsidRPr="000E7259" w:rsidDel="00D30AA0">
                <w:rPr>
                  <w:rFonts w:ascii="Times New Roman" w:hAnsi="Times New Roman" w:cs="Times New Roman"/>
                </w:rPr>
                <w:delText>84%</w:delText>
              </w:r>
            </w:del>
          </w:p>
        </w:tc>
        <w:tc>
          <w:tcPr>
            <w:tcW w:w="740" w:type="dxa"/>
            <w:tcPrChange w:id="240" w:author="Samuel Malachowsky" w:date="2015-03-14T17:14:00Z">
              <w:tcPr>
                <w:tcW w:w="520" w:type="dxa"/>
                <w:gridSpan w:val="2"/>
              </w:tcPr>
            </w:tcPrChange>
          </w:tcPr>
          <w:p w:rsidR="00D30AA0" w:rsidRPr="000E7259" w:rsidRDefault="00D30AA0" w:rsidP="000E7259">
            <w:pPr>
              <w:jc w:val="center"/>
              <w:rPr>
                <w:ins w:id="241" w:author="Samuel Malachowsky" w:date="2015-03-14T17:11:00Z"/>
                <w:rFonts w:ascii="Times New Roman" w:hAnsi="Times New Roman" w:cs="Times New Roman"/>
              </w:rPr>
            </w:pPr>
            <w:ins w:id="242" w:author="Samuel Malachowsky" w:date="2015-03-14T17:13:00Z">
              <w:r w:rsidRPr="000E7259">
                <w:rPr>
                  <w:rFonts w:ascii="Times New Roman" w:hAnsi="Times New Roman" w:cs="Times New Roman"/>
                </w:rPr>
                <w:t>84%</w:t>
              </w:r>
            </w:ins>
          </w:p>
        </w:tc>
      </w:tr>
      <w:tr w:rsidR="00D30AA0" w:rsidRPr="005A3996" w:rsidTr="00D30AA0">
        <w:tblPrEx>
          <w:tblW w:w="0" w:type="auto"/>
          <w:jc w:val="center"/>
          <w:tblCellMar>
            <w:left w:w="58" w:type="dxa"/>
            <w:right w:w="58" w:type="dxa"/>
          </w:tblCellMar>
          <w:tblPrExChange w:id="243" w:author="Samuel Malachowsky" w:date="2015-03-14T17:14:00Z">
            <w:tblPrEx>
              <w:tblW w:w="0" w:type="auto"/>
              <w:jc w:val="center"/>
              <w:tblCellMar>
                <w:left w:w="58" w:type="dxa"/>
                <w:right w:w="58" w:type="dxa"/>
              </w:tblCellMar>
            </w:tblPrEx>
          </w:tblPrExChange>
        </w:tblPrEx>
        <w:trPr>
          <w:jc w:val="center"/>
          <w:trPrChange w:id="244" w:author="Samuel Malachowsky" w:date="2015-03-14T17:14:00Z">
            <w:trPr>
              <w:jc w:val="center"/>
            </w:trPr>
          </w:trPrChange>
        </w:trPr>
        <w:tc>
          <w:tcPr>
            <w:tcW w:w="7809" w:type="dxa"/>
            <w:tcPrChange w:id="245" w:author="Samuel Malachowsky" w:date="2015-03-14T17:14:00Z">
              <w:tcPr>
                <w:tcW w:w="8956" w:type="dxa"/>
                <w:gridSpan w:val="3"/>
              </w:tcPr>
            </w:tcPrChange>
          </w:tcPr>
          <w:p w:rsidR="00D30AA0" w:rsidRPr="005A3996" w:rsidRDefault="00D30AA0" w:rsidP="000E7259">
            <w:pPr>
              <w:rPr>
                <w:rFonts w:ascii="Times New Roman" w:hAnsi="Times New Roman" w:cs="Times New Roman"/>
              </w:rPr>
            </w:pPr>
            <w:r w:rsidRPr="000E7259">
              <w:rPr>
                <w:rFonts w:ascii="Times New Roman" w:hAnsi="Times New Roman" w:cs="Times New Roman"/>
              </w:rPr>
              <w:t>Overall, the use of an assigned project manager made m</w:t>
            </w:r>
            <w:r>
              <w:rPr>
                <w:rFonts w:ascii="Times New Roman" w:hAnsi="Times New Roman" w:cs="Times New Roman"/>
              </w:rPr>
              <w:t>y group project more successful</w:t>
            </w:r>
          </w:p>
        </w:tc>
        <w:tc>
          <w:tcPr>
            <w:tcW w:w="927" w:type="dxa"/>
            <w:tcMar>
              <w:left w:w="0" w:type="dxa"/>
              <w:right w:w="0" w:type="dxa"/>
            </w:tcMar>
            <w:tcPrChange w:id="246" w:author="Samuel Malachowsky" w:date="2015-03-14T17:14:00Z">
              <w:tcPr>
                <w:tcW w:w="520" w:type="dxa"/>
                <w:gridSpan w:val="2"/>
              </w:tcPr>
            </w:tcPrChange>
          </w:tcPr>
          <w:p w:rsidR="00D30AA0" w:rsidRPr="005A3996" w:rsidRDefault="00D30AA0" w:rsidP="000E7259">
            <w:pPr>
              <w:jc w:val="center"/>
              <w:rPr>
                <w:rFonts w:ascii="Times New Roman" w:hAnsi="Times New Roman" w:cs="Times New Roman"/>
              </w:rPr>
            </w:pPr>
            <w:ins w:id="247" w:author="Samuel Malachowsky" w:date="2015-03-14T17:15:00Z">
              <w:r>
                <w:rPr>
                  <w:rFonts w:ascii="Times New Roman" w:hAnsi="Times New Roman" w:cs="Times New Roman"/>
                </w:rPr>
                <w:t>100%</w:t>
              </w:r>
            </w:ins>
            <w:del w:id="248" w:author="Samuel Malachowsky" w:date="2015-03-14T17:13:00Z">
              <w:r w:rsidRPr="000E7259" w:rsidDel="00D30AA0">
                <w:rPr>
                  <w:rFonts w:ascii="Times New Roman" w:hAnsi="Times New Roman" w:cs="Times New Roman"/>
                </w:rPr>
                <w:delText>91%</w:delText>
              </w:r>
            </w:del>
          </w:p>
        </w:tc>
        <w:tc>
          <w:tcPr>
            <w:tcW w:w="740" w:type="dxa"/>
            <w:tcPrChange w:id="249" w:author="Samuel Malachowsky" w:date="2015-03-14T17:14:00Z">
              <w:tcPr>
                <w:tcW w:w="520" w:type="dxa"/>
                <w:gridSpan w:val="2"/>
              </w:tcPr>
            </w:tcPrChange>
          </w:tcPr>
          <w:p w:rsidR="00D30AA0" w:rsidRPr="000E7259" w:rsidRDefault="00D30AA0" w:rsidP="000E7259">
            <w:pPr>
              <w:jc w:val="center"/>
              <w:rPr>
                <w:ins w:id="250" w:author="Samuel Malachowsky" w:date="2015-03-14T17:11:00Z"/>
                <w:rFonts w:ascii="Times New Roman" w:hAnsi="Times New Roman" w:cs="Times New Roman"/>
              </w:rPr>
            </w:pPr>
            <w:ins w:id="251" w:author="Samuel Malachowsky" w:date="2015-03-14T17:13:00Z">
              <w:r w:rsidRPr="000E7259">
                <w:rPr>
                  <w:rFonts w:ascii="Times New Roman" w:hAnsi="Times New Roman" w:cs="Times New Roman"/>
                </w:rPr>
                <w:t>91%</w:t>
              </w:r>
            </w:ins>
          </w:p>
        </w:tc>
      </w:tr>
      <w:tr w:rsidR="00D30AA0" w:rsidRPr="005A3996" w:rsidTr="00D30AA0">
        <w:tblPrEx>
          <w:tblW w:w="0" w:type="auto"/>
          <w:jc w:val="center"/>
          <w:tblCellMar>
            <w:left w:w="58" w:type="dxa"/>
            <w:right w:w="58" w:type="dxa"/>
          </w:tblCellMar>
          <w:tblPrExChange w:id="252" w:author="Samuel Malachowsky" w:date="2015-03-14T17:14:00Z">
            <w:tblPrEx>
              <w:tblW w:w="0" w:type="auto"/>
              <w:jc w:val="center"/>
              <w:tblCellMar>
                <w:left w:w="58" w:type="dxa"/>
                <w:right w:w="58" w:type="dxa"/>
              </w:tblCellMar>
            </w:tblPrEx>
          </w:tblPrExChange>
        </w:tblPrEx>
        <w:trPr>
          <w:jc w:val="center"/>
          <w:trPrChange w:id="253" w:author="Samuel Malachowsky" w:date="2015-03-14T17:14:00Z">
            <w:trPr>
              <w:gridAfter w:val="0"/>
              <w:jc w:val="center"/>
            </w:trPr>
          </w:trPrChange>
        </w:trPr>
        <w:tc>
          <w:tcPr>
            <w:tcW w:w="7809" w:type="dxa"/>
            <w:shd w:val="clear" w:color="auto" w:fill="D9D9D9" w:themeFill="background1" w:themeFillShade="D9"/>
            <w:tcPrChange w:id="254" w:author="Samuel Malachowsky" w:date="2015-03-14T17:14:00Z">
              <w:tcPr>
                <w:tcW w:w="4491" w:type="dxa"/>
                <w:gridSpan w:val="2"/>
                <w:shd w:val="clear" w:color="auto" w:fill="D9D9D9" w:themeFill="background1" w:themeFillShade="D9"/>
              </w:tcPr>
            </w:tcPrChange>
          </w:tcPr>
          <w:p w:rsidR="00D30AA0" w:rsidRPr="000E7259" w:rsidRDefault="00D30AA0" w:rsidP="00D06B34">
            <w:pPr>
              <w:rPr>
                <w:rFonts w:ascii="Times New Roman" w:hAnsi="Times New Roman" w:cs="Times New Roman"/>
                <w:b/>
              </w:rPr>
            </w:pPr>
            <w:r w:rsidRPr="000E7259">
              <w:rPr>
                <w:rFonts w:ascii="Times New Roman" w:hAnsi="Times New Roman" w:cs="Times New Roman"/>
                <w:b/>
              </w:rPr>
              <w:t>Diversification of the Final Presentation</w:t>
            </w:r>
          </w:p>
        </w:tc>
        <w:tc>
          <w:tcPr>
            <w:tcW w:w="927" w:type="dxa"/>
            <w:shd w:val="clear" w:color="auto" w:fill="D9D9D9" w:themeFill="background1" w:themeFillShade="D9"/>
            <w:tcMar>
              <w:left w:w="0" w:type="dxa"/>
              <w:right w:w="0" w:type="dxa"/>
            </w:tcMar>
            <w:tcPrChange w:id="255" w:author="Samuel Malachowsky" w:date="2015-03-14T17:14:00Z">
              <w:tcPr>
                <w:tcW w:w="4491" w:type="dxa"/>
                <w:gridSpan w:val="2"/>
                <w:shd w:val="clear" w:color="auto" w:fill="D9D9D9" w:themeFill="background1" w:themeFillShade="D9"/>
              </w:tcPr>
            </w:tcPrChange>
          </w:tcPr>
          <w:p w:rsidR="00D30AA0" w:rsidRPr="000E7259" w:rsidRDefault="00D30AA0" w:rsidP="00D06B34">
            <w:pPr>
              <w:rPr>
                <w:rFonts w:ascii="Times New Roman" w:hAnsi="Times New Roman" w:cs="Times New Roman"/>
                <w:b/>
              </w:rPr>
            </w:pPr>
          </w:p>
        </w:tc>
        <w:tc>
          <w:tcPr>
            <w:tcW w:w="740" w:type="dxa"/>
            <w:shd w:val="clear" w:color="auto" w:fill="D9D9D9" w:themeFill="background1" w:themeFillShade="D9"/>
            <w:tcPrChange w:id="256" w:author="Samuel Malachowsky" w:date="2015-03-14T17:14:00Z">
              <w:tcPr>
                <w:tcW w:w="494" w:type="dxa"/>
                <w:shd w:val="clear" w:color="auto" w:fill="D9D9D9" w:themeFill="background1" w:themeFillShade="D9"/>
              </w:tcPr>
            </w:tcPrChange>
          </w:tcPr>
          <w:p w:rsidR="00D30AA0" w:rsidRPr="000E7259" w:rsidRDefault="00D30AA0" w:rsidP="00D06B34">
            <w:pPr>
              <w:rPr>
                <w:ins w:id="257" w:author="Samuel Malachowsky" w:date="2015-03-14T17:11:00Z"/>
                <w:rFonts w:ascii="Times New Roman" w:hAnsi="Times New Roman" w:cs="Times New Roman"/>
                <w:b/>
              </w:rPr>
            </w:pPr>
          </w:p>
        </w:tc>
      </w:tr>
      <w:tr w:rsidR="00D30AA0" w:rsidRPr="005A3996" w:rsidTr="00D30AA0">
        <w:tblPrEx>
          <w:tblW w:w="0" w:type="auto"/>
          <w:jc w:val="center"/>
          <w:tblCellMar>
            <w:left w:w="58" w:type="dxa"/>
            <w:right w:w="58" w:type="dxa"/>
          </w:tblCellMar>
          <w:tblPrExChange w:id="258" w:author="Samuel Malachowsky" w:date="2015-03-14T17:14:00Z">
            <w:tblPrEx>
              <w:tblW w:w="0" w:type="auto"/>
              <w:jc w:val="center"/>
              <w:tblCellMar>
                <w:left w:w="58" w:type="dxa"/>
                <w:right w:w="58" w:type="dxa"/>
              </w:tblCellMar>
            </w:tblPrEx>
          </w:tblPrExChange>
        </w:tblPrEx>
        <w:trPr>
          <w:jc w:val="center"/>
          <w:trPrChange w:id="259" w:author="Samuel Malachowsky" w:date="2015-03-14T17:14:00Z">
            <w:trPr>
              <w:jc w:val="center"/>
            </w:trPr>
          </w:trPrChange>
        </w:trPr>
        <w:tc>
          <w:tcPr>
            <w:tcW w:w="7809" w:type="dxa"/>
            <w:tcPrChange w:id="260" w:author="Samuel Malachowsky" w:date="2015-03-14T17:14:00Z">
              <w:tcPr>
                <w:tcW w:w="8956" w:type="dxa"/>
                <w:gridSpan w:val="3"/>
              </w:tcPr>
            </w:tcPrChange>
          </w:tcPr>
          <w:p w:rsidR="00D30AA0" w:rsidRPr="005A3996" w:rsidRDefault="00D30AA0" w:rsidP="000E7259">
            <w:pPr>
              <w:rPr>
                <w:rFonts w:ascii="Times New Roman" w:hAnsi="Times New Roman" w:cs="Times New Roman"/>
              </w:rPr>
            </w:pPr>
            <w:r w:rsidRPr="000E7259">
              <w:rPr>
                <w:rFonts w:ascii="Times New Roman" w:hAnsi="Times New Roman" w:cs="Times New Roman"/>
              </w:rPr>
              <w:t>I feel that I learned more from diversification of the groups’ presentations than I would have if each group had</w:t>
            </w:r>
            <w:r>
              <w:rPr>
                <w:rFonts w:ascii="Times New Roman" w:hAnsi="Times New Roman" w:cs="Times New Roman"/>
              </w:rPr>
              <w:t xml:space="preserve"> presented similar material</w:t>
            </w:r>
          </w:p>
        </w:tc>
        <w:tc>
          <w:tcPr>
            <w:tcW w:w="927" w:type="dxa"/>
            <w:tcMar>
              <w:left w:w="0" w:type="dxa"/>
              <w:right w:w="0" w:type="dxa"/>
            </w:tcMar>
            <w:tcPrChange w:id="261" w:author="Samuel Malachowsky" w:date="2015-03-14T17:14:00Z">
              <w:tcPr>
                <w:tcW w:w="520" w:type="dxa"/>
                <w:gridSpan w:val="2"/>
              </w:tcPr>
            </w:tcPrChange>
          </w:tcPr>
          <w:p w:rsidR="00D30AA0" w:rsidRPr="005A3996" w:rsidRDefault="00D30AA0" w:rsidP="000E7259">
            <w:pPr>
              <w:jc w:val="center"/>
              <w:rPr>
                <w:rFonts w:ascii="Times New Roman" w:hAnsi="Times New Roman" w:cs="Times New Roman"/>
              </w:rPr>
            </w:pPr>
            <w:ins w:id="262" w:author="Samuel Malachowsky" w:date="2015-03-14T17:15:00Z">
              <w:r>
                <w:rPr>
                  <w:rFonts w:ascii="Times New Roman" w:hAnsi="Times New Roman" w:cs="Times New Roman"/>
                </w:rPr>
                <w:t>87%</w:t>
              </w:r>
            </w:ins>
            <w:del w:id="263" w:author="Samuel Malachowsky" w:date="2015-03-14T17:13:00Z">
              <w:r w:rsidDel="00D30AA0">
                <w:rPr>
                  <w:rFonts w:ascii="Times New Roman" w:hAnsi="Times New Roman" w:cs="Times New Roman"/>
                </w:rPr>
                <w:delText>87%</w:delText>
              </w:r>
            </w:del>
          </w:p>
        </w:tc>
        <w:tc>
          <w:tcPr>
            <w:tcW w:w="740" w:type="dxa"/>
            <w:tcPrChange w:id="264" w:author="Samuel Malachowsky" w:date="2015-03-14T17:14:00Z">
              <w:tcPr>
                <w:tcW w:w="520" w:type="dxa"/>
                <w:gridSpan w:val="2"/>
              </w:tcPr>
            </w:tcPrChange>
          </w:tcPr>
          <w:p w:rsidR="00D30AA0" w:rsidRDefault="00D30AA0" w:rsidP="000E7259">
            <w:pPr>
              <w:jc w:val="center"/>
              <w:rPr>
                <w:ins w:id="265" w:author="Samuel Malachowsky" w:date="2015-03-14T17:11:00Z"/>
                <w:rFonts w:ascii="Times New Roman" w:hAnsi="Times New Roman" w:cs="Times New Roman"/>
              </w:rPr>
            </w:pPr>
            <w:ins w:id="266" w:author="Samuel Malachowsky" w:date="2015-03-14T17:13:00Z">
              <w:r>
                <w:rPr>
                  <w:rFonts w:ascii="Times New Roman" w:hAnsi="Times New Roman" w:cs="Times New Roman"/>
                </w:rPr>
                <w:t>87%</w:t>
              </w:r>
            </w:ins>
          </w:p>
        </w:tc>
      </w:tr>
      <w:tr w:rsidR="00D30AA0" w:rsidRPr="005A3996" w:rsidTr="00D30AA0">
        <w:tblPrEx>
          <w:tblW w:w="0" w:type="auto"/>
          <w:jc w:val="center"/>
          <w:tblCellMar>
            <w:left w:w="58" w:type="dxa"/>
            <w:right w:w="58" w:type="dxa"/>
          </w:tblCellMar>
          <w:tblPrExChange w:id="267" w:author="Samuel Malachowsky" w:date="2015-03-14T17:14:00Z">
            <w:tblPrEx>
              <w:tblW w:w="0" w:type="auto"/>
              <w:jc w:val="center"/>
              <w:tblCellMar>
                <w:left w:w="58" w:type="dxa"/>
                <w:right w:w="58" w:type="dxa"/>
              </w:tblCellMar>
            </w:tblPrEx>
          </w:tblPrExChange>
        </w:tblPrEx>
        <w:trPr>
          <w:jc w:val="center"/>
          <w:trPrChange w:id="268" w:author="Samuel Malachowsky" w:date="2015-03-14T17:14:00Z">
            <w:trPr>
              <w:jc w:val="center"/>
            </w:trPr>
          </w:trPrChange>
        </w:trPr>
        <w:tc>
          <w:tcPr>
            <w:tcW w:w="7809" w:type="dxa"/>
            <w:tcPrChange w:id="269" w:author="Samuel Malachowsky" w:date="2015-03-14T17:14:00Z">
              <w:tcPr>
                <w:tcW w:w="8956" w:type="dxa"/>
                <w:gridSpan w:val="3"/>
              </w:tcPr>
            </w:tcPrChange>
          </w:tcPr>
          <w:p w:rsidR="00D30AA0" w:rsidRPr="005A3996" w:rsidRDefault="00D30AA0" w:rsidP="000E7259">
            <w:pPr>
              <w:rPr>
                <w:rFonts w:ascii="Times New Roman" w:hAnsi="Times New Roman" w:cs="Times New Roman"/>
              </w:rPr>
            </w:pPr>
            <w:r w:rsidRPr="000E7259">
              <w:rPr>
                <w:rFonts w:ascii="Times New Roman" w:hAnsi="Times New Roman" w:cs="Times New Roman"/>
              </w:rPr>
              <w:t>My preparation and engagement for the presentation was more interesting because of diversification of the groups’</w:t>
            </w:r>
            <w:r>
              <w:rPr>
                <w:rFonts w:ascii="Times New Roman" w:hAnsi="Times New Roman" w:cs="Times New Roman"/>
              </w:rPr>
              <w:t xml:space="preserve"> presentations</w:t>
            </w:r>
          </w:p>
        </w:tc>
        <w:tc>
          <w:tcPr>
            <w:tcW w:w="927" w:type="dxa"/>
            <w:tcMar>
              <w:left w:w="0" w:type="dxa"/>
              <w:right w:w="0" w:type="dxa"/>
            </w:tcMar>
            <w:tcPrChange w:id="270" w:author="Samuel Malachowsky" w:date="2015-03-14T17:14:00Z">
              <w:tcPr>
                <w:tcW w:w="520" w:type="dxa"/>
                <w:gridSpan w:val="2"/>
              </w:tcPr>
            </w:tcPrChange>
          </w:tcPr>
          <w:p w:rsidR="00D30AA0" w:rsidRPr="005A3996" w:rsidRDefault="00D30AA0" w:rsidP="000E7259">
            <w:pPr>
              <w:jc w:val="center"/>
              <w:rPr>
                <w:rFonts w:ascii="Times New Roman" w:hAnsi="Times New Roman" w:cs="Times New Roman"/>
              </w:rPr>
            </w:pPr>
            <w:ins w:id="271" w:author="Samuel Malachowsky" w:date="2015-03-14T17:15:00Z">
              <w:r>
                <w:rPr>
                  <w:rFonts w:ascii="Times New Roman" w:hAnsi="Times New Roman" w:cs="Times New Roman"/>
                </w:rPr>
                <w:t>100%</w:t>
              </w:r>
            </w:ins>
            <w:del w:id="272" w:author="Samuel Malachowsky" w:date="2015-03-14T17:13:00Z">
              <w:r w:rsidDel="00D30AA0">
                <w:rPr>
                  <w:rFonts w:ascii="Times New Roman" w:hAnsi="Times New Roman" w:cs="Times New Roman"/>
                </w:rPr>
                <w:delText>86%</w:delText>
              </w:r>
            </w:del>
          </w:p>
        </w:tc>
        <w:tc>
          <w:tcPr>
            <w:tcW w:w="740" w:type="dxa"/>
            <w:tcPrChange w:id="273" w:author="Samuel Malachowsky" w:date="2015-03-14T17:14:00Z">
              <w:tcPr>
                <w:tcW w:w="520" w:type="dxa"/>
                <w:gridSpan w:val="2"/>
              </w:tcPr>
            </w:tcPrChange>
          </w:tcPr>
          <w:p w:rsidR="00D30AA0" w:rsidRDefault="00D30AA0" w:rsidP="000E7259">
            <w:pPr>
              <w:jc w:val="center"/>
              <w:rPr>
                <w:ins w:id="274" w:author="Samuel Malachowsky" w:date="2015-03-14T17:11:00Z"/>
                <w:rFonts w:ascii="Times New Roman" w:hAnsi="Times New Roman" w:cs="Times New Roman"/>
              </w:rPr>
            </w:pPr>
            <w:ins w:id="275" w:author="Samuel Malachowsky" w:date="2015-03-14T17:13:00Z">
              <w:r>
                <w:rPr>
                  <w:rFonts w:ascii="Times New Roman" w:hAnsi="Times New Roman" w:cs="Times New Roman"/>
                </w:rPr>
                <w:t>86%</w:t>
              </w:r>
            </w:ins>
          </w:p>
        </w:tc>
      </w:tr>
      <w:tr w:rsidR="00D30AA0" w:rsidRPr="005A3996" w:rsidTr="00D30AA0">
        <w:tblPrEx>
          <w:tblW w:w="0" w:type="auto"/>
          <w:jc w:val="center"/>
          <w:tblCellMar>
            <w:left w:w="58" w:type="dxa"/>
            <w:right w:w="58" w:type="dxa"/>
          </w:tblCellMar>
          <w:tblPrExChange w:id="276" w:author="Samuel Malachowsky" w:date="2015-03-14T17:14:00Z">
            <w:tblPrEx>
              <w:tblW w:w="0" w:type="auto"/>
              <w:jc w:val="center"/>
              <w:tblCellMar>
                <w:left w:w="58" w:type="dxa"/>
                <w:right w:w="58" w:type="dxa"/>
              </w:tblCellMar>
            </w:tblPrEx>
          </w:tblPrExChange>
        </w:tblPrEx>
        <w:trPr>
          <w:jc w:val="center"/>
          <w:trPrChange w:id="277" w:author="Samuel Malachowsky" w:date="2015-03-14T17:14:00Z">
            <w:trPr>
              <w:jc w:val="center"/>
            </w:trPr>
          </w:trPrChange>
        </w:trPr>
        <w:tc>
          <w:tcPr>
            <w:tcW w:w="7809" w:type="dxa"/>
            <w:tcPrChange w:id="278" w:author="Samuel Malachowsky" w:date="2015-03-14T17:14:00Z">
              <w:tcPr>
                <w:tcW w:w="8956" w:type="dxa"/>
                <w:gridSpan w:val="3"/>
              </w:tcPr>
            </w:tcPrChange>
          </w:tcPr>
          <w:p w:rsidR="00D30AA0" w:rsidRPr="005A3996" w:rsidRDefault="00D30AA0" w:rsidP="000E7259">
            <w:pPr>
              <w:rPr>
                <w:rFonts w:ascii="Times New Roman" w:hAnsi="Times New Roman" w:cs="Times New Roman"/>
              </w:rPr>
            </w:pPr>
            <w:r w:rsidRPr="000E7259">
              <w:rPr>
                <w:rFonts w:ascii="Times New Roman" w:hAnsi="Times New Roman" w:cs="Times New Roman"/>
              </w:rPr>
              <w:t>Other groups’ presentations were more engaging because of diversification of the groups’ pres</w:t>
            </w:r>
            <w:r>
              <w:rPr>
                <w:rFonts w:ascii="Times New Roman" w:hAnsi="Times New Roman" w:cs="Times New Roman"/>
              </w:rPr>
              <w:t>entations</w:t>
            </w:r>
          </w:p>
        </w:tc>
        <w:tc>
          <w:tcPr>
            <w:tcW w:w="927" w:type="dxa"/>
            <w:tcMar>
              <w:left w:w="0" w:type="dxa"/>
              <w:right w:w="0" w:type="dxa"/>
            </w:tcMar>
            <w:tcPrChange w:id="279" w:author="Samuel Malachowsky" w:date="2015-03-14T17:14:00Z">
              <w:tcPr>
                <w:tcW w:w="520" w:type="dxa"/>
                <w:gridSpan w:val="2"/>
              </w:tcPr>
            </w:tcPrChange>
          </w:tcPr>
          <w:p w:rsidR="00D30AA0" w:rsidRPr="005A3996" w:rsidRDefault="00D30AA0" w:rsidP="000E7259">
            <w:pPr>
              <w:jc w:val="center"/>
              <w:rPr>
                <w:rFonts w:ascii="Times New Roman" w:hAnsi="Times New Roman" w:cs="Times New Roman"/>
              </w:rPr>
            </w:pPr>
            <w:ins w:id="280" w:author="Samuel Malachowsky" w:date="2015-03-14T17:15:00Z">
              <w:r>
                <w:rPr>
                  <w:rFonts w:ascii="Times New Roman" w:hAnsi="Times New Roman" w:cs="Times New Roman"/>
                </w:rPr>
                <w:t>88%</w:t>
              </w:r>
            </w:ins>
            <w:del w:id="281" w:author="Samuel Malachowsky" w:date="2015-03-14T17:13:00Z">
              <w:r w:rsidRPr="000E7259" w:rsidDel="00D30AA0">
                <w:rPr>
                  <w:rFonts w:ascii="Times New Roman" w:hAnsi="Times New Roman" w:cs="Times New Roman"/>
                </w:rPr>
                <w:delText>82%</w:delText>
              </w:r>
            </w:del>
          </w:p>
        </w:tc>
        <w:tc>
          <w:tcPr>
            <w:tcW w:w="740" w:type="dxa"/>
            <w:tcPrChange w:id="282" w:author="Samuel Malachowsky" w:date="2015-03-14T17:14:00Z">
              <w:tcPr>
                <w:tcW w:w="520" w:type="dxa"/>
                <w:gridSpan w:val="2"/>
              </w:tcPr>
            </w:tcPrChange>
          </w:tcPr>
          <w:p w:rsidR="00D30AA0" w:rsidRPr="000E7259" w:rsidRDefault="00D30AA0" w:rsidP="000E7259">
            <w:pPr>
              <w:jc w:val="center"/>
              <w:rPr>
                <w:ins w:id="283" w:author="Samuel Malachowsky" w:date="2015-03-14T17:11:00Z"/>
                <w:rFonts w:ascii="Times New Roman" w:hAnsi="Times New Roman" w:cs="Times New Roman"/>
              </w:rPr>
            </w:pPr>
            <w:ins w:id="284" w:author="Samuel Malachowsky" w:date="2015-03-14T17:13:00Z">
              <w:r w:rsidRPr="000E7259">
                <w:rPr>
                  <w:rFonts w:ascii="Times New Roman" w:hAnsi="Times New Roman" w:cs="Times New Roman"/>
                </w:rPr>
                <w:t>82%</w:t>
              </w:r>
            </w:ins>
          </w:p>
        </w:tc>
      </w:tr>
    </w:tbl>
    <w:p w:rsidR="00321AE9" w:rsidRDefault="000E7259" w:rsidP="00321AE9">
      <w:pPr>
        <w:rPr>
          <w:rFonts w:ascii="Times New Roman" w:hAnsi="Times New Roman" w:cs="Times New Roman"/>
          <w:sz w:val="24"/>
          <w:szCs w:val="24"/>
        </w:rPr>
      </w:pPr>
      <w:r>
        <w:rPr>
          <w:rFonts w:ascii="Times New Roman" w:hAnsi="Times New Roman" w:cs="Times New Roman"/>
          <w:sz w:val="24"/>
          <w:szCs w:val="24"/>
        </w:rPr>
        <w:br/>
      </w:r>
      <w:r w:rsidR="00321AE9" w:rsidRPr="00321AE9">
        <w:rPr>
          <w:rFonts w:ascii="Times New Roman" w:hAnsi="Times New Roman" w:cs="Times New Roman"/>
          <w:sz w:val="24"/>
          <w:szCs w:val="24"/>
        </w:rPr>
        <w:t>In general, students who volunteered to lead a group as a</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PM were more engaged, stated that they learned more, and</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expressed greater satisfaction with the project. Students</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who did not choose to participate as a PM also seemed to</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have an improved experience, and in some cases have stated</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that they would like to lead project teams in future classes.</w:t>
      </w:r>
    </w:p>
    <w:p w:rsidR="00321AE9" w:rsidRDefault="00321AE9" w:rsidP="00321AE9">
      <w:pPr>
        <w:rPr>
          <w:rFonts w:ascii="Times New Roman" w:hAnsi="Times New Roman" w:cs="Times New Roman"/>
          <w:sz w:val="24"/>
          <w:szCs w:val="24"/>
        </w:rPr>
      </w:pPr>
      <w:r>
        <w:rPr>
          <w:rFonts w:ascii="Times New Roman" w:hAnsi="Times New Roman" w:cs="Times New Roman"/>
          <w:sz w:val="24"/>
          <w:szCs w:val="24"/>
        </w:rPr>
        <w:t xml:space="preserve">6. Related </w:t>
      </w:r>
      <w:del w:id="285" w:author="Samuel Malachowsky" w:date="2015-04-06T10:39:00Z">
        <w:r w:rsidDel="00360827">
          <w:rPr>
            <w:rFonts w:ascii="Times New Roman" w:hAnsi="Times New Roman" w:cs="Times New Roman"/>
            <w:sz w:val="24"/>
            <w:szCs w:val="24"/>
          </w:rPr>
          <w:delText>W</w:delText>
        </w:r>
      </w:del>
      <w:ins w:id="286" w:author="Samuel Malachowsky" w:date="2015-04-06T10:39:00Z">
        <w:r w:rsidR="00360827">
          <w:rPr>
            <w:rFonts w:ascii="Times New Roman" w:hAnsi="Times New Roman" w:cs="Times New Roman"/>
            <w:sz w:val="24"/>
            <w:szCs w:val="24"/>
          </w:rPr>
          <w:t>w</w:t>
        </w:r>
      </w:ins>
      <w:r>
        <w:rPr>
          <w:rFonts w:ascii="Times New Roman" w:hAnsi="Times New Roman" w:cs="Times New Roman"/>
          <w:sz w:val="24"/>
          <w:szCs w:val="24"/>
        </w:rPr>
        <w:t>ork</w:t>
      </w:r>
    </w:p>
    <w:p w:rsidR="00321AE9" w:rsidRPr="00321AE9" w:rsidRDefault="00321AE9" w:rsidP="00321AE9">
      <w:pPr>
        <w:rPr>
          <w:rFonts w:ascii="Times New Roman" w:hAnsi="Times New Roman" w:cs="Times New Roman"/>
          <w:sz w:val="24"/>
          <w:szCs w:val="24"/>
        </w:rPr>
      </w:pPr>
      <w:r w:rsidRPr="00321AE9">
        <w:rPr>
          <w:rFonts w:ascii="Times New Roman" w:hAnsi="Times New Roman" w:cs="Times New Roman"/>
          <w:sz w:val="24"/>
          <w:szCs w:val="24"/>
        </w:rPr>
        <w:t>There has been significant development in the areas of</w:t>
      </w:r>
      <w:r>
        <w:rPr>
          <w:rFonts w:ascii="Times New Roman" w:hAnsi="Times New Roman" w:cs="Times New Roman"/>
          <w:sz w:val="24"/>
          <w:szCs w:val="24"/>
        </w:rPr>
        <w:t xml:space="preserve"> </w:t>
      </w:r>
      <w:r w:rsidRPr="00321AE9">
        <w:rPr>
          <w:rFonts w:ascii="Times New Roman" w:hAnsi="Times New Roman" w:cs="Times New Roman"/>
          <w:sz w:val="24"/>
          <w:szCs w:val="24"/>
        </w:rPr>
        <w:t>both process and project m</w:t>
      </w:r>
      <w:r w:rsidR="00874670">
        <w:rPr>
          <w:rFonts w:ascii="Times New Roman" w:hAnsi="Times New Roman" w:cs="Times New Roman"/>
          <w:sz w:val="24"/>
          <w:szCs w:val="24"/>
        </w:rPr>
        <w:t>anagement in the classroom. Previous works have</w:t>
      </w:r>
      <w:r w:rsidRPr="00321AE9">
        <w:rPr>
          <w:rFonts w:ascii="Times New Roman" w:hAnsi="Times New Roman" w:cs="Times New Roman"/>
          <w:sz w:val="24"/>
          <w:szCs w:val="24"/>
        </w:rPr>
        <w:t xml:space="preserve"> stated the importance of such an educational focus</w:t>
      </w:r>
      <w:r w:rsidR="004D0D99">
        <w:rPr>
          <w:rFonts w:ascii="Times New Roman" w:hAnsi="Times New Roman" w:cs="Times New Roman"/>
          <w:sz w:val="24"/>
          <w:szCs w:val="24"/>
        </w:rPr>
        <w:t xml:space="preserve"> and, </w:t>
      </w:r>
      <w:r w:rsidR="004D0D99">
        <w:rPr>
          <w:rFonts w:ascii="Times New Roman" w:hAnsi="Times New Roman" w:cs="Times New Roman"/>
          <w:sz w:val="24"/>
          <w:szCs w:val="24"/>
        </w:rPr>
        <w:lastRenderedPageBreak/>
        <w:t>although varied, they lend credibility to providing a more realistic, PM-led team experience in the classroom</w:t>
      </w:r>
      <w:r w:rsidRPr="00321AE9">
        <w:rPr>
          <w:rFonts w:ascii="Times New Roman" w:hAnsi="Times New Roman" w:cs="Times New Roman"/>
          <w:sz w:val="24"/>
          <w:szCs w:val="24"/>
        </w:rPr>
        <w:t xml:space="preserve">. </w:t>
      </w:r>
      <w:proofErr w:type="spellStart"/>
      <w:r w:rsidRPr="00321AE9">
        <w:rPr>
          <w:rFonts w:ascii="Times New Roman" w:hAnsi="Times New Roman" w:cs="Times New Roman"/>
          <w:sz w:val="24"/>
          <w:szCs w:val="24"/>
        </w:rPr>
        <w:t>Oudshoorn</w:t>
      </w:r>
      <w:proofErr w:type="spellEnd"/>
      <w:r w:rsidRPr="00321AE9">
        <w:rPr>
          <w:rFonts w:ascii="Times New Roman" w:hAnsi="Times New Roman" w:cs="Times New Roman"/>
          <w:sz w:val="24"/>
          <w:szCs w:val="24"/>
        </w:rPr>
        <w:t>,</w:t>
      </w:r>
      <w:r>
        <w:rPr>
          <w:rFonts w:ascii="Times New Roman" w:hAnsi="Times New Roman" w:cs="Times New Roman"/>
          <w:sz w:val="24"/>
          <w:szCs w:val="24"/>
        </w:rPr>
        <w:t xml:space="preserve"> Brown, and Maciunas</w:t>
      </w:r>
      <w:r w:rsidRPr="00321AE9">
        <w:rPr>
          <w:rFonts w:ascii="Times New Roman" w:hAnsi="Times New Roman" w:cs="Times New Roman"/>
          <w:sz w:val="24"/>
          <w:szCs w:val="24"/>
          <w:vertAlign w:val="superscript"/>
        </w:rPr>
        <w:t>16</w:t>
      </w:r>
      <w:r w:rsidRPr="00321AE9">
        <w:rPr>
          <w:rFonts w:ascii="Times New Roman" w:hAnsi="Times New Roman" w:cs="Times New Roman"/>
          <w:sz w:val="24"/>
          <w:szCs w:val="24"/>
        </w:rPr>
        <w:t xml:space="preserve"> discussed implementation of a</w:t>
      </w:r>
      <w:r>
        <w:rPr>
          <w:rFonts w:ascii="Times New Roman" w:hAnsi="Times New Roman" w:cs="Times New Roman"/>
          <w:sz w:val="24"/>
          <w:szCs w:val="24"/>
        </w:rPr>
        <w:t xml:space="preserve"> </w:t>
      </w:r>
      <w:r w:rsidRPr="00321AE9">
        <w:rPr>
          <w:rFonts w:ascii="Times New Roman" w:hAnsi="Times New Roman" w:cs="Times New Roman"/>
          <w:sz w:val="24"/>
          <w:szCs w:val="24"/>
        </w:rPr>
        <w:t>more realistic problem solving situations for software engineering project teams. Simil</w:t>
      </w:r>
      <w:r>
        <w:rPr>
          <w:rFonts w:ascii="Times New Roman" w:hAnsi="Times New Roman" w:cs="Times New Roman"/>
          <w:sz w:val="24"/>
          <w:szCs w:val="24"/>
        </w:rPr>
        <w:t>arly, Villarreal and Butler</w:t>
      </w:r>
      <w:r w:rsidRPr="00321AE9">
        <w:rPr>
          <w:rFonts w:ascii="Times New Roman" w:hAnsi="Times New Roman" w:cs="Times New Roman"/>
          <w:sz w:val="24"/>
          <w:szCs w:val="24"/>
          <w:vertAlign w:val="superscript"/>
        </w:rPr>
        <w:t>23</w:t>
      </w:r>
      <w:r>
        <w:rPr>
          <w:rFonts w:ascii="Times New Roman" w:hAnsi="Times New Roman" w:cs="Times New Roman"/>
          <w:sz w:val="24"/>
          <w:szCs w:val="24"/>
        </w:rPr>
        <w:t xml:space="preserve"> and Henry and LaFrance</w:t>
      </w:r>
      <w:r w:rsidRPr="00321AE9">
        <w:rPr>
          <w:rFonts w:ascii="Times New Roman" w:hAnsi="Times New Roman" w:cs="Times New Roman"/>
          <w:sz w:val="24"/>
          <w:szCs w:val="24"/>
          <w:vertAlign w:val="superscript"/>
        </w:rPr>
        <w:t>10</w:t>
      </w:r>
      <w:r w:rsidRPr="00321AE9">
        <w:rPr>
          <w:rFonts w:ascii="Times New Roman" w:hAnsi="Times New Roman" w:cs="Times New Roman"/>
          <w:sz w:val="24"/>
          <w:szCs w:val="24"/>
        </w:rPr>
        <w:t xml:space="preserve"> emphasized the importance</w:t>
      </w:r>
      <w:r>
        <w:rPr>
          <w:rFonts w:ascii="Times New Roman" w:hAnsi="Times New Roman" w:cs="Times New Roman"/>
          <w:sz w:val="24"/>
          <w:szCs w:val="24"/>
        </w:rPr>
        <w:t xml:space="preserve"> </w:t>
      </w:r>
      <w:r w:rsidRPr="00321AE9">
        <w:rPr>
          <w:rFonts w:ascii="Times New Roman" w:hAnsi="Times New Roman" w:cs="Times New Roman"/>
          <w:sz w:val="24"/>
          <w:szCs w:val="24"/>
        </w:rPr>
        <w:t>of realistic experience and pioneered methodologies in this</w:t>
      </w:r>
      <w:r>
        <w:rPr>
          <w:rFonts w:ascii="Times New Roman" w:hAnsi="Times New Roman" w:cs="Times New Roman"/>
          <w:sz w:val="24"/>
          <w:szCs w:val="24"/>
        </w:rPr>
        <w:t xml:space="preserve"> </w:t>
      </w:r>
      <w:r w:rsidRPr="00321AE9">
        <w:rPr>
          <w:rFonts w:ascii="Times New Roman" w:hAnsi="Times New Roman" w:cs="Times New Roman"/>
          <w:sz w:val="24"/>
          <w:szCs w:val="24"/>
        </w:rPr>
        <w:t>area, expressing the under</w:t>
      </w:r>
      <w:r>
        <w:rPr>
          <w:rFonts w:ascii="Times New Roman" w:hAnsi="Times New Roman" w:cs="Times New Roman"/>
          <w:sz w:val="24"/>
          <w:szCs w:val="24"/>
        </w:rPr>
        <w:t>standing that unrealistic class</w:t>
      </w:r>
      <w:r w:rsidRPr="00321AE9">
        <w:rPr>
          <w:rFonts w:ascii="Times New Roman" w:hAnsi="Times New Roman" w:cs="Times New Roman"/>
          <w:sz w:val="24"/>
          <w:szCs w:val="24"/>
        </w:rPr>
        <w:t>room situations and projects do not provide as much value</w:t>
      </w:r>
      <w:r>
        <w:rPr>
          <w:rFonts w:ascii="Times New Roman" w:hAnsi="Times New Roman" w:cs="Times New Roman"/>
          <w:sz w:val="24"/>
          <w:szCs w:val="24"/>
        </w:rPr>
        <w:t xml:space="preserve"> </w:t>
      </w:r>
      <w:r w:rsidRPr="00321AE9">
        <w:rPr>
          <w:rFonts w:ascii="Times New Roman" w:hAnsi="Times New Roman" w:cs="Times New Roman"/>
          <w:sz w:val="24"/>
          <w:szCs w:val="24"/>
        </w:rPr>
        <w:t>as some may believe. Providing a more realistic teamwork</w:t>
      </w:r>
      <w:r>
        <w:rPr>
          <w:rFonts w:ascii="Times New Roman" w:hAnsi="Times New Roman" w:cs="Times New Roman"/>
          <w:sz w:val="24"/>
          <w:szCs w:val="24"/>
        </w:rPr>
        <w:t xml:space="preserve"> </w:t>
      </w:r>
      <w:r w:rsidRPr="00321AE9">
        <w:rPr>
          <w:rFonts w:ascii="Times New Roman" w:hAnsi="Times New Roman" w:cs="Times New Roman"/>
          <w:sz w:val="24"/>
          <w:szCs w:val="24"/>
        </w:rPr>
        <w:t>experience in the software engineering classroom has also</w:t>
      </w:r>
      <w:r>
        <w:rPr>
          <w:rFonts w:ascii="Times New Roman" w:hAnsi="Times New Roman" w:cs="Times New Roman"/>
          <w:sz w:val="24"/>
          <w:szCs w:val="24"/>
        </w:rPr>
        <w:t xml:space="preserve"> </w:t>
      </w:r>
      <w:r w:rsidRPr="00321AE9">
        <w:rPr>
          <w:rFonts w:ascii="Times New Roman" w:hAnsi="Times New Roman" w:cs="Times New Roman"/>
          <w:sz w:val="24"/>
          <w:szCs w:val="24"/>
        </w:rPr>
        <w:t>been specifically focused upon by Walker and Slotterbeck</w:t>
      </w:r>
      <w:proofErr w:type="gramStart"/>
      <w:ins w:id="287" w:author="Samuel Malachowsky" w:date="2015-03-14T17:28:00Z">
        <w:r w:rsidR="004A4341">
          <w:rPr>
            <w:rFonts w:ascii="Times New Roman" w:hAnsi="Times New Roman" w:cs="Times New Roman"/>
            <w:sz w:val="24"/>
            <w:szCs w:val="24"/>
          </w:rPr>
          <w:t>,</w:t>
        </w:r>
      </w:ins>
      <w:r w:rsidRPr="00321AE9">
        <w:rPr>
          <w:rFonts w:ascii="Times New Roman" w:hAnsi="Times New Roman" w:cs="Times New Roman"/>
          <w:sz w:val="24"/>
          <w:szCs w:val="24"/>
          <w:vertAlign w:val="superscript"/>
        </w:rPr>
        <w:t>24</w:t>
      </w:r>
      <w:proofErr w:type="gramEnd"/>
      <w:del w:id="288" w:author="Samuel Malachowsky" w:date="2015-03-14T17:28:00Z">
        <w:r w:rsidRPr="00321AE9" w:rsidDel="004A4341">
          <w:rPr>
            <w:rFonts w:ascii="Times New Roman" w:hAnsi="Times New Roman" w:cs="Times New Roman"/>
            <w:sz w:val="24"/>
            <w:szCs w:val="24"/>
          </w:rPr>
          <w:delText>,</w:delText>
        </w:r>
      </w:del>
      <w:r w:rsidRPr="00321AE9">
        <w:rPr>
          <w:rFonts w:ascii="Times New Roman" w:hAnsi="Times New Roman" w:cs="Times New Roman"/>
          <w:sz w:val="24"/>
          <w:szCs w:val="24"/>
        </w:rPr>
        <w:t xml:space="preserve"> showing the need to address the issue before students</w:t>
      </w:r>
      <w:r>
        <w:rPr>
          <w:rFonts w:ascii="Times New Roman" w:hAnsi="Times New Roman" w:cs="Times New Roman"/>
          <w:sz w:val="24"/>
          <w:szCs w:val="24"/>
        </w:rPr>
        <w:t xml:space="preserve"> </w:t>
      </w:r>
      <w:r w:rsidRPr="00321AE9">
        <w:rPr>
          <w:rFonts w:ascii="Times New Roman" w:hAnsi="Times New Roman" w:cs="Times New Roman"/>
          <w:sz w:val="24"/>
          <w:szCs w:val="24"/>
        </w:rPr>
        <w:t>have reached their capstone class.</w:t>
      </w:r>
    </w:p>
    <w:p w:rsidR="00321AE9" w:rsidRDefault="00C60C8D" w:rsidP="00321AE9">
      <w:pPr>
        <w:rPr>
          <w:rFonts w:ascii="Times New Roman" w:hAnsi="Times New Roman" w:cs="Times New Roman"/>
          <w:sz w:val="24"/>
          <w:szCs w:val="24"/>
        </w:rPr>
      </w:pPr>
      <w:r>
        <w:rPr>
          <w:rFonts w:ascii="Times New Roman" w:hAnsi="Times New Roman" w:cs="Times New Roman"/>
          <w:sz w:val="24"/>
          <w:szCs w:val="24"/>
        </w:rPr>
        <w:t>Tan and Phillips</w:t>
      </w:r>
      <w:r w:rsidR="00321AE9" w:rsidRPr="00C60C8D">
        <w:rPr>
          <w:rFonts w:ascii="Times New Roman" w:hAnsi="Times New Roman" w:cs="Times New Roman"/>
          <w:sz w:val="24"/>
          <w:szCs w:val="24"/>
          <w:vertAlign w:val="superscript"/>
        </w:rPr>
        <w:t>20</w:t>
      </w:r>
      <w:r w:rsidR="00321AE9" w:rsidRPr="00321AE9">
        <w:rPr>
          <w:rFonts w:ascii="Times New Roman" w:hAnsi="Times New Roman" w:cs="Times New Roman"/>
          <w:sz w:val="24"/>
          <w:szCs w:val="24"/>
        </w:rPr>
        <w:t xml:space="preserve"> outlined an example of bringing more</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realistic project management scenarios into the computer</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information systems curriculum. A comparison of project</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 xml:space="preserve">management instruction through heavy use of </w:t>
      </w:r>
      <w:proofErr w:type="spellStart"/>
      <w:r w:rsidR="00321AE9" w:rsidRPr="00321AE9">
        <w:rPr>
          <w:rFonts w:ascii="Times New Roman" w:hAnsi="Times New Roman" w:cs="Times New Roman"/>
          <w:sz w:val="24"/>
          <w:szCs w:val="24"/>
        </w:rPr>
        <w:t>antipatterns</w:t>
      </w:r>
      <w:proofErr w:type="spellEnd"/>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verses patterns in instruction was the focus of research by</w:t>
      </w:r>
      <w:r w:rsidR="00321AE9">
        <w:rPr>
          <w:rFonts w:ascii="Times New Roman" w:hAnsi="Times New Roman" w:cs="Times New Roman"/>
          <w:sz w:val="24"/>
          <w:szCs w:val="24"/>
        </w:rPr>
        <w:t xml:space="preserve"> </w:t>
      </w:r>
      <w:proofErr w:type="spellStart"/>
      <w:r w:rsidR="00321AE9">
        <w:rPr>
          <w:rFonts w:ascii="Times New Roman" w:hAnsi="Times New Roman" w:cs="Times New Roman"/>
          <w:sz w:val="24"/>
          <w:szCs w:val="24"/>
        </w:rPr>
        <w:t>Staemelos</w:t>
      </w:r>
      <w:proofErr w:type="spellEnd"/>
      <w:r w:rsidR="00321AE9">
        <w:rPr>
          <w:rFonts w:ascii="Times New Roman" w:hAnsi="Times New Roman" w:cs="Times New Roman"/>
          <w:sz w:val="24"/>
          <w:szCs w:val="24"/>
        </w:rPr>
        <w:t xml:space="preserve">, </w:t>
      </w:r>
      <w:proofErr w:type="spellStart"/>
      <w:r w:rsidR="00321AE9">
        <w:rPr>
          <w:rFonts w:ascii="Times New Roman" w:hAnsi="Times New Roman" w:cs="Times New Roman"/>
          <w:sz w:val="24"/>
          <w:szCs w:val="24"/>
        </w:rPr>
        <w:t>Settas</w:t>
      </w:r>
      <w:proofErr w:type="spellEnd"/>
      <w:r w:rsidR="00321AE9">
        <w:rPr>
          <w:rFonts w:ascii="Times New Roman" w:hAnsi="Times New Roman" w:cs="Times New Roman"/>
          <w:sz w:val="24"/>
          <w:szCs w:val="24"/>
        </w:rPr>
        <w:t>, and Mallini</w:t>
      </w:r>
      <w:ins w:id="289" w:author="Samuel Malachowsky" w:date="2015-03-14T17:28:00Z">
        <w:r w:rsidR="004A4341">
          <w:rPr>
            <w:rFonts w:ascii="Times New Roman" w:hAnsi="Times New Roman" w:cs="Times New Roman"/>
            <w:sz w:val="24"/>
            <w:szCs w:val="24"/>
          </w:rPr>
          <w:t>.</w:t>
        </w:r>
      </w:ins>
      <w:r w:rsidR="00321AE9" w:rsidRPr="00321AE9">
        <w:rPr>
          <w:rFonts w:ascii="Times New Roman" w:hAnsi="Times New Roman" w:cs="Times New Roman"/>
          <w:sz w:val="24"/>
          <w:szCs w:val="24"/>
          <w:vertAlign w:val="superscript"/>
        </w:rPr>
        <w:t>17</w:t>
      </w:r>
      <w:del w:id="290" w:author="Samuel Malachowsky" w:date="2015-03-14T17:28:00Z">
        <w:r w:rsidR="00321AE9" w:rsidRPr="00321AE9" w:rsidDel="004A4341">
          <w:rPr>
            <w:rFonts w:ascii="Times New Roman" w:hAnsi="Times New Roman" w:cs="Times New Roman"/>
            <w:sz w:val="24"/>
            <w:szCs w:val="24"/>
          </w:rPr>
          <w:delText>.</w:delText>
        </w:r>
      </w:del>
      <w:r w:rsidR="00321AE9" w:rsidRPr="00321AE9">
        <w:rPr>
          <w:rFonts w:ascii="Times New Roman" w:hAnsi="Times New Roman" w:cs="Times New Roman"/>
          <w:sz w:val="24"/>
          <w:szCs w:val="24"/>
        </w:rPr>
        <w:t xml:space="preserve"> </w:t>
      </w:r>
      <w:proofErr w:type="spellStart"/>
      <w:r w:rsidR="00321AE9" w:rsidRPr="00321AE9">
        <w:rPr>
          <w:rFonts w:ascii="Times New Roman" w:hAnsi="Times New Roman" w:cs="Times New Roman"/>
          <w:sz w:val="24"/>
          <w:szCs w:val="24"/>
        </w:rPr>
        <w:t>Goldin</w:t>
      </w:r>
      <w:proofErr w:type="spellEnd"/>
      <w:r w:rsidR="00321AE9" w:rsidRPr="00321AE9">
        <w:rPr>
          <w:rFonts w:ascii="Times New Roman" w:hAnsi="Times New Roman" w:cs="Times New Roman"/>
          <w:sz w:val="24"/>
          <w:szCs w:val="24"/>
        </w:rPr>
        <w:t xml:space="preserve"> and Rudahl</w:t>
      </w:r>
      <w:proofErr w:type="gramStart"/>
      <w:ins w:id="291" w:author="Samuel Malachowsky" w:date="2015-03-14T17:28:00Z">
        <w:r w:rsidR="004A4341">
          <w:rPr>
            <w:rFonts w:ascii="Times New Roman" w:hAnsi="Times New Roman" w:cs="Times New Roman"/>
            <w:sz w:val="24"/>
            <w:szCs w:val="24"/>
          </w:rPr>
          <w:t>,</w:t>
        </w:r>
      </w:ins>
      <w:r w:rsidR="00321AE9" w:rsidRPr="00321AE9">
        <w:rPr>
          <w:rFonts w:ascii="Times New Roman" w:hAnsi="Times New Roman" w:cs="Times New Roman"/>
          <w:sz w:val="24"/>
          <w:szCs w:val="24"/>
          <w:vertAlign w:val="superscript"/>
        </w:rPr>
        <w:t>9</w:t>
      </w:r>
      <w:proofErr w:type="gramEnd"/>
      <w:del w:id="292" w:author="Samuel Malachowsky" w:date="2015-03-14T17:28:00Z">
        <w:r w:rsidR="00321AE9" w:rsidRPr="00321AE9" w:rsidDel="004A4341">
          <w:rPr>
            <w:rFonts w:ascii="Times New Roman" w:hAnsi="Times New Roman" w:cs="Times New Roman"/>
            <w:sz w:val="24"/>
            <w:szCs w:val="24"/>
          </w:rPr>
          <w:delText>,</w:delText>
        </w:r>
      </w:del>
      <w:r w:rsidR="00321AE9">
        <w:rPr>
          <w:rFonts w:ascii="Times New Roman" w:hAnsi="Times New Roman" w:cs="Times New Roman"/>
          <w:sz w:val="24"/>
          <w:szCs w:val="24"/>
        </w:rPr>
        <w:t xml:space="preserve"> </w:t>
      </w:r>
      <w:proofErr w:type="spellStart"/>
      <w:r w:rsidR="00321AE9" w:rsidRPr="00321AE9">
        <w:rPr>
          <w:rFonts w:ascii="Times New Roman" w:hAnsi="Times New Roman" w:cs="Times New Roman"/>
          <w:sz w:val="24"/>
          <w:szCs w:val="24"/>
        </w:rPr>
        <w:t>Albern</w:t>
      </w:r>
      <w:r w:rsidR="00321AE9">
        <w:rPr>
          <w:rFonts w:ascii="Times New Roman" w:hAnsi="Times New Roman" w:cs="Times New Roman"/>
          <w:sz w:val="24"/>
          <w:szCs w:val="24"/>
        </w:rPr>
        <w:t>ethy</w:t>
      </w:r>
      <w:proofErr w:type="spellEnd"/>
      <w:r w:rsidR="00321AE9">
        <w:rPr>
          <w:rFonts w:ascii="Times New Roman" w:hAnsi="Times New Roman" w:cs="Times New Roman"/>
          <w:sz w:val="24"/>
          <w:szCs w:val="24"/>
        </w:rPr>
        <w:t xml:space="preserve">, </w:t>
      </w:r>
      <w:proofErr w:type="spellStart"/>
      <w:r w:rsidR="00321AE9">
        <w:rPr>
          <w:rFonts w:ascii="Times New Roman" w:hAnsi="Times New Roman" w:cs="Times New Roman"/>
          <w:sz w:val="24"/>
          <w:szCs w:val="24"/>
        </w:rPr>
        <w:t>Piegari</w:t>
      </w:r>
      <w:proofErr w:type="spellEnd"/>
      <w:r w:rsidR="00321AE9">
        <w:rPr>
          <w:rFonts w:ascii="Times New Roman" w:hAnsi="Times New Roman" w:cs="Times New Roman"/>
          <w:sz w:val="24"/>
          <w:szCs w:val="24"/>
        </w:rPr>
        <w:t>, and Reichgelt</w:t>
      </w:r>
      <w:ins w:id="293" w:author="Samuel Malachowsky" w:date="2015-03-14T17:28:00Z">
        <w:r w:rsidR="004A4341">
          <w:rPr>
            <w:rFonts w:ascii="Times New Roman" w:hAnsi="Times New Roman" w:cs="Times New Roman"/>
            <w:sz w:val="24"/>
            <w:szCs w:val="24"/>
          </w:rPr>
          <w:t>,</w:t>
        </w:r>
      </w:ins>
      <w:r w:rsidR="00321AE9" w:rsidRPr="00321AE9">
        <w:rPr>
          <w:rFonts w:ascii="Times New Roman" w:hAnsi="Times New Roman" w:cs="Times New Roman"/>
          <w:sz w:val="24"/>
          <w:szCs w:val="24"/>
          <w:vertAlign w:val="superscript"/>
        </w:rPr>
        <w:t>3</w:t>
      </w:r>
      <w:del w:id="294" w:author="Samuel Malachowsky" w:date="2015-03-14T17:28:00Z">
        <w:r w:rsidR="00321AE9" w:rsidRPr="00321AE9" w:rsidDel="004A4341">
          <w:rPr>
            <w:rFonts w:ascii="Times New Roman" w:hAnsi="Times New Roman" w:cs="Times New Roman"/>
            <w:sz w:val="24"/>
            <w:szCs w:val="24"/>
          </w:rPr>
          <w:delText>,</w:delText>
        </w:r>
      </w:del>
      <w:r w:rsidR="00321AE9" w:rsidRPr="00321AE9">
        <w:rPr>
          <w:rFonts w:ascii="Times New Roman" w:hAnsi="Times New Roman" w:cs="Times New Roman"/>
          <w:sz w:val="24"/>
          <w:szCs w:val="24"/>
        </w:rPr>
        <w:t xml:space="preserve"> and Tan and Jones</w:t>
      </w:r>
      <w:r w:rsidR="00321AE9" w:rsidRPr="00321AE9">
        <w:rPr>
          <w:rFonts w:ascii="Times New Roman" w:hAnsi="Times New Roman" w:cs="Times New Roman"/>
          <w:sz w:val="24"/>
          <w:szCs w:val="24"/>
          <w:vertAlign w:val="superscript"/>
        </w:rPr>
        <w:t>19</w:t>
      </w:r>
      <w:r w:rsidR="00321AE9" w:rsidRPr="00321AE9">
        <w:rPr>
          <w:rFonts w:ascii="Times New Roman" w:hAnsi="Times New Roman" w:cs="Times New Roman"/>
          <w:sz w:val="24"/>
          <w:szCs w:val="24"/>
        </w:rPr>
        <w:t xml:space="preserve"> have presented methodologies for presenting processes</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in such a way that they become meaningful, such as an</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experience-based approach or having teams interact directly</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with clients external to the classroom. Most of these authors</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have also included explanations of the additional demands</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that are placed on the instructor, and have in many cases</w:t>
      </w:r>
      <w:r w:rsidR="00321AE9">
        <w:rPr>
          <w:rFonts w:ascii="Times New Roman" w:hAnsi="Times New Roman" w:cs="Times New Roman"/>
          <w:sz w:val="24"/>
          <w:szCs w:val="24"/>
        </w:rPr>
        <w:t xml:space="preserve"> </w:t>
      </w:r>
      <w:r w:rsidR="00321AE9" w:rsidRPr="00321AE9">
        <w:rPr>
          <w:rFonts w:ascii="Times New Roman" w:hAnsi="Times New Roman" w:cs="Times New Roman"/>
          <w:sz w:val="24"/>
          <w:szCs w:val="24"/>
        </w:rPr>
        <w:t>built upon each other’s work</w:t>
      </w:r>
      <w:r w:rsidR="006E0470">
        <w:rPr>
          <w:rFonts w:ascii="Times New Roman" w:hAnsi="Times New Roman" w:cs="Times New Roman"/>
          <w:sz w:val="24"/>
          <w:szCs w:val="24"/>
        </w:rPr>
        <w:t>.  When considered as a group, they show a need for more direct engagement by students in the disposition of the project itself, rather than more passive preplanned instructor project management.</w:t>
      </w:r>
    </w:p>
    <w:p w:rsidR="00C60C8D" w:rsidRDefault="00C60C8D" w:rsidP="00321AE9">
      <w:pPr>
        <w:rPr>
          <w:rFonts w:ascii="Times New Roman" w:hAnsi="Times New Roman" w:cs="Times New Roman"/>
          <w:sz w:val="24"/>
          <w:szCs w:val="24"/>
        </w:rPr>
      </w:pPr>
      <w:r>
        <w:rPr>
          <w:rFonts w:ascii="Times New Roman" w:hAnsi="Times New Roman" w:cs="Times New Roman"/>
          <w:sz w:val="24"/>
          <w:szCs w:val="24"/>
        </w:rPr>
        <w:t xml:space="preserve">7. Future </w:t>
      </w:r>
      <w:ins w:id="295" w:author="Samuel Malachowsky" w:date="2015-04-06T10:39:00Z">
        <w:r w:rsidR="00360827">
          <w:rPr>
            <w:rFonts w:ascii="Times New Roman" w:hAnsi="Times New Roman" w:cs="Times New Roman"/>
            <w:sz w:val="24"/>
            <w:szCs w:val="24"/>
          </w:rPr>
          <w:t>w</w:t>
        </w:r>
      </w:ins>
      <w:del w:id="296" w:author="Samuel Malachowsky" w:date="2015-04-06T10:39:00Z">
        <w:r w:rsidDel="00360827">
          <w:rPr>
            <w:rFonts w:ascii="Times New Roman" w:hAnsi="Times New Roman" w:cs="Times New Roman"/>
            <w:sz w:val="24"/>
            <w:szCs w:val="24"/>
          </w:rPr>
          <w:delText>W</w:delText>
        </w:r>
      </w:del>
      <w:r>
        <w:rPr>
          <w:rFonts w:ascii="Times New Roman" w:hAnsi="Times New Roman" w:cs="Times New Roman"/>
          <w:sz w:val="24"/>
          <w:szCs w:val="24"/>
        </w:rPr>
        <w:t>ork</w:t>
      </w:r>
    </w:p>
    <w:p w:rsidR="00C60C8D" w:rsidRPr="00C60C8D" w:rsidRDefault="00C60C8D" w:rsidP="00C60C8D">
      <w:pPr>
        <w:rPr>
          <w:rFonts w:ascii="Times New Roman" w:hAnsi="Times New Roman" w:cs="Times New Roman"/>
          <w:sz w:val="24"/>
          <w:szCs w:val="24"/>
        </w:rPr>
      </w:pPr>
      <w:r w:rsidRPr="00C60C8D">
        <w:rPr>
          <w:rFonts w:ascii="Times New Roman" w:hAnsi="Times New Roman" w:cs="Times New Roman"/>
          <w:sz w:val="24"/>
          <w:szCs w:val="24"/>
        </w:rPr>
        <w:t>This updated project format has been successfully utilized</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in several sections of the Process and Project Management</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course, but there are enhancements planned for future sections. Moving forward, one of the main objectives is to</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provide a group project environment that more realistically</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simulates both the actual and the ideal project in the real</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world soon to be encountered by the students. In relation</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to this, the structure of the deliverables could be organized</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differently, with more guidance related to individual parts,</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such as sample risks, less reliance upon the instructor to define what should be included in functional and nonfunctional</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requirements, and the possible introduction of a mid-project</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requirements change.</w:t>
      </w:r>
    </w:p>
    <w:p w:rsidR="00C60C8D" w:rsidRPr="00C60C8D" w:rsidRDefault="00C60C8D" w:rsidP="00C60C8D">
      <w:pPr>
        <w:rPr>
          <w:rFonts w:ascii="Times New Roman" w:hAnsi="Times New Roman" w:cs="Times New Roman"/>
          <w:sz w:val="24"/>
          <w:szCs w:val="24"/>
        </w:rPr>
      </w:pPr>
      <w:r w:rsidRPr="00C60C8D">
        <w:rPr>
          <w:rFonts w:ascii="Times New Roman" w:hAnsi="Times New Roman" w:cs="Times New Roman"/>
          <w:sz w:val="24"/>
          <w:szCs w:val="24"/>
        </w:rPr>
        <w:t>One risk that has so far not been encountered is a lack of or</w:t>
      </w:r>
      <w:del w:id="297" w:author="Samuel Malachowsky" w:date="2015-03-14T17:29:00Z">
        <w:r w:rsidR="007E4466" w:rsidDel="00722CBC">
          <w:rPr>
            <w:rFonts w:ascii="Times New Roman" w:hAnsi="Times New Roman" w:cs="Times New Roman"/>
            <w:sz w:val="24"/>
            <w:szCs w:val="24"/>
          </w:rPr>
          <w:delText xml:space="preserve"> </w:delText>
        </w:r>
        <w:r w:rsidRPr="00C60C8D" w:rsidDel="00722CBC">
          <w:rPr>
            <w:rFonts w:ascii="Times New Roman" w:hAnsi="Times New Roman" w:cs="Times New Roman"/>
            <w:sz w:val="24"/>
            <w:szCs w:val="24"/>
          </w:rPr>
          <w:delText>a</w:delText>
        </w:r>
      </w:del>
      <w:r w:rsidRPr="00C60C8D">
        <w:rPr>
          <w:rFonts w:ascii="Times New Roman" w:hAnsi="Times New Roman" w:cs="Times New Roman"/>
          <w:sz w:val="24"/>
          <w:szCs w:val="24"/>
        </w:rPr>
        <w:t xml:space="preserve"> </w:t>
      </w:r>
      <w:ins w:id="298" w:author="Samuel Malachowsky" w:date="2015-03-14T17:29:00Z">
        <w:r w:rsidR="006120EA">
          <w:rPr>
            <w:rFonts w:ascii="Times New Roman" w:hAnsi="Times New Roman" w:cs="Times New Roman"/>
            <w:sz w:val="24"/>
            <w:szCs w:val="24"/>
          </w:rPr>
          <w:t xml:space="preserve">severe </w:t>
        </w:r>
      </w:ins>
      <w:r w:rsidRPr="00C60C8D">
        <w:rPr>
          <w:rFonts w:ascii="Times New Roman" w:hAnsi="Times New Roman" w:cs="Times New Roman"/>
          <w:sz w:val="24"/>
          <w:szCs w:val="24"/>
        </w:rPr>
        <w:t>surplus of volunteers for the role of PM. This may require</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more explicit definitions of both the role and contingencies.</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The role the PM fulfills within their group could also be more</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explicitly defined by requiring agendas, meeting minutes,</w:t>
      </w:r>
      <w:r w:rsidR="007E4466">
        <w:rPr>
          <w:rFonts w:ascii="Times New Roman" w:hAnsi="Times New Roman" w:cs="Times New Roman"/>
          <w:sz w:val="24"/>
          <w:szCs w:val="24"/>
        </w:rPr>
        <w:t xml:space="preserve"> </w:t>
      </w:r>
      <w:r w:rsidRPr="00C60C8D">
        <w:rPr>
          <w:rFonts w:ascii="Times New Roman" w:hAnsi="Times New Roman" w:cs="Times New Roman"/>
          <w:sz w:val="24"/>
          <w:szCs w:val="24"/>
        </w:rPr>
        <w:t>and lessons learned at regular intervals throughout the class.</w:t>
      </w:r>
    </w:p>
    <w:p w:rsidR="00C60C8D" w:rsidRPr="00C60C8D" w:rsidRDefault="00C60C8D" w:rsidP="00C60C8D">
      <w:pPr>
        <w:rPr>
          <w:rFonts w:ascii="Times New Roman" w:hAnsi="Times New Roman" w:cs="Times New Roman"/>
          <w:sz w:val="24"/>
          <w:szCs w:val="24"/>
        </w:rPr>
      </w:pPr>
      <w:r w:rsidRPr="00C60C8D">
        <w:rPr>
          <w:rFonts w:ascii="Times New Roman" w:hAnsi="Times New Roman" w:cs="Times New Roman"/>
          <w:sz w:val="24"/>
          <w:szCs w:val="24"/>
        </w:rPr>
        <w:t>Given that the PMs in th</w:t>
      </w:r>
      <w:r w:rsidR="007E4466">
        <w:rPr>
          <w:rFonts w:ascii="Times New Roman" w:hAnsi="Times New Roman" w:cs="Times New Roman"/>
          <w:sz w:val="24"/>
          <w:szCs w:val="24"/>
        </w:rPr>
        <w:t>e class are relatively inexperi</w:t>
      </w:r>
      <w:r w:rsidRPr="00C60C8D">
        <w:rPr>
          <w:rFonts w:ascii="Times New Roman" w:hAnsi="Times New Roman" w:cs="Times New Roman"/>
          <w:sz w:val="24"/>
          <w:szCs w:val="24"/>
        </w:rPr>
        <w:t>enced leaders, surprisingly few issues have been encountered</w:t>
      </w:r>
      <w:r w:rsidR="007E4466">
        <w:rPr>
          <w:rFonts w:ascii="Times New Roman" w:hAnsi="Times New Roman" w:cs="Times New Roman"/>
          <w:sz w:val="24"/>
          <w:szCs w:val="24"/>
        </w:rPr>
        <w:t xml:space="preserve"> </w:t>
      </w:r>
      <w:del w:id="299" w:author="Samuel Malachowsky" w:date="2015-04-01T14:40:00Z">
        <w:r w:rsidRPr="00C60C8D" w:rsidDel="005D0A64">
          <w:rPr>
            <w:rFonts w:ascii="Times New Roman" w:hAnsi="Times New Roman" w:cs="Times New Roman"/>
            <w:sz w:val="24"/>
            <w:szCs w:val="24"/>
          </w:rPr>
          <w:delText>related to</w:delText>
        </w:r>
      </w:del>
      <w:ins w:id="300" w:author="Samuel Malachowsky" w:date="2015-04-01T14:40:00Z">
        <w:r w:rsidR="005D0A64">
          <w:rPr>
            <w:rFonts w:ascii="Times New Roman" w:hAnsi="Times New Roman" w:cs="Times New Roman"/>
            <w:sz w:val="24"/>
            <w:szCs w:val="24"/>
          </w:rPr>
          <w:t>in</w:t>
        </w:r>
      </w:ins>
      <w:r w:rsidRPr="00C60C8D">
        <w:rPr>
          <w:rFonts w:ascii="Times New Roman" w:hAnsi="Times New Roman" w:cs="Times New Roman"/>
          <w:sz w:val="24"/>
          <w:szCs w:val="24"/>
        </w:rPr>
        <w:t xml:space="preserve"> this</w:t>
      </w:r>
      <w:ins w:id="301" w:author="Samuel Malachowsky" w:date="2015-04-01T14:40:00Z">
        <w:r w:rsidR="005D0A64">
          <w:rPr>
            <w:rFonts w:ascii="Times New Roman" w:hAnsi="Times New Roman" w:cs="Times New Roman"/>
            <w:sz w:val="24"/>
            <w:szCs w:val="24"/>
          </w:rPr>
          <w:t xml:space="preserve"> area</w:t>
        </w:r>
      </w:ins>
      <w:r w:rsidRPr="00C60C8D">
        <w:rPr>
          <w:rFonts w:ascii="Times New Roman" w:hAnsi="Times New Roman" w:cs="Times New Roman"/>
          <w:sz w:val="24"/>
          <w:szCs w:val="24"/>
        </w:rPr>
        <w:t>. The negotiation process by the PMs to select team members is not well documented and can vary with</w:t>
      </w:r>
      <w:r>
        <w:rPr>
          <w:rFonts w:ascii="Times New Roman" w:hAnsi="Times New Roman" w:cs="Times New Roman"/>
          <w:sz w:val="24"/>
          <w:szCs w:val="24"/>
        </w:rPr>
        <w:t xml:space="preserve"> </w:t>
      </w:r>
      <w:r w:rsidRPr="00C60C8D">
        <w:rPr>
          <w:rFonts w:ascii="Times New Roman" w:hAnsi="Times New Roman" w:cs="Times New Roman"/>
          <w:sz w:val="24"/>
          <w:szCs w:val="24"/>
        </w:rPr>
        <w:t>personalities and circumstances. The meetings between the</w:t>
      </w:r>
      <w:r>
        <w:rPr>
          <w:rFonts w:ascii="Times New Roman" w:hAnsi="Times New Roman" w:cs="Times New Roman"/>
          <w:sz w:val="24"/>
          <w:szCs w:val="24"/>
        </w:rPr>
        <w:t xml:space="preserve"> </w:t>
      </w:r>
      <w:r w:rsidRPr="00C60C8D">
        <w:rPr>
          <w:rFonts w:ascii="Times New Roman" w:hAnsi="Times New Roman" w:cs="Times New Roman"/>
          <w:sz w:val="24"/>
          <w:szCs w:val="24"/>
        </w:rPr>
        <w:t xml:space="preserve">PMs in preparation for the final presentation have not encountered any issues, no group has </w:t>
      </w:r>
      <w:r w:rsidRPr="00C60C8D">
        <w:rPr>
          <w:rFonts w:ascii="Times New Roman" w:hAnsi="Times New Roman" w:cs="Times New Roman"/>
          <w:sz w:val="24"/>
          <w:szCs w:val="24"/>
        </w:rPr>
        <w:lastRenderedPageBreak/>
        <w:t>expressed the wish to</w:t>
      </w:r>
      <w:r>
        <w:rPr>
          <w:rFonts w:ascii="Times New Roman" w:hAnsi="Times New Roman" w:cs="Times New Roman"/>
          <w:sz w:val="24"/>
          <w:szCs w:val="24"/>
        </w:rPr>
        <w:t xml:space="preserve"> </w:t>
      </w:r>
      <w:r w:rsidRPr="00C60C8D">
        <w:rPr>
          <w:rFonts w:ascii="Times New Roman" w:hAnsi="Times New Roman" w:cs="Times New Roman"/>
          <w:sz w:val="24"/>
          <w:szCs w:val="24"/>
        </w:rPr>
        <w:t>expel their PM, and no PM has dropped the class or explicitly chosen to discontinue the role as of yet. While these risks</w:t>
      </w:r>
      <w:r>
        <w:rPr>
          <w:rFonts w:ascii="Times New Roman" w:hAnsi="Times New Roman" w:cs="Times New Roman"/>
          <w:sz w:val="24"/>
          <w:szCs w:val="24"/>
        </w:rPr>
        <w:t xml:space="preserve"> </w:t>
      </w:r>
      <w:ins w:id="302" w:author="Samuel Malachowsky" w:date="2015-03-15T17:42:00Z">
        <w:r w:rsidR="00FF547D">
          <w:rPr>
            <w:rFonts w:ascii="Times New Roman" w:hAnsi="Times New Roman" w:cs="Times New Roman"/>
            <w:sz w:val="24"/>
            <w:szCs w:val="24"/>
          </w:rPr>
          <w:t>could be solved as they are encountered</w:t>
        </w:r>
      </w:ins>
      <w:del w:id="303" w:author="Samuel Malachowsky" w:date="2015-03-15T17:42:00Z">
        <w:r w:rsidRPr="00C60C8D" w:rsidDel="00FF547D">
          <w:rPr>
            <w:rFonts w:ascii="Times New Roman" w:hAnsi="Times New Roman" w:cs="Times New Roman"/>
            <w:sz w:val="24"/>
            <w:szCs w:val="24"/>
          </w:rPr>
          <w:delText>are minimal</w:delText>
        </w:r>
      </w:del>
      <w:r w:rsidRPr="00C60C8D">
        <w:rPr>
          <w:rFonts w:ascii="Times New Roman" w:hAnsi="Times New Roman" w:cs="Times New Roman"/>
          <w:sz w:val="24"/>
          <w:szCs w:val="24"/>
        </w:rPr>
        <w:t>, mitigation and management strategies should</w:t>
      </w:r>
      <w:r>
        <w:rPr>
          <w:rFonts w:ascii="Times New Roman" w:hAnsi="Times New Roman" w:cs="Times New Roman"/>
          <w:sz w:val="24"/>
          <w:szCs w:val="24"/>
        </w:rPr>
        <w:t xml:space="preserve"> </w:t>
      </w:r>
      <w:r w:rsidRPr="00C60C8D">
        <w:rPr>
          <w:rFonts w:ascii="Times New Roman" w:hAnsi="Times New Roman" w:cs="Times New Roman"/>
          <w:sz w:val="24"/>
          <w:szCs w:val="24"/>
        </w:rPr>
        <w:t>be put in place</w:t>
      </w:r>
      <w:del w:id="304" w:author="Samuel Malachowsky" w:date="2015-04-06T10:35:00Z">
        <w:r w:rsidRPr="00C60C8D" w:rsidDel="002316AE">
          <w:rPr>
            <w:rFonts w:ascii="Times New Roman" w:hAnsi="Times New Roman" w:cs="Times New Roman"/>
            <w:sz w:val="24"/>
            <w:szCs w:val="24"/>
          </w:rPr>
          <w:delText xml:space="preserve"> should the need arise</w:delText>
        </w:r>
      </w:del>
      <w:r w:rsidRPr="00C60C8D">
        <w:rPr>
          <w:rFonts w:ascii="Times New Roman" w:hAnsi="Times New Roman" w:cs="Times New Roman"/>
          <w:sz w:val="24"/>
          <w:szCs w:val="24"/>
        </w:rPr>
        <w:t>.</w:t>
      </w:r>
    </w:p>
    <w:p w:rsidR="00C60C8D" w:rsidRDefault="00C60C8D" w:rsidP="00C60C8D">
      <w:pPr>
        <w:rPr>
          <w:rFonts w:ascii="Times New Roman" w:hAnsi="Times New Roman" w:cs="Times New Roman"/>
          <w:sz w:val="24"/>
          <w:szCs w:val="24"/>
        </w:rPr>
      </w:pPr>
      <w:r w:rsidRPr="00C60C8D">
        <w:rPr>
          <w:rFonts w:ascii="Times New Roman" w:hAnsi="Times New Roman" w:cs="Times New Roman"/>
          <w:sz w:val="24"/>
          <w:szCs w:val="24"/>
        </w:rPr>
        <w:t>Use of an explicit PM role and deliberate differentiation</w:t>
      </w:r>
      <w:r>
        <w:rPr>
          <w:rFonts w:ascii="Times New Roman" w:hAnsi="Times New Roman" w:cs="Times New Roman"/>
          <w:sz w:val="24"/>
          <w:szCs w:val="24"/>
        </w:rPr>
        <w:t xml:space="preserve"> </w:t>
      </w:r>
      <w:r w:rsidRPr="00C60C8D">
        <w:rPr>
          <w:rFonts w:ascii="Times New Roman" w:hAnsi="Times New Roman" w:cs="Times New Roman"/>
          <w:sz w:val="24"/>
          <w:szCs w:val="24"/>
        </w:rPr>
        <w:t>of the final presentation is something that could be adapted</w:t>
      </w:r>
      <w:r>
        <w:rPr>
          <w:rFonts w:ascii="Times New Roman" w:hAnsi="Times New Roman" w:cs="Times New Roman"/>
          <w:sz w:val="24"/>
          <w:szCs w:val="24"/>
        </w:rPr>
        <w:t xml:space="preserve"> </w:t>
      </w:r>
      <w:r w:rsidRPr="00C60C8D">
        <w:rPr>
          <w:rFonts w:ascii="Times New Roman" w:hAnsi="Times New Roman" w:cs="Times New Roman"/>
          <w:sz w:val="24"/>
          <w:szCs w:val="24"/>
        </w:rPr>
        <w:t>for use in other courses, especially those that have similar projects conducted by multiple groups. As an example, in a class where multiple groups have solved the same</w:t>
      </w:r>
      <w:r>
        <w:rPr>
          <w:rFonts w:ascii="Times New Roman" w:hAnsi="Times New Roman" w:cs="Times New Roman"/>
          <w:sz w:val="24"/>
          <w:szCs w:val="24"/>
        </w:rPr>
        <w:t xml:space="preserve"> </w:t>
      </w:r>
      <w:r w:rsidRPr="00C60C8D">
        <w:rPr>
          <w:rFonts w:ascii="Times New Roman" w:hAnsi="Times New Roman" w:cs="Times New Roman"/>
          <w:sz w:val="24"/>
          <w:szCs w:val="24"/>
        </w:rPr>
        <w:t>problem, the final presentation could, through interaction</w:t>
      </w:r>
      <w:r>
        <w:rPr>
          <w:rFonts w:ascii="Times New Roman" w:hAnsi="Times New Roman" w:cs="Times New Roman"/>
          <w:sz w:val="24"/>
          <w:szCs w:val="24"/>
        </w:rPr>
        <w:t xml:space="preserve"> </w:t>
      </w:r>
      <w:r w:rsidRPr="00C60C8D">
        <w:rPr>
          <w:rFonts w:ascii="Times New Roman" w:hAnsi="Times New Roman" w:cs="Times New Roman"/>
          <w:sz w:val="24"/>
          <w:szCs w:val="24"/>
        </w:rPr>
        <w:t>between groups, completely omit problem definition and instead focus on the differences of the groups’ results.</w:t>
      </w:r>
    </w:p>
    <w:p w:rsidR="00F82F6A" w:rsidRDefault="00F82F6A" w:rsidP="00C60C8D">
      <w:pPr>
        <w:rPr>
          <w:rFonts w:ascii="Times New Roman" w:hAnsi="Times New Roman" w:cs="Times New Roman"/>
          <w:sz w:val="24"/>
          <w:szCs w:val="24"/>
        </w:rPr>
      </w:pPr>
      <w:r>
        <w:rPr>
          <w:rFonts w:ascii="Times New Roman" w:hAnsi="Times New Roman" w:cs="Times New Roman"/>
          <w:sz w:val="24"/>
          <w:szCs w:val="24"/>
        </w:rPr>
        <w:t>8. Summary</w:t>
      </w:r>
    </w:p>
    <w:p w:rsidR="00F82F6A" w:rsidRPr="00F82F6A" w:rsidRDefault="00F82F6A" w:rsidP="00F82F6A">
      <w:pPr>
        <w:rPr>
          <w:rFonts w:ascii="Times New Roman" w:hAnsi="Times New Roman" w:cs="Times New Roman"/>
          <w:sz w:val="24"/>
          <w:szCs w:val="24"/>
        </w:rPr>
      </w:pPr>
      <w:r w:rsidRPr="00F82F6A">
        <w:rPr>
          <w:rFonts w:ascii="Times New Roman" w:hAnsi="Times New Roman" w:cs="Times New Roman"/>
          <w:sz w:val="24"/>
          <w:szCs w:val="24"/>
        </w:rPr>
        <w:t>We feel that it is important for students, as part of a</w:t>
      </w:r>
      <w:r>
        <w:rPr>
          <w:rFonts w:ascii="Times New Roman" w:hAnsi="Times New Roman" w:cs="Times New Roman"/>
          <w:sz w:val="24"/>
          <w:szCs w:val="24"/>
        </w:rPr>
        <w:t xml:space="preserve"> </w:t>
      </w:r>
      <w:r w:rsidRPr="00F82F6A">
        <w:rPr>
          <w:rFonts w:ascii="Times New Roman" w:hAnsi="Times New Roman" w:cs="Times New Roman"/>
          <w:sz w:val="24"/>
          <w:szCs w:val="24"/>
        </w:rPr>
        <w:t>process-oriented study, to have the opportunity to experience a PM-led team, either as a voluntary PM or as a</w:t>
      </w:r>
      <w:r>
        <w:rPr>
          <w:rFonts w:ascii="Times New Roman" w:hAnsi="Times New Roman" w:cs="Times New Roman"/>
          <w:sz w:val="24"/>
          <w:szCs w:val="24"/>
        </w:rPr>
        <w:t xml:space="preserve"> </w:t>
      </w:r>
      <w:r w:rsidRPr="00F82F6A">
        <w:rPr>
          <w:rFonts w:ascii="Times New Roman" w:hAnsi="Times New Roman" w:cs="Times New Roman"/>
          <w:sz w:val="24"/>
          <w:szCs w:val="24"/>
        </w:rPr>
        <w:t>team member. This experience could prove valuable to any</w:t>
      </w:r>
      <w:r>
        <w:rPr>
          <w:rFonts w:ascii="Times New Roman" w:hAnsi="Times New Roman" w:cs="Times New Roman"/>
          <w:sz w:val="24"/>
          <w:szCs w:val="24"/>
        </w:rPr>
        <w:t xml:space="preserve"> </w:t>
      </w:r>
      <w:del w:id="305" w:author="Samuel Malachowsky" w:date="2015-04-06T10:35:00Z">
        <w:r w:rsidRPr="00F82F6A" w:rsidDel="002316AE">
          <w:rPr>
            <w:rFonts w:ascii="Times New Roman" w:hAnsi="Times New Roman" w:cs="Times New Roman"/>
            <w:sz w:val="24"/>
            <w:szCs w:val="24"/>
          </w:rPr>
          <w:delText xml:space="preserve">computing </w:delText>
        </w:r>
      </w:del>
      <w:ins w:id="306" w:author="Samuel Malachowsky" w:date="2015-04-06T10:35:00Z">
        <w:r w:rsidR="002316AE">
          <w:rPr>
            <w:rFonts w:ascii="Times New Roman" w:hAnsi="Times New Roman" w:cs="Times New Roman"/>
            <w:sz w:val="24"/>
            <w:szCs w:val="24"/>
          </w:rPr>
          <w:t>technical</w:t>
        </w:r>
        <w:r w:rsidR="002316AE" w:rsidRPr="00F82F6A">
          <w:rPr>
            <w:rFonts w:ascii="Times New Roman" w:hAnsi="Times New Roman" w:cs="Times New Roman"/>
            <w:sz w:val="24"/>
            <w:szCs w:val="24"/>
          </w:rPr>
          <w:t xml:space="preserve"> </w:t>
        </w:r>
      </w:ins>
      <w:r w:rsidRPr="00F82F6A">
        <w:rPr>
          <w:rFonts w:ascii="Times New Roman" w:hAnsi="Times New Roman" w:cs="Times New Roman"/>
          <w:sz w:val="24"/>
          <w:szCs w:val="24"/>
        </w:rPr>
        <w:t>student, because modern work environments frequently require team interaction, with or without a PM or</w:t>
      </w:r>
      <w:r>
        <w:rPr>
          <w:rFonts w:ascii="Times New Roman" w:hAnsi="Times New Roman" w:cs="Times New Roman"/>
          <w:sz w:val="24"/>
          <w:szCs w:val="24"/>
        </w:rPr>
        <w:t xml:space="preserve"> </w:t>
      </w:r>
      <w:r w:rsidRPr="00F82F6A">
        <w:rPr>
          <w:rFonts w:ascii="Times New Roman" w:hAnsi="Times New Roman" w:cs="Times New Roman"/>
          <w:sz w:val="24"/>
          <w:szCs w:val="24"/>
        </w:rPr>
        <w:t>team leader. In response t</w:t>
      </w:r>
      <w:r>
        <w:rPr>
          <w:rFonts w:ascii="Times New Roman" w:hAnsi="Times New Roman" w:cs="Times New Roman"/>
          <w:sz w:val="24"/>
          <w:szCs w:val="24"/>
        </w:rPr>
        <w:t>o this, we have developed an in</w:t>
      </w:r>
      <w:r w:rsidRPr="00F82F6A">
        <w:rPr>
          <w:rFonts w:ascii="Times New Roman" w:hAnsi="Times New Roman" w:cs="Times New Roman"/>
          <w:sz w:val="24"/>
          <w:szCs w:val="24"/>
        </w:rPr>
        <w:t>novative project structure which not only fulfills this need</w:t>
      </w:r>
      <w:r>
        <w:rPr>
          <w:rFonts w:ascii="Times New Roman" w:hAnsi="Times New Roman" w:cs="Times New Roman"/>
          <w:sz w:val="24"/>
          <w:szCs w:val="24"/>
        </w:rPr>
        <w:t xml:space="preserve"> </w:t>
      </w:r>
      <w:r w:rsidRPr="00F82F6A">
        <w:rPr>
          <w:rFonts w:ascii="Times New Roman" w:hAnsi="Times New Roman" w:cs="Times New Roman"/>
          <w:sz w:val="24"/>
          <w:szCs w:val="24"/>
        </w:rPr>
        <w:t>but also serves to increase variety and student attentiveness</w:t>
      </w:r>
      <w:r>
        <w:rPr>
          <w:rFonts w:ascii="Times New Roman" w:hAnsi="Times New Roman" w:cs="Times New Roman"/>
          <w:sz w:val="24"/>
          <w:szCs w:val="24"/>
        </w:rPr>
        <w:t xml:space="preserve"> </w:t>
      </w:r>
      <w:r w:rsidRPr="00F82F6A">
        <w:rPr>
          <w:rFonts w:ascii="Times New Roman" w:hAnsi="Times New Roman" w:cs="Times New Roman"/>
          <w:sz w:val="24"/>
          <w:szCs w:val="24"/>
        </w:rPr>
        <w:t>to the final group presentation.</w:t>
      </w:r>
    </w:p>
    <w:p w:rsidR="00F82F6A" w:rsidRDefault="00F82F6A" w:rsidP="00F82F6A">
      <w:pPr>
        <w:rPr>
          <w:rFonts w:ascii="Times New Roman" w:hAnsi="Times New Roman" w:cs="Times New Roman"/>
          <w:sz w:val="24"/>
          <w:szCs w:val="24"/>
        </w:rPr>
      </w:pPr>
      <w:r w:rsidRPr="00F82F6A">
        <w:rPr>
          <w:rFonts w:ascii="Times New Roman" w:hAnsi="Times New Roman" w:cs="Times New Roman"/>
          <w:sz w:val="24"/>
          <w:szCs w:val="24"/>
        </w:rPr>
        <w:t>We have witnessed an increase in student satisfaction, improved group dynamics, interest in the field of project management, and a greater understanding of the modern team</w:t>
      </w:r>
      <w:r>
        <w:rPr>
          <w:rFonts w:ascii="Times New Roman" w:hAnsi="Times New Roman" w:cs="Times New Roman"/>
          <w:sz w:val="24"/>
          <w:szCs w:val="24"/>
        </w:rPr>
        <w:t>-</w:t>
      </w:r>
      <w:r w:rsidRPr="00F82F6A">
        <w:rPr>
          <w:rFonts w:ascii="Times New Roman" w:hAnsi="Times New Roman" w:cs="Times New Roman"/>
          <w:sz w:val="24"/>
          <w:szCs w:val="24"/>
        </w:rPr>
        <w:t>driven computing environment. Instructors and surveyed</w:t>
      </w:r>
      <w:r>
        <w:rPr>
          <w:rFonts w:ascii="Times New Roman" w:hAnsi="Times New Roman" w:cs="Times New Roman"/>
          <w:sz w:val="24"/>
          <w:szCs w:val="24"/>
        </w:rPr>
        <w:t xml:space="preserve"> </w:t>
      </w:r>
      <w:r w:rsidRPr="00F82F6A">
        <w:rPr>
          <w:rFonts w:ascii="Times New Roman" w:hAnsi="Times New Roman" w:cs="Times New Roman"/>
          <w:sz w:val="24"/>
          <w:szCs w:val="24"/>
        </w:rPr>
        <w:t>students have noted that groups more thoroughly engage</w:t>
      </w:r>
      <w:r>
        <w:rPr>
          <w:rFonts w:ascii="Times New Roman" w:hAnsi="Times New Roman" w:cs="Times New Roman"/>
          <w:sz w:val="24"/>
          <w:szCs w:val="24"/>
        </w:rPr>
        <w:t xml:space="preserve"> </w:t>
      </w:r>
      <w:r w:rsidRPr="00F82F6A">
        <w:rPr>
          <w:rFonts w:ascii="Times New Roman" w:hAnsi="Times New Roman" w:cs="Times New Roman"/>
          <w:sz w:val="24"/>
          <w:szCs w:val="24"/>
        </w:rPr>
        <w:t>with the project as well as the other students participating</w:t>
      </w:r>
      <w:r>
        <w:rPr>
          <w:rFonts w:ascii="Times New Roman" w:hAnsi="Times New Roman" w:cs="Times New Roman"/>
          <w:sz w:val="24"/>
          <w:szCs w:val="24"/>
        </w:rPr>
        <w:t xml:space="preserve"> </w:t>
      </w:r>
      <w:ins w:id="307" w:author="Samuel Malachowsky" w:date="2015-03-14T17:31:00Z">
        <w:r w:rsidR="00722CBC">
          <w:rPr>
            <w:rFonts w:ascii="Times New Roman" w:hAnsi="Times New Roman" w:cs="Times New Roman"/>
            <w:sz w:val="24"/>
            <w:szCs w:val="24"/>
          </w:rPr>
          <w:t xml:space="preserve">in </w:t>
        </w:r>
      </w:ins>
      <w:r w:rsidRPr="00F82F6A">
        <w:rPr>
          <w:rFonts w:ascii="Times New Roman" w:hAnsi="Times New Roman" w:cs="Times New Roman"/>
          <w:sz w:val="24"/>
          <w:szCs w:val="24"/>
        </w:rPr>
        <w:t>the final presentation. It is our sincere hope that others will</w:t>
      </w:r>
      <w:r>
        <w:rPr>
          <w:rFonts w:ascii="Times New Roman" w:hAnsi="Times New Roman" w:cs="Times New Roman"/>
          <w:sz w:val="24"/>
          <w:szCs w:val="24"/>
        </w:rPr>
        <w:t xml:space="preserve"> </w:t>
      </w:r>
      <w:r w:rsidRPr="00F82F6A">
        <w:rPr>
          <w:rFonts w:ascii="Times New Roman" w:hAnsi="Times New Roman" w:cs="Times New Roman"/>
          <w:sz w:val="24"/>
          <w:szCs w:val="24"/>
        </w:rPr>
        <w:t>find the ideas and results outlined in this paper inspiring,</w:t>
      </w:r>
      <w:r>
        <w:rPr>
          <w:rFonts w:ascii="Times New Roman" w:hAnsi="Times New Roman" w:cs="Times New Roman"/>
          <w:sz w:val="24"/>
          <w:szCs w:val="24"/>
        </w:rPr>
        <w:t xml:space="preserve"> </w:t>
      </w:r>
      <w:r w:rsidRPr="00F82F6A">
        <w:rPr>
          <w:rFonts w:ascii="Times New Roman" w:hAnsi="Times New Roman" w:cs="Times New Roman"/>
          <w:sz w:val="24"/>
          <w:szCs w:val="24"/>
        </w:rPr>
        <w:t>possibly resulting in the choice to make similar improvements to courses or academic programs in which they participate.</w:t>
      </w:r>
      <w:ins w:id="308" w:author="Samuel Malachowsky" w:date="2015-04-01T12:29:00Z">
        <w:r w:rsidR="00807EBD">
          <w:rPr>
            <w:rFonts w:ascii="Times New Roman" w:hAnsi="Times New Roman" w:cs="Times New Roman"/>
            <w:sz w:val="24"/>
            <w:szCs w:val="24"/>
          </w:rPr>
          <w:br/>
        </w:r>
        <w:r w:rsidR="00807EBD">
          <w:rPr>
            <w:rFonts w:ascii="Times New Roman" w:hAnsi="Times New Roman" w:cs="Times New Roman"/>
            <w:sz w:val="24"/>
            <w:szCs w:val="24"/>
          </w:rPr>
          <w:br/>
        </w:r>
      </w:ins>
    </w:p>
    <w:p w:rsidR="002B2056" w:rsidDel="00E353E7" w:rsidRDefault="002B2056" w:rsidP="00F82F6A">
      <w:pPr>
        <w:rPr>
          <w:del w:id="309" w:author="Samuel Malachowsky" w:date="2015-03-13T11:43:00Z"/>
          <w:rFonts w:ascii="Times New Roman" w:hAnsi="Times New Roman" w:cs="Times New Roman"/>
          <w:sz w:val="24"/>
          <w:szCs w:val="24"/>
        </w:rPr>
      </w:pPr>
      <w:del w:id="310" w:author="Samuel Malachowsky" w:date="2015-03-14T17:31:00Z">
        <w:r w:rsidDel="00722CBC">
          <w:rPr>
            <w:rFonts w:ascii="Times New Roman" w:hAnsi="Times New Roman" w:cs="Times New Roman"/>
            <w:sz w:val="24"/>
            <w:szCs w:val="24"/>
          </w:rPr>
          <w:br/>
        </w:r>
      </w:del>
    </w:p>
    <w:p w:rsidR="009F234A" w:rsidRDefault="002A16EC" w:rsidP="009F234A">
      <w:pPr>
        <w:rPr>
          <w:rFonts w:ascii="Times New Roman" w:hAnsi="Times New Roman" w:cs="Times New Roman"/>
          <w:sz w:val="24"/>
          <w:szCs w:val="24"/>
        </w:rPr>
      </w:pPr>
      <w:r>
        <w:rPr>
          <w:rFonts w:ascii="Times New Roman" w:hAnsi="Times New Roman" w:cs="Times New Roman"/>
          <w:sz w:val="24"/>
          <w:szCs w:val="24"/>
        </w:rPr>
        <w:t xml:space="preserve">9. </w:t>
      </w:r>
      <w:r w:rsidR="009F234A">
        <w:rPr>
          <w:rFonts w:ascii="Times New Roman" w:hAnsi="Times New Roman" w:cs="Times New Roman"/>
          <w:sz w:val="24"/>
          <w:szCs w:val="24"/>
        </w:rPr>
        <w:t>References</w:t>
      </w:r>
    </w:p>
    <w:p w:rsidR="009F234A" w:rsidRDefault="009F234A" w:rsidP="0070689E">
      <w:pPr>
        <w:rPr>
          <w:ins w:id="311" w:author="Samuel Malachowsky" w:date="2015-03-13T11:42:00Z"/>
          <w:rFonts w:ascii="Times New Roman" w:hAnsi="Times New Roman" w:cs="Times New Roman"/>
          <w:sz w:val="20"/>
          <w:szCs w:val="20"/>
        </w:rPr>
      </w:pPr>
      <w:r w:rsidRPr="00896B4C">
        <w:rPr>
          <w:rFonts w:ascii="Times New Roman" w:hAnsi="Times New Roman" w:cs="Times New Roman"/>
          <w:sz w:val="20"/>
          <w:szCs w:val="20"/>
        </w:rPr>
        <w:t xml:space="preserve">[1] </w:t>
      </w:r>
      <w:proofErr w:type="spellStart"/>
      <w:r w:rsidRPr="00896B4C">
        <w:rPr>
          <w:rFonts w:ascii="Times New Roman" w:hAnsi="Times New Roman" w:cs="Times New Roman"/>
          <w:sz w:val="20"/>
          <w:szCs w:val="20"/>
        </w:rPr>
        <w:t>Cmmifaq</w:t>
      </w:r>
      <w:proofErr w:type="spellEnd"/>
      <w:r w:rsidRPr="00896B4C">
        <w:rPr>
          <w:rFonts w:ascii="Times New Roman" w:hAnsi="Times New Roman" w:cs="Times New Roman"/>
          <w:sz w:val="20"/>
          <w:szCs w:val="20"/>
        </w:rPr>
        <w:t>, http</w:t>
      </w:r>
      <w:r w:rsidR="00896B4C">
        <w:rPr>
          <w:rFonts w:ascii="Times New Roman" w:hAnsi="Times New Roman" w:cs="Times New Roman"/>
          <w:sz w:val="20"/>
          <w:szCs w:val="20"/>
        </w:rPr>
        <w:t>://www.cmmifaq.info/, Jan 2014.</w:t>
      </w:r>
      <w:r w:rsidR="00896B4C">
        <w:rPr>
          <w:rFonts w:ascii="Times New Roman" w:hAnsi="Times New Roman" w:cs="Times New Roman"/>
          <w:sz w:val="20"/>
          <w:szCs w:val="20"/>
        </w:rPr>
        <w:br/>
      </w:r>
      <w:r w:rsidRPr="00896B4C">
        <w:rPr>
          <w:rFonts w:ascii="Times New Roman" w:hAnsi="Times New Roman" w:cs="Times New Roman"/>
          <w:sz w:val="20"/>
          <w:szCs w:val="20"/>
        </w:rPr>
        <w:t>[2] P</w:t>
      </w:r>
      <w:r w:rsidR="00896B4C">
        <w:rPr>
          <w:rFonts w:ascii="Times New Roman" w:hAnsi="Times New Roman" w:cs="Times New Roman"/>
          <w:sz w:val="20"/>
          <w:szCs w:val="20"/>
        </w:rPr>
        <w:t xml:space="preserve">roject management </w:t>
      </w:r>
      <w:proofErr w:type="spellStart"/>
      <w:r w:rsidR="00896B4C">
        <w:rPr>
          <w:rFonts w:ascii="Times New Roman" w:hAnsi="Times New Roman" w:cs="Times New Roman"/>
          <w:sz w:val="20"/>
          <w:szCs w:val="20"/>
        </w:rPr>
        <w:t>antipatterns</w:t>
      </w:r>
      <w:proofErr w:type="spellEnd"/>
      <w:r w:rsidR="00896B4C">
        <w:rPr>
          <w:rFonts w:ascii="Times New Roman" w:hAnsi="Times New Roman" w:cs="Times New Roman"/>
          <w:sz w:val="20"/>
          <w:szCs w:val="20"/>
        </w:rPr>
        <w:t xml:space="preserve">, </w:t>
      </w:r>
      <w:r w:rsidRPr="00896B4C">
        <w:rPr>
          <w:rFonts w:ascii="Times New Roman" w:hAnsi="Times New Roman" w:cs="Times New Roman"/>
          <w:sz w:val="20"/>
          <w:szCs w:val="20"/>
        </w:rPr>
        <w:t>http://sourcemaking.com/antipatterns/software-project-management-antipatterns, Jan</w:t>
      </w:r>
      <w:r w:rsidR="00896B4C">
        <w:rPr>
          <w:rFonts w:ascii="Times New Roman" w:hAnsi="Times New Roman" w:cs="Times New Roman"/>
          <w:sz w:val="20"/>
          <w:szCs w:val="20"/>
        </w:rPr>
        <w:t xml:space="preserve"> 2014.</w:t>
      </w:r>
      <w:r w:rsidR="00896B4C">
        <w:rPr>
          <w:rFonts w:ascii="Times New Roman" w:hAnsi="Times New Roman" w:cs="Times New Roman"/>
          <w:sz w:val="20"/>
          <w:szCs w:val="20"/>
        </w:rPr>
        <w:br/>
      </w:r>
      <w:proofErr w:type="gramStart"/>
      <w:r w:rsidRPr="00896B4C">
        <w:rPr>
          <w:rFonts w:ascii="Times New Roman" w:hAnsi="Times New Roman" w:cs="Times New Roman"/>
          <w:sz w:val="20"/>
          <w:szCs w:val="20"/>
        </w:rPr>
        <w:t xml:space="preserve">[3] K. Abernethy, G. </w:t>
      </w:r>
      <w:proofErr w:type="spellStart"/>
      <w:r w:rsidRPr="00896B4C">
        <w:rPr>
          <w:rFonts w:ascii="Times New Roman" w:hAnsi="Times New Roman" w:cs="Times New Roman"/>
          <w:sz w:val="20"/>
          <w:szCs w:val="20"/>
        </w:rPr>
        <w:t>Piegari</w:t>
      </w:r>
      <w:proofErr w:type="spellEnd"/>
      <w:r w:rsidRPr="00896B4C">
        <w:rPr>
          <w:rFonts w:ascii="Times New Roman" w:hAnsi="Times New Roman" w:cs="Times New Roman"/>
          <w:sz w:val="20"/>
          <w:szCs w:val="20"/>
        </w:rPr>
        <w:t xml:space="preserve">, and H. </w:t>
      </w:r>
      <w:proofErr w:type="spellStart"/>
      <w:r w:rsidRPr="00896B4C">
        <w:rPr>
          <w:rFonts w:ascii="Times New Roman" w:hAnsi="Times New Roman" w:cs="Times New Roman"/>
          <w:sz w:val="20"/>
          <w:szCs w:val="20"/>
        </w:rPr>
        <w:t>Reichgelt</w:t>
      </w:r>
      <w:proofErr w:type="spellEnd"/>
      <w:r w:rsidRPr="00896B4C">
        <w:rPr>
          <w:rFonts w:ascii="Times New Roman" w:hAnsi="Times New Roman" w:cs="Times New Roman"/>
          <w:sz w:val="20"/>
          <w:szCs w:val="20"/>
        </w:rPr>
        <w:t>.</w:t>
      </w:r>
      <w:proofErr w:type="gramEnd"/>
      <w:r w:rsidRPr="00896B4C">
        <w:rPr>
          <w:rFonts w:ascii="Times New Roman" w:hAnsi="Times New Roman" w:cs="Times New Roman"/>
          <w:sz w:val="20"/>
          <w:szCs w:val="20"/>
        </w:rPr>
        <w:t xml:space="preserve"> </w:t>
      </w:r>
      <w:proofErr w:type="gramStart"/>
      <w:r w:rsidRPr="00896B4C">
        <w:rPr>
          <w:rFonts w:ascii="Times New Roman" w:hAnsi="Times New Roman" w:cs="Times New Roman"/>
          <w:sz w:val="20"/>
          <w:szCs w:val="20"/>
        </w:rPr>
        <w:t>Teaching</w:t>
      </w:r>
      <w:r w:rsidR="00896B4C">
        <w:rPr>
          <w:rFonts w:ascii="Times New Roman" w:hAnsi="Times New Roman" w:cs="Times New Roman"/>
          <w:sz w:val="20"/>
          <w:szCs w:val="20"/>
        </w:rPr>
        <w:t xml:space="preserve">  </w:t>
      </w:r>
      <w:r w:rsidRPr="00896B4C">
        <w:rPr>
          <w:rFonts w:ascii="Times New Roman" w:hAnsi="Times New Roman" w:cs="Times New Roman"/>
          <w:sz w:val="20"/>
          <w:szCs w:val="20"/>
        </w:rPr>
        <w:t>project</w:t>
      </w:r>
      <w:proofErr w:type="gramEnd"/>
      <w:r w:rsidRPr="00896B4C">
        <w:rPr>
          <w:rFonts w:ascii="Times New Roman" w:hAnsi="Times New Roman" w:cs="Times New Roman"/>
          <w:sz w:val="20"/>
          <w:szCs w:val="20"/>
        </w:rPr>
        <w:t xml:space="preserve"> management: An experiential approach. </w:t>
      </w:r>
      <w:proofErr w:type="spellStart"/>
      <w:r w:rsidRPr="00896B4C">
        <w:rPr>
          <w:rFonts w:ascii="Times New Roman" w:hAnsi="Times New Roman" w:cs="Times New Roman"/>
          <w:sz w:val="20"/>
          <w:szCs w:val="20"/>
        </w:rPr>
        <w:t>J.Comput</w:t>
      </w:r>
      <w:proofErr w:type="spellEnd"/>
      <w:r w:rsidRPr="00896B4C">
        <w:rPr>
          <w:rFonts w:ascii="Times New Roman" w:hAnsi="Times New Roman" w:cs="Times New Roman"/>
          <w:sz w:val="20"/>
          <w:szCs w:val="20"/>
        </w:rPr>
        <w:t>. Sci. Coll., 22(3):198–205, Jan. 2007.</w:t>
      </w:r>
      <w:r w:rsidR="00896B4C">
        <w:rPr>
          <w:rFonts w:ascii="Times New Roman" w:hAnsi="Times New Roman" w:cs="Times New Roman"/>
          <w:sz w:val="20"/>
          <w:szCs w:val="20"/>
        </w:rPr>
        <w:br/>
      </w:r>
      <w:r w:rsidRPr="00896B4C">
        <w:rPr>
          <w:rFonts w:ascii="Times New Roman" w:hAnsi="Times New Roman" w:cs="Times New Roman"/>
          <w:sz w:val="20"/>
          <w:szCs w:val="20"/>
        </w:rPr>
        <w:t xml:space="preserve">[4] B. Boehm. </w:t>
      </w:r>
      <w:proofErr w:type="gramStart"/>
      <w:r w:rsidR="00896B4C">
        <w:rPr>
          <w:rFonts w:ascii="Times New Roman" w:hAnsi="Times New Roman" w:cs="Times New Roman"/>
          <w:sz w:val="20"/>
          <w:szCs w:val="20"/>
        </w:rPr>
        <w:t>Software engineering economics.</w:t>
      </w:r>
      <w:proofErr w:type="gramEnd"/>
      <w:r w:rsidR="00896B4C">
        <w:rPr>
          <w:rFonts w:ascii="Times New Roman" w:hAnsi="Times New Roman" w:cs="Times New Roman"/>
          <w:sz w:val="20"/>
          <w:szCs w:val="20"/>
        </w:rPr>
        <w:t xml:space="preserve"> </w:t>
      </w:r>
      <w:proofErr w:type="gramStart"/>
      <w:r w:rsidRPr="00896B4C">
        <w:rPr>
          <w:rFonts w:ascii="Times New Roman" w:hAnsi="Times New Roman" w:cs="Times New Roman"/>
          <w:sz w:val="20"/>
          <w:szCs w:val="20"/>
        </w:rPr>
        <w:t>Prentice-Hall, Englewood Cliffs, NJ, 1981.</w:t>
      </w:r>
      <w:proofErr w:type="gramEnd"/>
      <w:r w:rsidR="00896B4C">
        <w:rPr>
          <w:rFonts w:ascii="Times New Roman" w:hAnsi="Times New Roman" w:cs="Times New Roman"/>
          <w:sz w:val="20"/>
          <w:szCs w:val="20"/>
        </w:rPr>
        <w:br/>
      </w:r>
      <w:r w:rsidRPr="00896B4C">
        <w:rPr>
          <w:rFonts w:ascii="Times New Roman" w:hAnsi="Times New Roman" w:cs="Times New Roman"/>
          <w:sz w:val="20"/>
          <w:szCs w:val="20"/>
        </w:rPr>
        <w:t xml:space="preserve">[5] A. </w:t>
      </w:r>
      <w:r w:rsidR="00896B4C">
        <w:rPr>
          <w:rFonts w:ascii="Times New Roman" w:hAnsi="Times New Roman" w:cs="Times New Roman"/>
          <w:sz w:val="20"/>
          <w:szCs w:val="20"/>
        </w:rPr>
        <w:t xml:space="preserve">A. Cockburn. </w:t>
      </w:r>
      <w:proofErr w:type="gramStart"/>
      <w:r w:rsidR="00896B4C">
        <w:rPr>
          <w:rFonts w:ascii="Times New Roman" w:hAnsi="Times New Roman" w:cs="Times New Roman"/>
          <w:sz w:val="20"/>
          <w:szCs w:val="20"/>
        </w:rPr>
        <w:t xml:space="preserve">Methodology space, </w:t>
      </w:r>
      <w:r w:rsidRPr="00896B4C">
        <w:rPr>
          <w:rFonts w:ascii="Times New Roman" w:hAnsi="Times New Roman" w:cs="Times New Roman"/>
          <w:sz w:val="20"/>
          <w:szCs w:val="20"/>
        </w:rPr>
        <w:t>http://www.ctan.org/tex-archive/biblio/bibtex/contrib/doc/, Jan</w:t>
      </w:r>
      <w:r w:rsidR="00896B4C">
        <w:rPr>
          <w:rFonts w:ascii="Times New Roman" w:hAnsi="Times New Roman" w:cs="Times New Roman"/>
          <w:sz w:val="20"/>
          <w:szCs w:val="20"/>
        </w:rPr>
        <w:t xml:space="preserve"> </w:t>
      </w:r>
      <w:r w:rsidRPr="00896B4C">
        <w:rPr>
          <w:rFonts w:ascii="Times New Roman" w:hAnsi="Times New Roman" w:cs="Times New Roman"/>
          <w:sz w:val="20"/>
          <w:szCs w:val="20"/>
        </w:rPr>
        <w:t>1997.</w:t>
      </w:r>
      <w:proofErr w:type="gramEnd"/>
      <w:r w:rsidR="00896B4C">
        <w:rPr>
          <w:rFonts w:ascii="Times New Roman" w:hAnsi="Times New Roman" w:cs="Times New Roman"/>
          <w:sz w:val="20"/>
          <w:szCs w:val="20"/>
        </w:rPr>
        <w:br/>
      </w:r>
      <w:proofErr w:type="gramStart"/>
      <w:r w:rsidRPr="00896B4C">
        <w:rPr>
          <w:rFonts w:ascii="Times New Roman" w:hAnsi="Times New Roman" w:cs="Times New Roman"/>
          <w:sz w:val="20"/>
          <w:szCs w:val="20"/>
        </w:rPr>
        <w:t xml:space="preserve">[6] O. de </w:t>
      </w:r>
      <w:proofErr w:type="spellStart"/>
      <w:r w:rsidRPr="00896B4C">
        <w:rPr>
          <w:rFonts w:ascii="Times New Roman" w:hAnsi="Times New Roman" w:cs="Times New Roman"/>
          <w:sz w:val="20"/>
          <w:szCs w:val="20"/>
        </w:rPr>
        <w:t>Weck</w:t>
      </w:r>
      <w:proofErr w:type="spellEnd"/>
      <w:r w:rsidRPr="00896B4C">
        <w:rPr>
          <w:rFonts w:ascii="Times New Roman" w:hAnsi="Times New Roman" w:cs="Times New Roman"/>
          <w:sz w:val="20"/>
          <w:szCs w:val="20"/>
        </w:rPr>
        <w:t xml:space="preserve">, J. </w:t>
      </w:r>
      <w:proofErr w:type="spellStart"/>
      <w:r w:rsidRPr="00896B4C">
        <w:rPr>
          <w:rFonts w:ascii="Times New Roman" w:hAnsi="Times New Roman" w:cs="Times New Roman"/>
          <w:sz w:val="20"/>
          <w:szCs w:val="20"/>
        </w:rPr>
        <w:t>Lyneis</w:t>
      </w:r>
      <w:proofErr w:type="spellEnd"/>
      <w:r w:rsidRPr="00896B4C">
        <w:rPr>
          <w:rFonts w:ascii="Times New Roman" w:hAnsi="Times New Roman" w:cs="Times New Roman"/>
          <w:sz w:val="20"/>
          <w:szCs w:val="20"/>
        </w:rPr>
        <w:t xml:space="preserve">, and D. </w:t>
      </w:r>
      <w:proofErr w:type="spellStart"/>
      <w:r w:rsidRPr="00896B4C">
        <w:rPr>
          <w:rFonts w:ascii="Times New Roman" w:hAnsi="Times New Roman" w:cs="Times New Roman"/>
          <w:sz w:val="20"/>
          <w:szCs w:val="20"/>
        </w:rPr>
        <w:t>Braha</w:t>
      </w:r>
      <w:proofErr w:type="spellEnd"/>
      <w:r w:rsidRPr="00896B4C">
        <w:rPr>
          <w:rFonts w:ascii="Times New Roman" w:hAnsi="Times New Roman" w:cs="Times New Roman"/>
          <w:sz w:val="20"/>
          <w:szCs w:val="20"/>
        </w:rPr>
        <w:t>.</w:t>
      </w:r>
      <w:proofErr w:type="gramEnd"/>
      <w:r w:rsidRPr="00896B4C">
        <w:rPr>
          <w:rFonts w:ascii="Times New Roman" w:hAnsi="Times New Roman" w:cs="Times New Roman"/>
          <w:sz w:val="20"/>
          <w:szCs w:val="20"/>
        </w:rPr>
        <w:t xml:space="preserve"> </w:t>
      </w:r>
      <w:proofErr w:type="gramStart"/>
      <w:r w:rsidRPr="00896B4C">
        <w:rPr>
          <w:rFonts w:ascii="Times New Roman" w:hAnsi="Times New Roman" w:cs="Times New Roman"/>
          <w:sz w:val="20"/>
          <w:szCs w:val="20"/>
        </w:rPr>
        <w:t>System project</w:t>
      </w:r>
      <w:r w:rsidR="00896B4C">
        <w:rPr>
          <w:rFonts w:ascii="Times New Roman" w:hAnsi="Times New Roman" w:cs="Times New Roman"/>
          <w:sz w:val="20"/>
          <w:szCs w:val="20"/>
        </w:rPr>
        <w:t xml:space="preserve"> </w:t>
      </w:r>
      <w:r w:rsidRPr="00896B4C">
        <w:rPr>
          <w:rFonts w:ascii="Times New Roman" w:hAnsi="Times New Roman" w:cs="Times New Roman"/>
          <w:sz w:val="20"/>
          <w:szCs w:val="20"/>
        </w:rPr>
        <w:t>management syllabus fall 2012,</w:t>
      </w:r>
      <w:r w:rsidR="00896B4C">
        <w:rPr>
          <w:rFonts w:ascii="Times New Roman" w:hAnsi="Times New Roman" w:cs="Times New Roman"/>
          <w:sz w:val="20"/>
          <w:szCs w:val="20"/>
        </w:rPr>
        <w:t xml:space="preserve"> </w:t>
      </w:r>
      <w:r w:rsidRPr="00896B4C">
        <w:rPr>
          <w:rFonts w:ascii="Times New Roman" w:hAnsi="Times New Roman" w:cs="Times New Roman"/>
          <w:sz w:val="20"/>
          <w:szCs w:val="20"/>
        </w:rPr>
        <w:t>http://ocw.mit.e</w:t>
      </w:r>
      <w:r w:rsidR="00896B4C">
        <w:rPr>
          <w:rFonts w:ascii="Times New Roman" w:hAnsi="Times New Roman" w:cs="Times New Roman"/>
          <w:sz w:val="20"/>
          <w:szCs w:val="20"/>
        </w:rPr>
        <w:t>du/courses/engineering-systems-</w:t>
      </w:r>
      <w:r w:rsidRPr="00896B4C">
        <w:rPr>
          <w:rFonts w:ascii="Times New Roman" w:hAnsi="Times New Roman" w:cs="Times New Roman"/>
          <w:sz w:val="20"/>
          <w:szCs w:val="20"/>
        </w:rPr>
        <w:t xml:space="preserve">division/esd-36-system-project-management-fall-2012/syllabus/, </w:t>
      </w:r>
      <w:r w:rsidR="00896B4C">
        <w:rPr>
          <w:rFonts w:ascii="Times New Roman" w:hAnsi="Times New Roman" w:cs="Times New Roman"/>
          <w:sz w:val="20"/>
          <w:szCs w:val="20"/>
        </w:rPr>
        <w:t>A</w:t>
      </w:r>
      <w:r w:rsidRPr="00896B4C">
        <w:rPr>
          <w:rFonts w:ascii="Times New Roman" w:hAnsi="Times New Roman" w:cs="Times New Roman"/>
          <w:sz w:val="20"/>
          <w:szCs w:val="20"/>
        </w:rPr>
        <w:t>ug</w:t>
      </w:r>
      <w:r w:rsidR="00896B4C">
        <w:rPr>
          <w:rFonts w:ascii="Times New Roman" w:hAnsi="Times New Roman" w:cs="Times New Roman"/>
          <w:sz w:val="20"/>
          <w:szCs w:val="20"/>
        </w:rPr>
        <w:t xml:space="preserve"> </w:t>
      </w:r>
      <w:r w:rsidRPr="00896B4C">
        <w:rPr>
          <w:rFonts w:ascii="Times New Roman" w:hAnsi="Times New Roman" w:cs="Times New Roman"/>
          <w:sz w:val="20"/>
          <w:szCs w:val="20"/>
        </w:rPr>
        <w:t>2012.</w:t>
      </w:r>
      <w:proofErr w:type="gramEnd"/>
      <w:r w:rsidR="00896B4C">
        <w:rPr>
          <w:rFonts w:ascii="Times New Roman" w:hAnsi="Times New Roman" w:cs="Times New Roman"/>
          <w:sz w:val="20"/>
          <w:szCs w:val="20"/>
        </w:rPr>
        <w:br/>
      </w:r>
      <w:proofErr w:type="gramStart"/>
      <w:r w:rsidRPr="00896B4C">
        <w:rPr>
          <w:rFonts w:ascii="Times New Roman" w:hAnsi="Times New Roman" w:cs="Times New Roman"/>
          <w:sz w:val="20"/>
          <w:szCs w:val="20"/>
        </w:rPr>
        <w:t xml:space="preserve">[7] P. H. </w:t>
      </w:r>
      <w:proofErr w:type="spellStart"/>
      <w:r w:rsidRPr="00896B4C">
        <w:rPr>
          <w:rFonts w:ascii="Times New Roman" w:hAnsi="Times New Roman" w:cs="Times New Roman"/>
          <w:sz w:val="20"/>
          <w:szCs w:val="20"/>
        </w:rPr>
        <w:t>Feiler</w:t>
      </w:r>
      <w:proofErr w:type="spellEnd"/>
      <w:r w:rsidRPr="00896B4C">
        <w:rPr>
          <w:rFonts w:ascii="Times New Roman" w:hAnsi="Times New Roman" w:cs="Times New Roman"/>
          <w:sz w:val="20"/>
          <w:szCs w:val="20"/>
        </w:rPr>
        <w:t xml:space="preserve">, J. B. </w:t>
      </w:r>
      <w:proofErr w:type="spellStart"/>
      <w:r w:rsidRPr="00896B4C">
        <w:rPr>
          <w:rFonts w:ascii="Times New Roman" w:hAnsi="Times New Roman" w:cs="Times New Roman"/>
          <w:sz w:val="20"/>
          <w:szCs w:val="20"/>
        </w:rPr>
        <w:t>Goodenough</w:t>
      </w:r>
      <w:proofErr w:type="spellEnd"/>
      <w:r w:rsidRPr="00896B4C">
        <w:rPr>
          <w:rFonts w:ascii="Times New Roman" w:hAnsi="Times New Roman" w:cs="Times New Roman"/>
          <w:sz w:val="20"/>
          <w:szCs w:val="20"/>
        </w:rPr>
        <w:t xml:space="preserve">, A. </w:t>
      </w:r>
      <w:proofErr w:type="spellStart"/>
      <w:r w:rsidRPr="00896B4C">
        <w:rPr>
          <w:rFonts w:ascii="Times New Roman" w:hAnsi="Times New Roman" w:cs="Times New Roman"/>
          <w:sz w:val="20"/>
          <w:szCs w:val="20"/>
        </w:rPr>
        <w:t>Gurfinke</w:t>
      </w:r>
      <w:r w:rsidR="00896B4C">
        <w:rPr>
          <w:rFonts w:ascii="Times New Roman" w:hAnsi="Times New Roman" w:cs="Times New Roman"/>
          <w:sz w:val="20"/>
          <w:szCs w:val="20"/>
        </w:rPr>
        <w:t>l</w:t>
      </w:r>
      <w:proofErr w:type="spellEnd"/>
      <w:r w:rsidR="00896B4C">
        <w:rPr>
          <w:rFonts w:ascii="Times New Roman" w:hAnsi="Times New Roman" w:cs="Times New Roman"/>
          <w:sz w:val="20"/>
          <w:szCs w:val="20"/>
        </w:rPr>
        <w:t xml:space="preserve">, C. B. </w:t>
      </w:r>
      <w:r w:rsidRPr="00896B4C">
        <w:rPr>
          <w:rFonts w:ascii="Times New Roman" w:hAnsi="Times New Roman" w:cs="Times New Roman"/>
          <w:sz w:val="20"/>
          <w:szCs w:val="20"/>
        </w:rPr>
        <w:t xml:space="preserve">Weinstock, and L. </w:t>
      </w:r>
      <w:proofErr w:type="spellStart"/>
      <w:r w:rsidRPr="00896B4C">
        <w:rPr>
          <w:rFonts w:ascii="Times New Roman" w:hAnsi="Times New Roman" w:cs="Times New Roman"/>
          <w:sz w:val="20"/>
          <w:szCs w:val="20"/>
        </w:rPr>
        <w:t>Wr</w:t>
      </w:r>
      <w:r w:rsidR="005276F8">
        <w:rPr>
          <w:rFonts w:ascii="Times New Roman" w:hAnsi="Times New Roman" w:cs="Times New Roman"/>
          <w:sz w:val="20"/>
          <w:szCs w:val="20"/>
        </w:rPr>
        <w:t>age</w:t>
      </w:r>
      <w:proofErr w:type="spellEnd"/>
      <w:r w:rsidR="005276F8">
        <w:rPr>
          <w:rFonts w:ascii="Times New Roman" w:hAnsi="Times New Roman" w:cs="Times New Roman"/>
          <w:sz w:val="20"/>
          <w:szCs w:val="20"/>
        </w:rPr>
        <w:t>.</w:t>
      </w:r>
      <w:proofErr w:type="gramEnd"/>
      <w:r w:rsidR="005276F8">
        <w:rPr>
          <w:rFonts w:ascii="Times New Roman" w:hAnsi="Times New Roman" w:cs="Times New Roman"/>
          <w:sz w:val="20"/>
          <w:szCs w:val="20"/>
        </w:rPr>
        <w:t xml:space="preserve"> </w:t>
      </w:r>
      <w:proofErr w:type="gramStart"/>
      <w:r w:rsidR="005276F8">
        <w:rPr>
          <w:rFonts w:ascii="Times New Roman" w:hAnsi="Times New Roman" w:cs="Times New Roman"/>
          <w:sz w:val="20"/>
          <w:szCs w:val="20"/>
        </w:rPr>
        <w:t xml:space="preserve">Reliability validation and improvement framework, </w:t>
      </w:r>
      <w:r w:rsidRPr="00896B4C">
        <w:rPr>
          <w:rFonts w:ascii="Times New Roman" w:hAnsi="Times New Roman" w:cs="Times New Roman"/>
          <w:sz w:val="20"/>
          <w:szCs w:val="20"/>
        </w:rPr>
        <w:t>http://www.sei.cmu.edu/reports/12sr013.pdf, Nov</w:t>
      </w:r>
      <w:r w:rsidR="005276F8">
        <w:rPr>
          <w:rFonts w:ascii="Times New Roman" w:hAnsi="Times New Roman" w:cs="Times New Roman"/>
          <w:sz w:val="20"/>
          <w:szCs w:val="20"/>
        </w:rPr>
        <w:t xml:space="preserve"> </w:t>
      </w:r>
      <w:r w:rsidRPr="00896B4C">
        <w:rPr>
          <w:rFonts w:ascii="Times New Roman" w:hAnsi="Times New Roman" w:cs="Times New Roman"/>
          <w:sz w:val="20"/>
          <w:szCs w:val="20"/>
        </w:rPr>
        <w:t>2012.</w:t>
      </w:r>
      <w:proofErr w:type="gramEnd"/>
      <w:r w:rsidR="005276F8">
        <w:rPr>
          <w:rFonts w:ascii="Times New Roman" w:hAnsi="Times New Roman" w:cs="Times New Roman"/>
          <w:sz w:val="20"/>
          <w:szCs w:val="20"/>
        </w:rPr>
        <w:br/>
      </w:r>
      <w:r w:rsidRPr="00896B4C">
        <w:rPr>
          <w:rFonts w:ascii="Times New Roman" w:hAnsi="Times New Roman" w:cs="Times New Roman"/>
          <w:sz w:val="20"/>
          <w:szCs w:val="20"/>
        </w:rPr>
        <w:t xml:space="preserve">[8] R. </w:t>
      </w:r>
      <w:proofErr w:type="spellStart"/>
      <w:r w:rsidRPr="00896B4C">
        <w:rPr>
          <w:rFonts w:ascii="Times New Roman" w:hAnsi="Times New Roman" w:cs="Times New Roman"/>
          <w:sz w:val="20"/>
          <w:szCs w:val="20"/>
        </w:rPr>
        <w:t>Giralt</w:t>
      </w:r>
      <w:proofErr w:type="spellEnd"/>
      <w:r w:rsidRPr="00896B4C">
        <w:rPr>
          <w:rFonts w:ascii="Times New Roman" w:hAnsi="Times New Roman" w:cs="Times New Roman"/>
          <w:sz w:val="20"/>
          <w:szCs w:val="20"/>
        </w:rPr>
        <w:t>-Mas, P. Pala-</w:t>
      </w:r>
      <w:proofErr w:type="spellStart"/>
      <w:r w:rsidRPr="00896B4C">
        <w:rPr>
          <w:rFonts w:ascii="Times New Roman" w:hAnsi="Times New Roman" w:cs="Times New Roman"/>
          <w:sz w:val="20"/>
          <w:szCs w:val="20"/>
        </w:rPr>
        <w:t>Schonwalder</w:t>
      </w:r>
      <w:proofErr w:type="spellEnd"/>
      <w:r w:rsidRPr="00896B4C">
        <w:rPr>
          <w:rFonts w:ascii="Times New Roman" w:hAnsi="Times New Roman" w:cs="Times New Roman"/>
          <w:sz w:val="20"/>
          <w:szCs w:val="20"/>
        </w:rPr>
        <w:t xml:space="preserve">, F. </w:t>
      </w:r>
      <w:proofErr w:type="gramStart"/>
      <w:r w:rsidRPr="00896B4C">
        <w:rPr>
          <w:rFonts w:ascii="Times New Roman" w:hAnsi="Times New Roman" w:cs="Times New Roman"/>
          <w:sz w:val="20"/>
          <w:szCs w:val="20"/>
        </w:rPr>
        <w:t>del</w:t>
      </w:r>
      <w:proofErr w:type="gramEnd"/>
      <w:r w:rsidR="005276F8">
        <w:rPr>
          <w:rFonts w:ascii="Times New Roman" w:hAnsi="Times New Roman" w:cs="Times New Roman"/>
          <w:sz w:val="20"/>
          <w:szCs w:val="20"/>
        </w:rPr>
        <w:t xml:space="preserve"> </w:t>
      </w:r>
      <w:proofErr w:type="spellStart"/>
      <w:r w:rsidRPr="00896B4C">
        <w:rPr>
          <w:rFonts w:ascii="Times New Roman" w:hAnsi="Times New Roman" w:cs="Times New Roman"/>
          <w:sz w:val="20"/>
          <w:szCs w:val="20"/>
        </w:rPr>
        <w:t>Aguila</w:t>
      </w:r>
      <w:proofErr w:type="spellEnd"/>
      <w:r w:rsidRPr="00896B4C">
        <w:rPr>
          <w:rFonts w:ascii="Times New Roman" w:hAnsi="Times New Roman" w:cs="Times New Roman"/>
          <w:sz w:val="20"/>
          <w:szCs w:val="20"/>
        </w:rPr>
        <w:t xml:space="preserve">-Lopez, and J. </w:t>
      </w:r>
      <w:proofErr w:type="spellStart"/>
      <w:r w:rsidRPr="00896B4C">
        <w:rPr>
          <w:rFonts w:ascii="Times New Roman" w:hAnsi="Times New Roman" w:cs="Times New Roman"/>
          <w:sz w:val="20"/>
          <w:szCs w:val="20"/>
        </w:rPr>
        <w:t>Bonet-Dalmau</w:t>
      </w:r>
      <w:proofErr w:type="spellEnd"/>
      <w:r w:rsidRPr="00896B4C">
        <w:rPr>
          <w:rFonts w:ascii="Times New Roman" w:hAnsi="Times New Roman" w:cs="Times New Roman"/>
          <w:sz w:val="20"/>
          <w:szCs w:val="20"/>
        </w:rPr>
        <w:t xml:space="preserve">. </w:t>
      </w:r>
      <w:proofErr w:type="gramStart"/>
      <w:r w:rsidRPr="00896B4C">
        <w:rPr>
          <w:rFonts w:ascii="Times New Roman" w:hAnsi="Times New Roman" w:cs="Times New Roman"/>
          <w:sz w:val="20"/>
          <w:szCs w:val="20"/>
        </w:rPr>
        <w:t>Teaching project</w:t>
      </w:r>
      <w:r w:rsidR="005276F8">
        <w:rPr>
          <w:rFonts w:ascii="Times New Roman" w:hAnsi="Times New Roman" w:cs="Times New Roman"/>
          <w:sz w:val="20"/>
          <w:szCs w:val="20"/>
        </w:rPr>
        <w:t xml:space="preserve"> </w:t>
      </w:r>
      <w:r w:rsidRPr="00896B4C">
        <w:rPr>
          <w:rFonts w:ascii="Times New Roman" w:hAnsi="Times New Roman" w:cs="Times New Roman"/>
          <w:sz w:val="20"/>
          <w:szCs w:val="20"/>
        </w:rPr>
        <w:t>management in telecommunications engineering -</w:t>
      </w:r>
      <w:r w:rsidR="005276F8">
        <w:rPr>
          <w:rFonts w:ascii="Times New Roman" w:hAnsi="Times New Roman" w:cs="Times New Roman"/>
          <w:sz w:val="20"/>
          <w:szCs w:val="20"/>
        </w:rPr>
        <w:t xml:space="preserve"> </w:t>
      </w:r>
      <w:r w:rsidRPr="00896B4C">
        <w:rPr>
          <w:rFonts w:ascii="Times New Roman" w:hAnsi="Times New Roman" w:cs="Times New Roman"/>
          <w:sz w:val="20"/>
          <w:szCs w:val="20"/>
        </w:rPr>
        <w:t>introducing role-plays.</w:t>
      </w:r>
      <w:proofErr w:type="gramEnd"/>
      <w:r w:rsidRPr="00896B4C">
        <w:rPr>
          <w:rFonts w:ascii="Times New Roman" w:hAnsi="Times New Roman" w:cs="Times New Roman"/>
          <w:sz w:val="20"/>
          <w:szCs w:val="20"/>
        </w:rPr>
        <w:t xml:space="preserve"> </w:t>
      </w:r>
      <w:proofErr w:type="gramStart"/>
      <w:r w:rsidRPr="00896B4C">
        <w:rPr>
          <w:rFonts w:ascii="Times New Roman" w:hAnsi="Times New Roman" w:cs="Times New Roman"/>
          <w:sz w:val="20"/>
          <w:szCs w:val="20"/>
        </w:rPr>
        <w:t>In Frontiers in Education,</w:t>
      </w:r>
      <w:r w:rsidR="005276F8">
        <w:rPr>
          <w:rFonts w:ascii="Times New Roman" w:hAnsi="Times New Roman" w:cs="Times New Roman"/>
          <w:sz w:val="20"/>
          <w:szCs w:val="20"/>
        </w:rPr>
        <w:t xml:space="preserve"> </w:t>
      </w:r>
      <w:r w:rsidRPr="00896B4C">
        <w:rPr>
          <w:rFonts w:ascii="Times New Roman" w:hAnsi="Times New Roman" w:cs="Times New Roman"/>
          <w:sz w:val="20"/>
          <w:szCs w:val="20"/>
        </w:rPr>
        <w:t>2005.</w:t>
      </w:r>
      <w:proofErr w:type="gramEnd"/>
      <w:r w:rsidRPr="00896B4C">
        <w:rPr>
          <w:rFonts w:ascii="Times New Roman" w:hAnsi="Times New Roman" w:cs="Times New Roman"/>
          <w:sz w:val="20"/>
          <w:szCs w:val="20"/>
        </w:rPr>
        <w:t xml:space="preserve"> FIE ’05. Proceedings </w:t>
      </w:r>
      <w:r w:rsidRPr="00896B4C">
        <w:rPr>
          <w:rFonts w:ascii="Times New Roman" w:hAnsi="Times New Roman" w:cs="Times New Roman"/>
          <w:sz w:val="20"/>
          <w:szCs w:val="20"/>
        </w:rPr>
        <w:lastRenderedPageBreak/>
        <w:t>35th Annual Conference,</w:t>
      </w:r>
      <w:r w:rsidR="005276F8">
        <w:rPr>
          <w:rFonts w:ascii="Times New Roman" w:hAnsi="Times New Roman" w:cs="Times New Roman"/>
          <w:sz w:val="20"/>
          <w:szCs w:val="20"/>
        </w:rPr>
        <w:t xml:space="preserve"> </w:t>
      </w:r>
      <w:r w:rsidRPr="00896B4C">
        <w:rPr>
          <w:rFonts w:ascii="Times New Roman" w:hAnsi="Times New Roman" w:cs="Times New Roman"/>
          <w:sz w:val="20"/>
          <w:szCs w:val="20"/>
        </w:rPr>
        <w:t>pages F4C–20, Oct 2005.</w:t>
      </w:r>
      <w:r w:rsidR="005276F8">
        <w:rPr>
          <w:rFonts w:ascii="Times New Roman" w:hAnsi="Times New Roman" w:cs="Times New Roman"/>
          <w:sz w:val="20"/>
          <w:szCs w:val="20"/>
        </w:rPr>
        <w:br/>
      </w:r>
      <w:proofErr w:type="gramStart"/>
      <w:r w:rsidR="005276F8" w:rsidRPr="005276F8">
        <w:rPr>
          <w:rFonts w:ascii="Times New Roman" w:hAnsi="Times New Roman" w:cs="Times New Roman"/>
          <w:sz w:val="20"/>
          <w:szCs w:val="20"/>
        </w:rPr>
        <w:t xml:space="preserve">[9] S. </w:t>
      </w:r>
      <w:proofErr w:type="spellStart"/>
      <w:r w:rsidR="005276F8" w:rsidRPr="005276F8">
        <w:rPr>
          <w:rFonts w:ascii="Times New Roman" w:hAnsi="Times New Roman" w:cs="Times New Roman"/>
          <w:sz w:val="20"/>
          <w:szCs w:val="20"/>
        </w:rPr>
        <w:t>Goldin</w:t>
      </w:r>
      <w:proofErr w:type="spellEnd"/>
      <w:r w:rsidR="005276F8" w:rsidRPr="005276F8">
        <w:rPr>
          <w:rFonts w:ascii="Times New Roman" w:hAnsi="Times New Roman" w:cs="Times New Roman"/>
          <w:sz w:val="20"/>
          <w:szCs w:val="20"/>
        </w:rPr>
        <w:t xml:space="preserve"> and K. </w:t>
      </w:r>
      <w:proofErr w:type="spellStart"/>
      <w:r w:rsidR="005276F8" w:rsidRPr="005276F8">
        <w:rPr>
          <w:rFonts w:ascii="Times New Roman" w:hAnsi="Times New Roman" w:cs="Times New Roman"/>
          <w:sz w:val="20"/>
          <w:szCs w:val="20"/>
        </w:rPr>
        <w:t>Rudahl</w:t>
      </w:r>
      <w:proofErr w:type="spellEnd"/>
      <w:r w:rsidR="005276F8" w:rsidRPr="005276F8">
        <w:rPr>
          <w:rFonts w:ascii="Times New Roman" w:hAnsi="Times New Roman" w:cs="Times New Roman"/>
          <w:sz w:val="20"/>
          <w:szCs w:val="20"/>
        </w:rPr>
        <w:t>.</w:t>
      </w:r>
      <w:proofErr w:type="gramEnd"/>
      <w:r w:rsidR="005276F8" w:rsidRPr="005276F8">
        <w:rPr>
          <w:rFonts w:ascii="Times New Roman" w:hAnsi="Times New Roman" w:cs="Times New Roman"/>
          <w:sz w:val="20"/>
          <w:szCs w:val="20"/>
        </w:rPr>
        <w:t xml:space="preserve"> Software process in the</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 xml:space="preserve">classroom: A comparative study. </w:t>
      </w:r>
      <w:proofErr w:type="gramStart"/>
      <w:r w:rsidR="005276F8" w:rsidRPr="005276F8">
        <w:rPr>
          <w:rFonts w:ascii="Times New Roman" w:hAnsi="Times New Roman" w:cs="Times New Roman"/>
          <w:sz w:val="20"/>
          <w:szCs w:val="20"/>
        </w:rPr>
        <w:t>In Communications</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and Information Technology, 2009.</w:t>
      </w:r>
      <w:proofErr w:type="gramEnd"/>
      <w:r w:rsidR="005276F8" w:rsidRPr="005276F8">
        <w:rPr>
          <w:rFonts w:ascii="Times New Roman" w:hAnsi="Times New Roman" w:cs="Times New Roman"/>
          <w:sz w:val="20"/>
          <w:szCs w:val="20"/>
        </w:rPr>
        <w:t xml:space="preserve"> </w:t>
      </w:r>
      <w:proofErr w:type="gramStart"/>
      <w:r w:rsidR="005276F8" w:rsidRPr="005276F8">
        <w:rPr>
          <w:rFonts w:ascii="Times New Roman" w:hAnsi="Times New Roman" w:cs="Times New Roman"/>
          <w:sz w:val="20"/>
          <w:szCs w:val="20"/>
        </w:rPr>
        <w:t>ISCIT 2009.</w:t>
      </w:r>
      <w:proofErr w:type="gramEnd"/>
      <w:r w:rsidR="005276F8" w:rsidRPr="005276F8">
        <w:rPr>
          <w:rFonts w:ascii="Times New Roman" w:hAnsi="Times New Roman" w:cs="Times New Roman"/>
          <w:sz w:val="20"/>
          <w:szCs w:val="20"/>
        </w:rPr>
        <w:t xml:space="preserve"> 9th</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International Symposium on, pages 427–431, Sept</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2009.</w:t>
      </w:r>
      <w:r w:rsidR="005276F8">
        <w:rPr>
          <w:rFonts w:ascii="Times New Roman" w:hAnsi="Times New Roman" w:cs="Times New Roman"/>
          <w:sz w:val="20"/>
          <w:szCs w:val="20"/>
        </w:rPr>
        <w:br/>
      </w:r>
      <w:r w:rsidR="005276F8" w:rsidRPr="005276F8">
        <w:rPr>
          <w:rFonts w:ascii="Times New Roman" w:hAnsi="Times New Roman" w:cs="Times New Roman"/>
          <w:sz w:val="20"/>
          <w:szCs w:val="20"/>
        </w:rPr>
        <w:t xml:space="preserve">[10] T. R. Henry and J. LaFrance. </w:t>
      </w:r>
      <w:proofErr w:type="gramStart"/>
      <w:r w:rsidR="005276F8" w:rsidRPr="005276F8">
        <w:rPr>
          <w:rFonts w:ascii="Times New Roman" w:hAnsi="Times New Roman" w:cs="Times New Roman"/>
          <w:sz w:val="20"/>
          <w:szCs w:val="20"/>
        </w:rPr>
        <w:t>Integrating role-play</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into software engineering courses.</w:t>
      </w:r>
      <w:proofErr w:type="gramEnd"/>
      <w:r w:rsidR="005276F8" w:rsidRPr="005276F8">
        <w:rPr>
          <w:rFonts w:ascii="Times New Roman" w:hAnsi="Times New Roman" w:cs="Times New Roman"/>
          <w:sz w:val="20"/>
          <w:szCs w:val="20"/>
        </w:rPr>
        <w:t xml:space="preserve"> J. </w:t>
      </w:r>
      <w:proofErr w:type="spellStart"/>
      <w:r w:rsidR="005276F8" w:rsidRPr="005276F8">
        <w:rPr>
          <w:rFonts w:ascii="Times New Roman" w:hAnsi="Times New Roman" w:cs="Times New Roman"/>
          <w:sz w:val="20"/>
          <w:szCs w:val="20"/>
        </w:rPr>
        <w:t>Comput</w:t>
      </w:r>
      <w:proofErr w:type="spellEnd"/>
      <w:r w:rsidR="005276F8" w:rsidRPr="005276F8">
        <w:rPr>
          <w:rFonts w:ascii="Times New Roman" w:hAnsi="Times New Roman" w:cs="Times New Roman"/>
          <w:sz w:val="20"/>
          <w:szCs w:val="20"/>
        </w:rPr>
        <w:t>. Sci.</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Coll., 22(2):32–38, Dec. 2006.</w:t>
      </w:r>
      <w:r w:rsidR="005276F8">
        <w:rPr>
          <w:rFonts w:ascii="Times New Roman" w:hAnsi="Times New Roman" w:cs="Times New Roman"/>
          <w:sz w:val="20"/>
          <w:szCs w:val="20"/>
        </w:rPr>
        <w:br/>
      </w:r>
      <w:r w:rsidR="005276F8" w:rsidRPr="005276F8">
        <w:rPr>
          <w:rFonts w:ascii="Times New Roman" w:hAnsi="Times New Roman" w:cs="Times New Roman"/>
          <w:sz w:val="20"/>
          <w:szCs w:val="20"/>
        </w:rPr>
        <w:t xml:space="preserve">[11] L. </w:t>
      </w:r>
      <w:proofErr w:type="spellStart"/>
      <w:r w:rsidR="005276F8" w:rsidRPr="005276F8">
        <w:rPr>
          <w:rFonts w:ascii="Times New Roman" w:hAnsi="Times New Roman" w:cs="Times New Roman"/>
          <w:sz w:val="20"/>
          <w:szCs w:val="20"/>
        </w:rPr>
        <w:t>Jacowitz</w:t>
      </w:r>
      <w:proofErr w:type="spellEnd"/>
      <w:r w:rsidR="005276F8" w:rsidRPr="005276F8">
        <w:rPr>
          <w:rFonts w:ascii="Times New Roman" w:hAnsi="Times New Roman" w:cs="Times New Roman"/>
          <w:sz w:val="20"/>
          <w:szCs w:val="20"/>
        </w:rPr>
        <w:t xml:space="preserve">. </w:t>
      </w:r>
      <w:proofErr w:type="gramStart"/>
      <w:r w:rsidR="005276F8" w:rsidRPr="005276F8">
        <w:rPr>
          <w:rFonts w:ascii="Times New Roman" w:hAnsi="Times New Roman" w:cs="Times New Roman"/>
          <w:sz w:val="20"/>
          <w:szCs w:val="20"/>
        </w:rPr>
        <w:t xml:space="preserve">Seng </w:t>
      </w:r>
      <w:r w:rsidR="005276F8">
        <w:rPr>
          <w:rFonts w:ascii="Times New Roman" w:hAnsi="Times New Roman" w:cs="Times New Roman"/>
          <w:sz w:val="20"/>
          <w:szCs w:val="20"/>
        </w:rPr>
        <w:t xml:space="preserve">510 software project management </w:t>
      </w:r>
      <w:r w:rsidR="005276F8" w:rsidRPr="005276F8">
        <w:rPr>
          <w:rFonts w:ascii="Times New Roman" w:hAnsi="Times New Roman" w:cs="Times New Roman"/>
          <w:sz w:val="20"/>
          <w:szCs w:val="20"/>
        </w:rPr>
        <w:t>syllabus spring 2014,</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http://www.lcsee.cemr.wvu.edu/</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grad/</w:t>
      </w:r>
      <w:proofErr w:type="spellStart"/>
      <w:r w:rsidR="005276F8" w:rsidRPr="005276F8">
        <w:rPr>
          <w:rFonts w:ascii="Times New Roman" w:hAnsi="Times New Roman" w:cs="Times New Roman"/>
          <w:sz w:val="20"/>
          <w:szCs w:val="20"/>
        </w:rPr>
        <w:t>msse</w:t>
      </w:r>
      <w:proofErr w:type="spellEnd"/>
      <w:r w:rsidR="005276F8" w:rsidRPr="005276F8">
        <w:rPr>
          <w:rFonts w:ascii="Times New Roman" w:hAnsi="Times New Roman" w:cs="Times New Roman"/>
          <w:sz w:val="20"/>
          <w:szCs w:val="20"/>
        </w:rPr>
        <w:t>/syllabi/201401 seng510.pdf, Jan 2014.</w:t>
      </w:r>
      <w:proofErr w:type="gramEnd"/>
      <w:r w:rsidR="005276F8">
        <w:rPr>
          <w:rFonts w:ascii="Times New Roman" w:hAnsi="Times New Roman" w:cs="Times New Roman"/>
          <w:sz w:val="20"/>
          <w:szCs w:val="20"/>
        </w:rPr>
        <w:br/>
      </w:r>
      <w:proofErr w:type="gramStart"/>
      <w:r w:rsidR="005276F8" w:rsidRPr="005276F8">
        <w:rPr>
          <w:rFonts w:ascii="Times New Roman" w:hAnsi="Times New Roman" w:cs="Times New Roman"/>
          <w:sz w:val="20"/>
          <w:szCs w:val="20"/>
        </w:rPr>
        <w:t xml:space="preserve">[12] R. Kessler and N. </w:t>
      </w:r>
      <w:proofErr w:type="spellStart"/>
      <w:r w:rsidR="005276F8" w:rsidRPr="005276F8">
        <w:rPr>
          <w:rFonts w:ascii="Times New Roman" w:hAnsi="Times New Roman" w:cs="Times New Roman"/>
          <w:sz w:val="20"/>
          <w:szCs w:val="20"/>
        </w:rPr>
        <w:t>Dykman</w:t>
      </w:r>
      <w:proofErr w:type="spellEnd"/>
      <w:r w:rsidR="005276F8" w:rsidRPr="005276F8">
        <w:rPr>
          <w:rFonts w:ascii="Times New Roman" w:hAnsi="Times New Roman" w:cs="Times New Roman"/>
          <w:sz w:val="20"/>
          <w:szCs w:val="20"/>
        </w:rPr>
        <w:t>.</w:t>
      </w:r>
      <w:proofErr w:type="gramEnd"/>
      <w:r w:rsidR="005276F8" w:rsidRPr="005276F8">
        <w:rPr>
          <w:rFonts w:ascii="Times New Roman" w:hAnsi="Times New Roman" w:cs="Times New Roman"/>
          <w:sz w:val="20"/>
          <w:szCs w:val="20"/>
        </w:rPr>
        <w:t xml:space="preserve"> </w:t>
      </w:r>
      <w:proofErr w:type="gramStart"/>
      <w:r w:rsidR="005276F8" w:rsidRPr="005276F8">
        <w:rPr>
          <w:rFonts w:ascii="Times New Roman" w:hAnsi="Times New Roman" w:cs="Times New Roman"/>
          <w:sz w:val="20"/>
          <w:szCs w:val="20"/>
        </w:rPr>
        <w:t>Integrating traditional</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and agile processes in the classroom.</w:t>
      </w:r>
      <w:proofErr w:type="gramEnd"/>
      <w:r w:rsidR="005276F8" w:rsidRPr="005276F8">
        <w:rPr>
          <w:rFonts w:ascii="Times New Roman" w:hAnsi="Times New Roman" w:cs="Times New Roman"/>
          <w:sz w:val="20"/>
          <w:szCs w:val="20"/>
        </w:rPr>
        <w:t xml:space="preserve"> SIGCSE Bull.,</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39(1):312–316, Mar. 2007.</w:t>
      </w:r>
      <w:r w:rsidR="005276F8">
        <w:rPr>
          <w:rFonts w:ascii="Times New Roman" w:hAnsi="Times New Roman" w:cs="Times New Roman"/>
          <w:sz w:val="20"/>
          <w:szCs w:val="20"/>
        </w:rPr>
        <w:br/>
      </w:r>
      <w:r w:rsidR="005276F8" w:rsidRPr="005276F8">
        <w:rPr>
          <w:rFonts w:ascii="Times New Roman" w:hAnsi="Times New Roman" w:cs="Times New Roman"/>
          <w:sz w:val="20"/>
          <w:szCs w:val="20"/>
        </w:rPr>
        <w:t xml:space="preserve">[13] N. </w:t>
      </w:r>
      <w:proofErr w:type="spellStart"/>
      <w:r w:rsidR="005276F8" w:rsidRPr="005276F8">
        <w:rPr>
          <w:rFonts w:ascii="Times New Roman" w:hAnsi="Times New Roman" w:cs="Times New Roman"/>
          <w:sz w:val="20"/>
          <w:szCs w:val="20"/>
        </w:rPr>
        <w:t>Madhavji</w:t>
      </w:r>
      <w:proofErr w:type="spellEnd"/>
      <w:r w:rsidR="005276F8" w:rsidRPr="005276F8">
        <w:rPr>
          <w:rFonts w:ascii="Times New Roman" w:hAnsi="Times New Roman" w:cs="Times New Roman"/>
          <w:sz w:val="20"/>
          <w:szCs w:val="20"/>
        </w:rPr>
        <w:t xml:space="preserve">. </w:t>
      </w:r>
      <w:proofErr w:type="gramStart"/>
      <w:r w:rsidR="005276F8" w:rsidRPr="005276F8">
        <w:rPr>
          <w:rFonts w:ascii="Times New Roman" w:hAnsi="Times New Roman" w:cs="Times New Roman"/>
          <w:sz w:val="20"/>
          <w:szCs w:val="20"/>
        </w:rPr>
        <w:t>The process cycle [software engineering].</w:t>
      </w:r>
      <w:proofErr w:type="gramEnd"/>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Software Engineering Journal, 6(5):234–242, Sep 1991.</w:t>
      </w:r>
      <w:r w:rsidR="005276F8">
        <w:rPr>
          <w:rFonts w:ascii="Times New Roman" w:hAnsi="Times New Roman" w:cs="Times New Roman"/>
          <w:sz w:val="20"/>
          <w:szCs w:val="20"/>
        </w:rPr>
        <w:br/>
      </w:r>
      <w:r w:rsidR="005276F8" w:rsidRPr="00A32F76">
        <w:rPr>
          <w:rFonts w:ascii="Times New Roman" w:hAnsi="Times New Roman" w:cs="Times New Roman"/>
          <w:sz w:val="20"/>
          <w:szCs w:val="20"/>
        </w:rPr>
        <w:t xml:space="preserve">[14] </w:t>
      </w:r>
      <w:ins w:id="312" w:author="Samuel Malachowsky" w:date="2015-04-01T11:23:00Z">
        <w:r w:rsidR="0070689E" w:rsidRPr="0070689E">
          <w:rPr>
            <w:rFonts w:ascii="Times New Roman" w:hAnsi="Times New Roman" w:cs="Times New Roman"/>
            <w:sz w:val="20"/>
            <w:szCs w:val="20"/>
          </w:rPr>
          <w:t>S. Malachowsky</w:t>
        </w:r>
        <w:r w:rsidR="0041659D">
          <w:rPr>
            <w:rFonts w:ascii="Times New Roman" w:hAnsi="Times New Roman" w:cs="Times New Roman"/>
            <w:sz w:val="20"/>
            <w:szCs w:val="20"/>
          </w:rPr>
          <w:t xml:space="preserve">. </w:t>
        </w:r>
        <w:proofErr w:type="gramStart"/>
        <w:r w:rsidR="0041659D">
          <w:rPr>
            <w:rFonts w:ascii="Times New Roman" w:hAnsi="Times New Roman" w:cs="Times New Roman"/>
            <w:sz w:val="20"/>
            <w:szCs w:val="20"/>
          </w:rPr>
          <w:t>S</w:t>
        </w:r>
      </w:ins>
      <w:ins w:id="313" w:author="Samuel Malachowsky" w:date="2015-04-01T11:25:00Z">
        <w:r w:rsidR="0041659D">
          <w:rPr>
            <w:rFonts w:ascii="Times New Roman" w:hAnsi="Times New Roman" w:cs="Times New Roman"/>
            <w:sz w:val="20"/>
            <w:szCs w:val="20"/>
          </w:rPr>
          <w:t>oftware Engineering</w:t>
        </w:r>
      </w:ins>
      <w:ins w:id="314" w:author="Samuel Malachowsky" w:date="2015-04-01T11:23:00Z">
        <w:r w:rsidR="0070689E">
          <w:rPr>
            <w:rFonts w:ascii="Times New Roman" w:hAnsi="Times New Roman" w:cs="Times New Roman"/>
            <w:sz w:val="20"/>
            <w:szCs w:val="20"/>
          </w:rPr>
          <w:t xml:space="preserve"> 256 software process and </w:t>
        </w:r>
        <w:r w:rsidR="0070689E" w:rsidRPr="0070689E">
          <w:rPr>
            <w:rFonts w:ascii="Times New Roman" w:hAnsi="Times New Roman" w:cs="Times New Roman"/>
            <w:sz w:val="20"/>
            <w:szCs w:val="20"/>
          </w:rPr>
          <w:t>project ma</w:t>
        </w:r>
        <w:r w:rsidR="0070689E">
          <w:rPr>
            <w:rFonts w:ascii="Times New Roman" w:hAnsi="Times New Roman" w:cs="Times New Roman"/>
            <w:sz w:val="20"/>
            <w:szCs w:val="20"/>
          </w:rPr>
          <w:t xml:space="preserve">nagement syllabus and schedule, </w:t>
        </w:r>
        <w:r w:rsidR="0070689E" w:rsidRPr="0070689E">
          <w:rPr>
            <w:rFonts w:ascii="Times New Roman" w:hAnsi="Times New Roman" w:cs="Times New Roman"/>
            <w:sz w:val="20"/>
            <w:szCs w:val="20"/>
          </w:rPr>
          <w:t>http://www.se.rit.e</w:t>
        </w:r>
        <w:r w:rsidR="0070689E">
          <w:rPr>
            <w:rFonts w:ascii="Times New Roman" w:hAnsi="Times New Roman" w:cs="Times New Roman"/>
            <w:sz w:val="20"/>
            <w:szCs w:val="20"/>
          </w:rPr>
          <w:t xml:space="preserve">du/swen-256/00/index.html, Aug </w:t>
        </w:r>
        <w:r w:rsidR="0070689E" w:rsidRPr="0070689E">
          <w:rPr>
            <w:rFonts w:ascii="Times New Roman" w:hAnsi="Times New Roman" w:cs="Times New Roman"/>
            <w:sz w:val="20"/>
            <w:szCs w:val="20"/>
          </w:rPr>
          <w:t>2014.</w:t>
        </w:r>
      </w:ins>
      <w:proofErr w:type="gramEnd"/>
      <w:del w:id="315" w:author="Samuel Malachowsky" w:date="2015-04-01T11:23:00Z">
        <w:r w:rsidR="00ED5272" w:rsidDel="0070689E">
          <w:rPr>
            <w:rFonts w:ascii="Times New Roman" w:hAnsi="Times New Roman" w:cs="Times New Roman"/>
            <w:sz w:val="20"/>
            <w:szCs w:val="20"/>
          </w:rPr>
          <w:delText>XXX</w:delText>
        </w:r>
      </w:del>
      <w:r w:rsidR="005276F8">
        <w:rPr>
          <w:rFonts w:ascii="Times New Roman" w:hAnsi="Times New Roman" w:cs="Times New Roman"/>
          <w:sz w:val="20"/>
          <w:szCs w:val="20"/>
        </w:rPr>
        <w:br/>
      </w:r>
      <w:r w:rsidR="005276F8" w:rsidRPr="005276F8">
        <w:rPr>
          <w:rFonts w:ascii="Times New Roman" w:hAnsi="Times New Roman" w:cs="Times New Roman"/>
          <w:sz w:val="20"/>
          <w:szCs w:val="20"/>
        </w:rPr>
        <w:t>[15] S. C. McConnell. Classic mistakes enumerated,</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http://www.stevemcconnell.com/rdenum.htm, Jan</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1996.</w:t>
      </w:r>
      <w:r w:rsidR="005276F8">
        <w:rPr>
          <w:rFonts w:ascii="Times New Roman" w:hAnsi="Times New Roman" w:cs="Times New Roman"/>
          <w:sz w:val="20"/>
          <w:szCs w:val="20"/>
        </w:rPr>
        <w:br/>
      </w:r>
      <w:proofErr w:type="gramStart"/>
      <w:r w:rsidR="005276F8" w:rsidRPr="005276F8">
        <w:rPr>
          <w:rFonts w:ascii="Times New Roman" w:hAnsi="Times New Roman" w:cs="Times New Roman"/>
          <w:sz w:val="20"/>
          <w:szCs w:val="20"/>
        </w:rPr>
        <w:t xml:space="preserve">[16] M. </w:t>
      </w:r>
      <w:proofErr w:type="spellStart"/>
      <w:r w:rsidR="005276F8" w:rsidRPr="005276F8">
        <w:rPr>
          <w:rFonts w:ascii="Times New Roman" w:hAnsi="Times New Roman" w:cs="Times New Roman"/>
          <w:sz w:val="20"/>
          <w:szCs w:val="20"/>
        </w:rPr>
        <w:t>Oudshoorn</w:t>
      </w:r>
      <w:proofErr w:type="spellEnd"/>
      <w:r w:rsidR="005276F8" w:rsidRPr="005276F8">
        <w:rPr>
          <w:rFonts w:ascii="Times New Roman" w:hAnsi="Times New Roman" w:cs="Times New Roman"/>
          <w:sz w:val="20"/>
          <w:szCs w:val="20"/>
        </w:rPr>
        <w:t xml:space="preserve">, A. Brown, and K. </w:t>
      </w:r>
      <w:proofErr w:type="spellStart"/>
      <w:r w:rsidR="005276F8" w:rsidRPr="005276F8">
        <w:rPr>
          <w:rFonts w:ascii="Times New Roman" w:hAnsi="Times New Roman" w:cs="Times New Roman"/>
          <w:sz w:val="20"/>
          <w:szCs w:val="20"/>
        </w:rPr>
        <w:t>Maciunas</w:t>
      </w:r>
      <w:proofErr w:type="spellEnd"/>
      <w:r w:rsidR="005276F8" w:rsidRPr="005276F8">
        <w:rPr>
          <w:rFonts w:ascii="Times New Roman" w:hAnsi="Times New Roman" w:cs="Times New Roman"/>
          <w:sz w:val="20"/>
          <w:szCs w:val="20"/>
        </w:rPr>
        <w:t>.</w:t>
      </w:r>
      <w:proofErr w:type="gramEnd"/>
      <w:r w:rsidR="005276F8">
        <w:rPr>
          <w:rFonts w:ascii="Times New Roman" w:hAnsi="Times New Roman" w:cs="Times New Roman"/>
          <w:sz w:val="20"/>
          <w:szCs w:val="20"/>
        </w:rPr>
        <w:t xml:space="preserve"> </w:t>
      </w:r>
      <w:proofErr w:type="gramStart"/>
      <w:r w:rsidR="005276F8" w:rsidRPr="005276F8">
        <w:rPr>
          <w:rFonts w:ascii="Times New Roman" w:hAnsi="Times New Roman" w:cs="Times New Roman"/>
          <w:sz w:val="20"/>
          <w:szCs w:val="20"/>
        </w:rPr>
        <w:t>Simulating real-life software engineering situations in</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the classroom.</w:t>
      </w:r>
      <w:proofErr w:type="gramEnd"/>
      <w:r w:rsidR="005276F8" w:rsidRPr="005276F8">
        <w:rPr>
          <w:rFonts w:ascii="Times New Roman" w:hAnsi="Times New Roman" w:cs="Times New Roman"/>
          <w:sz w:val="20"/>
          <w:szCs w:val="20"/>
        </w:rPr>
        <w:t xml:space="preserve"> In Software Engineering: Education</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 xml:space="preserve">and Practice, 1996. </w:t>
      </w:r>
      <w:proofErr w:type="gramStart"/>
      <w:r w:rsidR="005276F8" w:rsidRPr="005276F8">
        <w:rPr>
          <w:rFonts w:ascii="Times New Roman" w:hAnsi="Times New Roman" w:cs="Times New Roman"/>
          <w:sz w:val="20"/>
          <w:szCs w:val="20"/>
        </w:rPr>
        <w:t>Proceedings.</w:t>
      </w:r>
      <w:proofErr w:type="gramEnd"/>
      <w:r w:rsidR="005276F8" w:rsidRPr="005276F8">
        <w:rPr>
          <w:rFonts w:ascii="Times New Roman" w:hAnsi="Times New Roman" w:cs="Times New Roman"/>
          <w:sz w:val="20"/>
          <w:szCs w:val="20"/>
        </w:rPr>
        <w:t xml:space="preserve"> International</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Conference, pages 20–25, Jan 1996.</w:t>
      </w:r>
      <w:r w:rsidR="005276F8">
        <w:rPr>
          <w:rFonts w:ascii="Times New Roman" w:hAnsi="Times New Roman" w:cs="Times New Roman"/>
          <w:sz w:val="20"/>
          <w:szCs w:val="20"/>
        </w:rPr>
        <w:br/>
      </w:r>
      <w:r w:rsidR="005276F8" w:rsidRPr="005276F8">
        <w:rPr>
          <w:rFonts w:ascii="Times New Roman" w:hAnsi="Times New Roman" w:cs="Times New Roman"/>
          <w:sz w:val="20"/>
          <w:szCs w:val="20"/>
        </w:rPr>
        <w:t xml:space="preserve">[17] I. </w:t>
      </w:r>
      <w:proofErr w:type="spellStart"/>
      <w:r w:rsidR="005276F8" w:rsidRPr="005276F8">
        <w:rPr>
          <w:rFonts w:ascii="Times New Roman" w:hAnsi="Times New Roman" w:cs="Times New Roman"/>
          <w:sz w:val="20"/>
          <w:szCs w:val="20"/>
        </w:rPr>
        <w:t>Stamelos</w:t>
      </w:r>
      <w:proofErr w:type="spellEnd"/>
      <w:r w:rsidR="005276F8" w:rsidRPr="005276F8">
        <w:rPr>
          <w:rFonts w:ascii="Times New Roman" w:hAnsi="Times New Roman" w:cs="Times New Roman"/>
          <w:sz w:val="20"/>
          <w:szCs w:val="20"/>
        </w:rPr>
        <w:t xml:space="preserve">, D. </w:t>
      </w:r>
      <w:proofErr w:type="spellStart"/>
      <w:r w:rsidR="005276F8" w:rsidRPr="005276F8">
        <w:rPr>
          <w:rFonts w:ascii="Times New Roman" w:hAnsi="Times New Roman" w:cs="Times New Roman"/>
          <w:sz w:val="20"/>
          <w:szCs w:val="20"/>
        </w:rPr>
        <w:t>Settas</w:t>
      </w:r>
      <w:proofErr w:type="spellEnd"/>
      <w:r w:rsidR="005276F8" w:rsidRPr="005276F8">
        <w:rPr>
          <w:rFonts w:ascii="Times New Roman" w:hAnsi="Times New Roman" w:cs="Times New Roman"/>
          <w:sz w:val="20"/>
          <w:szCs w:val="20"/>
        </w:rPr>
        <w:t xml:space="preserve">, and D. </w:t>
      </w:r>
      <w:proofErr w:type="spellStart"/>
      <w:r w:rsidR="005276F8" w:rsidRPr="005276F8">
        <w:rPr>
          <w:rFonts w:ascii="Times New Roman" w:hAnsi="Times New Roman" w:cs="Times New Roman"/>
          <w:sz w:val="20"/>
          <w:szCs w:val="20"/>
        </w:rPr>
        <w:t>Mallini</w:t>
      </w:r>
      <w:proofErr w:type="spellEnd"/>
      <w:r w:rsidR="005276F8" w:rsidRPr="005276F8">
        <w:rPr>
          <w:rFonts w:ascii="Times New Roman" w:hAnsi="Times New Roman" w:cs="Times New Roman"/>
          <w:sz w:val="20"/>
          <w:szCs w:val="20"/>
        </w:rPr>
        <w:t xml:space="preserve">. </w:t>
      </w:r>
      <w:proofErr w:type="gramStart"/>
      <w:r w:rsidR="005276F8" w:rsidRPr="005276F8">
        <w:rPr>
          <w:rFonts w:ascii="Times New Roman" w:hAnsi="Times New Roman" w:cs="Times New Roman"/>
          <w:sz w:val="20"/>
          <w:szCs w:val="20"/>
        </w:rPr>
        <w:t>Teaching</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software project management through management</w:t>
      </w:r>
      <w:r w:rsidR="005276F8">
        <w:rPr>
          <w:rFonts w:ascii="Times New Roman" w:hAnsi="Times New Roman" w:cs="Times New Roman"/>
          <w:sz w:val="20"/>
          <w:szCs w:val="20"/>
        </w:rPr>
        <w:t xml:space="preserve"> </w:t>
      </w:r>
      <w:proofErr w:type="spellStart"/>
      <w:r w:rsidR="005276F8" w:rsidRPr="005276F8">
        <w:rPr>
          <w:rFonts w:ascii="Times New Roman" w:hAnsi="Times New Roman" w:cs="Times New Roman"/>
          <w:sz w:val="20"/>
          <w:szCs w:val="20"/>
        </w:rPr>
        <w:t>antipatterns</w:t>
      </w:r>
      <w:proofErr w:type="spellEnd"/>
      <w:r w:rsidR="005276F8" w:rsidRPr="005276F8">
        <w:rPr>
          <w:rFonts w:ascii="Times New Roman" w:hAnsi="Times New Roman" w:cs="Times New Roman"/>
          <w:sz w:val="20"/>
          <w:szCs w:val="20"/>
        </w:rPr>
        <w:t>.</w:t>
      </w:r>
      <w:proofErr w:type="gramEnd"/>
      <w:r w:rsidR="005276F8" w:rsidRPr="005276F8">
        <w:rPr>
          <w:rFonts w:ascii="Times New Roman" w:hAnsi="Times New Roman" w:cs="Times New Roman"/>
          <w:sz w:val="20"/>
          <w:szCs w:val="20"/>
        </w:rPr>
        <w:t xml:space="preserve"> In Informatics (PCI), 2011 15th</w:t>
      </w:r>
      <w:r w:rsidR="005276F8">
        <w:rPr>
          <w:rFonts w:ascii="Times New Roman" w:hAnsi="Times New Roman" w:cs="Times New Roman"/>
          <w:sz w:val="20"/>
          <w:szCs w:val="20"/>
        </w:rPr>
        <w:t xml:space="preserve"> </w:t>
      </w:r>
      <w:proofErr w:type="spellStart"/>
      <w:r w:rsidR="005276F8" w:rsidRPr="005276F8">
        <w:rPr>
          <w:rFonts w:ascii="Times New Roman" w:hAnsi="Times New Roman" w:cs="Times New Roman"/>
          <w:sz w:val="20"/>
          <w:szCs w:val="20"/>
        </w:rPr>
        <w:t>Panhellenic</w:t>
      </w:r>
      <w:proofErr w:type="spellEnd"/>
      <w:r w:rsidR="005276F8" w:rsidRPr="005276F8">
        <w:rPr>
          <w:rFonts w:ascii="Times New Roman" w:hAnsi="Times New Roman" w:cs="Times New Roman"/>
          <w:sz w:val="20"/>
          <w:szCs w:val="20"/>
        </w:rPr>
        <w:t xml:space="preserve"> Conference on, pages 8–12, Sept 2011.</w:t>
      </w:r>
      <w:r w:rsidR="005276F8">
        <w:rPr>
          <w:rFonts w:ascii="Times New Roman" w:hAnsi="Times New Roman" w:cs="Times New Roman"/>
          <w:sz w:val="20"/>
          <w:szCs w:val="20"/>
        </w:rPr>
        <w:br/>
      </w:r>
      <w:r w:rsidR="005276F8" w:rsidRPr="005276F8">
        <w:rPr>
          <w:rFonts w:ascii="Times New Roman" w:hAnsi="Times New Roman" w:cs="Times New Roman"/>
          <w:sz w:val="20"/>
          <w:szCs w:val="20"/>
        </w:rPr>
        <w:t xml:space="preserve">[18] N. </w:t>
      </w:r>
      <w:proofErr w:type="spellStart"/>
      <w:r w:rsidR="005276F8" w:rsidRPr="005276F8">
        <w:rPr>
          <w:rFonts w:ascii="Times New Roman" w:hAnsi="Times New Roman" w:cs="Times New Roman"/>
          <w:sz w:val="20"/>
          <w:szCs w:val="20"/>
        </w:rPr>
        <w:t>Tadayon</w:t>
      </w:r>
      <w:proofErr w:type="spellEnd"/>
      <w:r w:rsidR="005276F8" w:rsidRPr="005276F8">
        <w:rPr>
          <w:rFonts w:ascii="Times New Roman" w:hAnsi="Times New Roman" w:cs="Times New Roman"/>
          <w:sz w:val="20"/>
          <w:szCs w:val="20"/>
        </w:rPr>
        <w:t>. Software engineering based on the team</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 xml:space="preserve">software process with a real world project. J. </w:t>
      </w:r>
      <w:proofErr w:type="spellStart"/>
      <w:r w:rsidR="005276F8" w:rsidRPr="005276F8">
        <w:rPr>
          <w:rFonts w:ascii="Times New Roman" w:hAnsi="Times New Roman" w:cs="Times New Roman"/>
          <w:sz w:val="20"/>
          <w:szCs w:val="20"/>
        </w:rPr>
        <w:t>Comput</w:t>
      </w:r>
      <w:proofErr w:type="spellEnd"/>
      <w:r w:rsidR="005276F8" w:rsidRPr="005276F8">
        <w:rPr>
          <w:rFonts w:ascii="Times New Roman" w:hAnsi="Times New Roman" w:cs="Times New Roman"/>
          <w:sz w:val="20"/>
          <w:szCs w:val="20"/>
        </w:rPr>
        <w:t>.</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Sci. Coll., 19(4):133–142, Apr. 2004.</w:t>
      </w:r>
      <w:r w:rsidR="005276F8">
        <w:rPr>
          <w:rFonts w:ascii="Times New Roman" w:hAnsi="Times New Roman" w:cs="Times New Roman"/>
          <w:sz w:val="20"/>
          <w:szCs w:val="20"/>
        </w:rPr>
        <w:br/>
      </w:r>
      <w:r w:rsidR="005276F8" w:rsidRPr="005276F8">
        <w:rPr>
          <w:rFonts w:ascii="Times New Roman" w:hAnsi="Times New Roman" w:cs="Times New Roman"/>
          <w:sz w:val="20"/>
          <w:szCs w:val="20"/>
        </w:rPr>
        <w:t xml:space="preserve">[19] J. Tan and M. Jones. </w:t>
      </w:r>
      <w:proofErr w:type="gramStart"/>
      <w:r w:rsidR="005276F8" w:rsidRPr="005276F8">
        <w:rPr>
          <w:rFonts w:ascii="Times New Roman" w:hAnsi="Times New Roman" w:cs="Times New Roman"/>
          <w:sz w:val="20"/>
          <w:szCs w:val="20"/>
        </w:rPr>
        <w:t>A case study of classroom</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experience with client-based team projects.</w:t>
      </w:r>
      <w:proofErr w:type="gramEnd"/>
      <w:r w:rsidR="005276F8" w:rsidRPr="005276F8">
        <w:rPr>
          <w:rFonts w:ascii="Times New Roman" w:hAnsi="Times New Roman" w:cs="Times New Roman"/>
          <w:sz w:val="20"/>
          <w:szCs w:val="20"/>
        </w:rPr>
        <w:t xml:space="preserve"> J.</w:t>
      </w:r>
      <w:r w:rsidR="005276F8">
        <w:rPr>
          <w:rFonts w:ascii="Times New Roman" w:hAnsi="Times New Roman" w:cs="Times New Roman"/>
          <w:sz w:val="20"/>
          <w:szCs w:val="20"/>
        </w:rPr>
        <w:t xml:space="preserve"> </w:t>
      </w:r>
      <w:proofErr w:type="spellStart"/>
      <w:r w:rsidR="005276F8" w:rsidRPr="005276F8">
        <w:rPr>
          <w:rFonts w:ascii="Times New Roman" w:hAnsi="Times New Roman" w:cs="Times New Roman"/>
          <w:sz w:val="20"/>
          <w:szCs w:val="20"/>
        </w:rPr>
        <w:t>Comput</w:t>
      </w:r>
      <w:proofErr w:type="spellEnd"/>
      <w:r w:rsidR="005276F8" w:rsidRPr="005276F8">
        <w:rPr>
          <w:rFonts w:ascii="Times New Roman" w:hAnsi="Times New Roman" w:cs="Times New Roman"/>
          <w:sz w:val="20"/>
          <w:szCs w:val="20"/>
        </w:rPr>
        <w:t>. Sci. Coll., 23(5):150–159, May 2008.</w:t>
      </w:r>
      <w:r w:rsidR="005276F8">
        <w:rPr>
          <w:rFonts w:ascii="Times New Roman" w:hAnsi="Times New Roman" w:cs="Times New Roman"/>
          <w:sz w:val="20"/>
          <w:szCs w:val="20"/>
        </w:rPr>
        <w:br/>
      </w:r>
      <w:r w:rsidR="005276F8" w:rsidRPr="005276F8">
        <w:rPr>
          <w:rFonts w:ascii="Times New Roman" w:hAnsi="Times New Roman" w:cs="Times New Roman"/>
          <w:sz w:val="20"/>
          <w:szCs w:val="20"/>
        </w:rPr>
        <w:t xml:space="preserve">[20] J. Tan and J. Phillips. </w:t>
      </w:r>
      <w:proofErr w:type="gramStart"/>
      <w:r w:rsidR="005276F8" w:rsidRPr="005276F8">
        <w:rPr>
          <w:rFonts w:ascii="Times New Roman" w:hAnsi="Times New Roman" w:cs="Times New Roman"/>
          <w:sz w:val="20"/>
          <w:szCs w:val="20"/>
        </w:rPr>
        <w:t>Real-world project</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management in the academic environment.</w:t>
      </w:r>
      <w:proofErr w:type="gramEnd"/>
      <w:r w:rsidR="005276F8" w:rsidRPr="005276F8">
        <w:rPr>
          <w:rFonts w:ascii="Times New Roman" w:hAnsi="Times New Roman" w:cs="Times New Roman"/>
          <w:sz w:val="20"/>
          <w:szCs w:val="20"/>
        </w:rPr>
        <w:t xml:space="preserve"> J. </w:t>
      </w:r>
      <w:proofErr w:type="spellStart"/>
      <w:r w:rsidR="005276F8" w:rsidRPr="005276F8">
        <w:rPr>
          <w:rFonts w:ascii="Times New Roman" w:hAnsi="Times New Roman" w:cs="Times New Roman"/>
          <w:sz w:val="20"/>
          <w:szCs w:val="20"/>
        </w:rPr>
        <w:t>Comput</w:t>
      </w:r>
      <w:proofErr w:type="spellEnd"/>
      <w:r w:rsidR="005276F8" w:rsidRPr="005276F8">
        <w:rPr>
          <w:rFonts w:ascii="Times New Roman" w:hAnsi="Times New Roman" w:cs="Times New Roman"/>
          <w:sz w:val="20"/>
          <w:szCs w:val="20"/>
        </w:rPr>
        <w:t>.</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Sci. Coll., 20(5):200–213, May 2005.</w:t>
      </w:r>
      <w:r w:rsidR="005276F8">
        <w:rPr>
          <w:rFonts w:ascii="Times New Roman" w:hAnsi="Times New Roman" w:cs="Times New Roman"/>
          <w:sz w:val="20"/>
          <w:szCs w:val="20"/>
        </w:rPr>
        <w:br/>
      </w:r>
      <w:r w:rsidR="005276F8" w:rsidRPr="005276F8">
        <w:rPr>
          <w:rFonts w:ascii="Times New Roman" w:hAnsi="Times New Roman" w:cs="Times New Roman"/>
          <w:sz w:val="20"/>
          <w:szCs w:val="20"/>
        </w:rPr>
        <w:t xml:space="preserve">[21] M. </w:t>
      </w:r>
      <w:proofErr w:type="spellStart"/>
      <w:r w:rsidR="005276F8" w:rsidRPr="005276F8">
        <w:rPr>
          <w:rFonts w:ascii="Times New Roman" w:hAnsi="Times New Roman" w:cs="Times New Roman"/>
          <w:sz w:val="20"/>
          <w:szCs w:val="20"/>
        </w:rPr>
        <w:t>Thouin</w:t>
      </w:r>
      <w:proofErr w:type="spellEnd"/>
      <w:r w:rsidR="005276F8" w:rsidRPr="005276F8">
        <w:rPr>
          <w:rFonts w:ascii="Times New Roman" w:hAnsi="Times New Roman" w:cs="Times New Roman"/>
          <w:sz w:val="20"/>
          <w:szCs w:val="20"/>
        </w:rPr>
        <w:t xml:space="preserve">. </w:t>
      </w:r>
      <w:proofErr w:type="gramStart"/>
      <w:r w:rsidR="005276F8" w:rsidRPr="005276F8">
        <w:rPr>
          <w:rFonts w:ascii="Times New Roman" w:hAnsi="Times New Roman" w:cs="Times New Roman"/>
          <w:sz w:val="20"/>
          <w:szCs w:val="20"/>
        </w:rPr>
        <w:t xml:space="preserve">Course syllabus, </w:t>
      </w:r>
      <w:proofErr w:type="spellStart"/>
      <w:r w:rsidR="005276F8" w:rsidRPr="005276F8">
        <w:rPr>
          <w:rFonts w:ascii="Times New Roman" w:hAnsi="Times New Roman" w:cs="Times New Roman"/>
          <w:sz w:val="20"/>
          <w:szCs w:val="20"/>
        </w:rPr>
        <w:t>mis</w:t>
      </w:r>
      <w:proofErr w:type="spellEnd"/>
      <w:r w:rsidR="005276F8" w:rsidRPr="005276F8">
        <w:rPr>
          <w:rFonts w:ascii="Times New Roman" w:hAnsi="Times New Roman" w:cs="Times New Roman"/>
          <w:sz w:val="20"/>
          <w:szCs w:val="20"/>
        </w:rPr>
        <w:t xml:space="preserve"> 6360 software project</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management fall 2012,</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http://dox.utdallas.edu/</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syl29333/, Aug 2012.</w:t>
      </w:r>
      <w:proofErr w:type="gramEnd"/>
      <w:r w:rsidR="005276F8">
        <w:rPr>
          <w:rFonts w:ascii="Times New Roman" w:hAnsi="Times New Roman" w:cs="Times New Roman"/>
          <w:sz w:val="20"/>
          <w:szCs w:val="20"/>
        </w:rPr>
        <w:br/>
      </w:r>
      <w:r w:rsidR="005276F8" w:rsidRPr="005276F8">
        <w:rPr>
          <w:rFonts w:ascii="Times New Roman" w:hAnsi="Times New Roman" w:cs="Times New Roman"/>
          <w:sz w:val="20"/>
          <w:szCs w:val="20"/>
        </w:rPr>
        <w:t xml:space="preserve">[22] B. W. Tuckman. </w:t>
      </w:r>
      <w:proofErr w:type="gramStart"/>
      <w:r w:rsidR="005276F8" w:rsidRPr="005276F8">
        <w:rPr>
          <w:rFonts w:ascii="Times New Roman" w:hAnsi="Times New Roman" w:cs="Times New Roman"/>
          <w:sz w:val="20"/>
          <w:szCs w:val="20"/>
        </w:rPr>
        <w:t>Developmental sequence in small</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groups.</w:t>
      </w:r>
      <w:proofErr w:type="gramEnd"/>
      <w:r w:rsidR="005276F8" w:rsidRPr="005276F8">
        <w:rPr>
          <w:rFonts w:ascii="Times New Roman" w:hAnsi="Times New Roman" w:cs="Times New Roman"/>
          <w:sz w:val="20"/>
          <w:szCs w:val="20"/>
        </w:rPr>
        <w:t xml:space="preserve"> Psychological Bulletin, 63:384–399, 1965.</w:t>
      </w:r>
      <w:r w:rsidR="005276F8">
        <w:rPr>
          <w:rFonts w:ascii="Times New Roman" w:hAnsi="Times New Roman" w:cs="Times New Roman"/>
          <w:sz w:val="20"/>
          <w:szCs w:val="20"/>
        </w:rPr>
        <w:br/>
      </w:r>
      <w:proofErr w:type="gramStart"/>
      <w:r w:rsidR="005276F8" w:rsidRPr="005276F8">
        <w:rPr>
          <w:rFonts w:ascii="Times New Roman" w:hAnsi="Times New Roman" w:cs="Times New Roman"/>
          <w:sz w:val="20"/>
          <w:szCs w:val="20"/>
        </w:rPr>
        <w:t>[23] E. E. Villarreal and D. Butler.</w:t>
      </w:r>
      <w:proofErr w:type="gramEnd"/>
      <w:r w:rsidR="005276F8" w:rsidRPr="005276F8">
        <w:rPr>
          <w:rFonts w:ascii="Times New Roman" w:hAnsi="Times New Roman" w:cs="Times New Roman"/>
          <w:sz w:val="20"/>
          <w:szCs w:val="20"/>
        </w:rPr>
        <w:t xml:space="preserve"> </w:t>
      </w:r>
      <w:proofErr w:type="gramStart"/>
      <w:r w:rsidR="005276F8" w:rsidRPr="005276F8">
        <w:rPr>
          <w:rFonts w:ascii="Times New Roman" w:hAnsi="Times New Roman" w:cs="Times New Roman"/>
          <w:sz w:val="20"/>
          <w:szCs w:val="20"/>
        </w:rPr>
        <w:t>Giving computer</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science students real-world experience.</w:t>
      </w:r>
      <w:proofErr w:type="gramEnd"/>
      <w:r w:rsidR="005276F8" w:rsidRPr="005276F8">
        <w:rPr>
          <w:rFonts w:ascii="Times New Roman" w:hAnsi="Times New Roman" w:cs="Times New Roman"/>
          <w:sz w:val="20"/>
          <w:szCs w:val="20"/>
        </w:rPr>
        <w:t xml:space="preserve"> SIGCSE Bull.,</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30(1):40–44, Mar. 1998.</w:t>
      </w:r>
      <w:r w:rsidR="005276F8">
        <w:rPr>
          <w:rFonts w:ascii="Times New Roman" w:hAnsi="Times New Roman" w:cs="Times New Roman"/>
          <w:sz w:val="20"/>
          <w:szCs w:val="20"/>
        </w:rPr>
        <w:br/>
      </w:r>
      <w:r w:rsidR="005276F8" w:rsidRPr="005276F8">
        <w:rPr>
          <w:rFonts w:ascii="Times New Roman" w:hAnsi="Times New Roman" w:cs="Times New Roman"/>
          <w:sz w:val="20"/>
          <w:szCs w:val="20"/>
        </w:rPr>
        <w:t xml:space="preserve">[24] E. L. Walker and O. A. </w:t>
      </w:r>
      <w:proofErr w:type="spellStart"/>
      <w:r w:rsidR="005276F8" w:rsidRPr="005276F8">
        <w:rPr>
          <w:rFonts w:ascii="Times New Roman" w:hAnsi="Times New Roman" w:cs="Times New Roman"/>
          <w:sz w:val="20"/>
          <w:szCs w:val="20"/>
        </w:rPr>
        <w:t>Slotterbeck</w:t>
      </w:r>
      <w:proofErr w:type="spellEnd"/>
      <w:r w:rsidR="005276F8" w:rsidRPr="005276F8">
        <w:rPr>
          <w:rFonts w:ascii="Times New Roman" w:hAnsi="Times New Roman" w:cs="Times New Roman"/>
          <w:sz w:val="20"/>
          <w:szCs w:val="20"/>
        </w:rPr>
        <w:t xml:space="preserve">. </w:t>
      </w:r>
      <w:proofErr w:type="gramStart"/>
      <w:r w:rsidR="005276F8" w:rsidRPr="005276F8">
        <w:rPr>
          <w:rFonts w:ascii="Times New Roman" w:hAnsi="Times New Roman" w:cs="Times New Roman"/>
          <w:sz w:val="20"/>
          <w:szCs w:val="20"/>
        </w:rPr>
        <w:t>Incorporating</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realistic teamwork into a small college software</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engineering curriculum.</w:t>
      </w:r>
      <w:proofErr w:type="gramEnd"/>
      <w:r w:rsidR="005276F8" w:rsidRPr="005276F8">
        <w:rPr>
          <w:rFonts w:ascii="Times New Roman" w:hAnsi="Times New Roman" w:cs="Times New Roman"/>
          <w:sz w:val="20"/>
          <w:szCs w:val="20"/>
        </w:rPr>
        <w:t xml:space="preserve"> J. </w:t>
      </w:r>
      <w:proofErr w:type="spellStart"/>
      <w:r w:rsidR="005276F8" w:rsidRPr="005276F8">
        <w:rPr>
          <w:rFonts w:ascii="Times New Roman" w:hAnsi="Times New Roman" w:cs="Times New Roman"/>
          <w:sz w:val="20"/>
          <w:szCs w:val="20"/>
        </w:rPr>
        <w:t>Comput</w:t>
      </w:r>
      <w:proofErr w:type="spellEnd"/>
      <w:r w:rsidR="005276F8" w:rsidRPr="005276F8">
        <w:rPr>
          <w:rFonts w:ascii="Times New Roman" w:hAnsi="Times New Roman" w:cs="Times New Roman"/>
          <w:sz w:val="20"/>
          <w:szCs w:val="20"/>
        </w:rPr>
        <w:t>. Sci. Coll.,</w:t>
      </w:r>
      <w:r w:rsidR="005276F8">
        <w:rPr>
          <w:rFonts w:ascii="Times New Roman" w:hAnsi="Times New Roman" w:cs="Times New Roman"/>
          <w:sz w:val="20"/>
          <w:szCs w:val="20"/>
        </w:rPr>
        <w:t xml:space="preserve"> </w:t>
      </w:r>
      <w:r w:rsidR="005276F8" w:rsidRPr="005276F8">
        <w:rPr>
          <w:rFonts w:ascii="Times New Roman" w:hAnsi="Times New Roman" w:cs="Times New Roman"/>
          <w:sz w:val="20"/>
          <w:szCs w:val="20"/>
        </w:rPr>
        <w:t>17(6):115–123, May 2002.</w:t>
      </w:r>
    </w:p>
    <w:p w:rsidR="00E353E7" w:rsidRDefault="00E353E7" w:rsidP="00E353E7">
      <w:pPr>
        <w:rPr>
          <w:ins w:id="316" w:author="Samuel Malachowsky" w:date="2015-04-01T14:22:00Z"/>
          <w:rFonts w:ascii="Times New Roman" w:hAnsi="Times New Roman" w:cs="Times New Roman"/>
          <w:sz w:val="24"/>
          <w:szCs w:val="24"/>
        </w:rPr>
      </w:pPr>
      <w:ins w:id="317" w:author="Samuel Malachowsky" w:date="2015-03-13T11:43:00Z">
        <w:r>
          <w:rPr>
            <w:rFonts w:ascii="Times New Roman" w:hAnsi="Times New Roman" w:cs="Times New Roman"/>
            <w:sz w:val="24"/>
            <w:szCs w:val="24"/>
          </w:rPr>
          <w:t>10</w:t>
        </w:r>
      </w:ins>
      <w:ins w:id="318" w:author="Samuel Malachowsky" w:date="2015-03-13T11:42:00Z">
        <w:r>
          <w:rPr>
            <w:rFonts w:ascii="Times New Roman" w:hAnsi="Times New Roman" w:cs="Times New Roman"/>
            <w:sz w:val="24"/>
            <w:szCs w:val="24"/>
          </w:rPr>
          <w:t xml:space="preserve">. </w:t>
        </w:r>
      </w:ins>
      <w:ins w:id="319" w:author="Samuel Malachowsky" w:date="2015-04-01T14:27:00Z">
        <w:r w:rsidR="00965FB5">
          <w:rPr>
            <w:rFonts w:ascii="Times New Roman" w:hAnsi="Times New Roman" w:cs="Times New Roman"/>
            <w:sz w:val="24"/>
            <w:szCs w:val="24"/>
          </w:rPr>
          <w:t>A</w:t>
        </w:r>
        <w:r w:rsidR="00965FB5" w:rsidRPr="00965FB5">
          <w:rPr>
            <w:rFonts w:ascii="Times New Roman" w:hAnsi="Times New Roman" w:cs="Times New Roman"/>
            <w:sz w:val="24"/>
            <w:szCs w:val="24"/>
          </w:rPr>
          <w:t>ppendices</w:t>
        </w:r>
      </w:ins>
    </w:p>
    <w:tbl>
      <w:tblPr>
        <w:tblStyle w:val="TableGrid"/>
        <w:tblW w:w="0" w:type="auto"/>
        <w:tblLook w:val="04A0" w:firstRow="1" w:lastRow="0" w:firstColumn="1" w:lastColumn="0" w:noHBand="0" w:noVBand="1"/>
      </w:tblPr>
      <w:tblGrid>
        <w:gridCol w:w="9576"/>
      </w:tblGrid>
      <w:tr w:rsidR="00965FB5" w:rsidTr="00C20600">
        <w:trPr>
          <w:ins w:id="320" w:author="Samuel Malachowsky" w:date="2015-04-01T14:22:00Z"/>
        </w:trPr>
        <w:tc>
          <w:tcPr>
            <w:tcW w:w="9576" w:type="dxa"/>
            <w:tcBorders>
              <w:top w:val="nil"/>
              <w:left w:val="nil"/>
              <w:bottom w:val="single" w:sz="4" w:space="0" w:color="auto"/>
              <w:right w:val="nil"/>
            </w:tcBorders>
          </w:tcPr>
          <w:p w:rsidR="00965FB5" w:rsidRPr="00965FB5" w:rsidRDefault="00965FB5" w:rsidP="00965FB5">
            <w:pPr>
              <w:jc w:val="center"/>
              <w:rPr>
                <w:ins w:id="321" w:author="Samuel Malachowsky" w:date="2015-04-01T14:22:00Z"/>
                <w:rFonts w:ascii="Times New Roman" w:hAnsi="Times New Roman" w:cs="Times New Roman"/>
                <w:szCs w:val="24"/>
                <w:rPrChange w:id="322" w:author="Samuel Malachowsky" w:date="2015-04-01T14:25:00Z">
                  <w:rPr>
                    <w:ins w:id="323" w:author="Samuel Malachowsky" w:date="2015-04-01T14:22:00Z"/>
                    <w:rFonts w:ascii="Times New Roman" w:hAnsi="Times New Roman" w:cs="Times New Roman"/>
                    <w:sz w:val="24"/>
                    <w:szCs w:val="24"/>
                  </w:rPr>
                </w:rPrChange>
              </w:rPr>
              <w:pPrChange w:id="324" w:author="Samuel Malachowsky" w:date="2015-04-01T14:23:00Z">
                <w:pPr>
                  <w:jc w:val="center"/>
                </w:pPr>
              </w:pPrChange>
            </w:pPr>
            <w:ins w:id="325" w:author="Samuel Malachowsky" w:date="2015-04-01T14:22:00Z">
              <w:r w:rsidRPr="00965FB5">
                <w:rPr>
                  <w:rFonts w:ascii="Times New Roman" w:hAnsi="Times New Roman" w:cs="Times New Roman"/>
                  <w:szCs w:val="24"/>
                  <w:rPrChange w:id="326" w:author="Samuel Malachowsky" w:date="2015-04-01T14:25:00Z">
                    <w:rPr>
                      <w:rFonts w:ascii="Times New Roman" w:hAnsi="Times New Roman" w:cs="Times New Roman"/>
                      <w:sz w:val="24"/>
                      <w:szCs w:val="24"/>
                    </w:rPr>
                  </w:rPrChange>
                </w:rPr>
                <w:t xml:space="preserve">Appendix </w:t>
              </w:r>
            </w:ins>
            <w:ins w:id="327" w:author="Samuel Malachowsky" w:date="2015-04-01T14:23:00Z">
              <w:r w:rsidRPr="00965FB5">
                <w:rPr>
                  <w:rFonts w:ascii="Times New Roman" w:hAnsi="Times New Roman" w:cs="Times New Roman"/>
                  <w:szCs w:val="24"/>
                  <w:rPrChange w:id="328" w:author="Samuel Malachowsky" w:date="2015-04-01T14:25:00Z">
                    <w:rPr>
                      <w:rFonts w:ascii="Times New Roman" w:hAnsi="Times New Roman" w:cs="Times New Roman"/>
                      <w:sz w:val="24"/>
                      <w:szCs w:val="24"/>
                    </w:rPr>
                  </w:rPrChange>
                </w:rPr>
                <w:t>1</w:t>
              </w:r>
            </w:ins>
            <w:ins w:id="329" w:author="Samuel Malachowsky" w:date="2015-04-01T14:22:00Z">
              <w:r w:rsidRPr="00965FB5">
                <w:rPr>
                  <w:rFonts w:ascii="Times New Roman" w:hAnsi="Times New Roman" w:cs="Times New Roman"/>
                  <w:szCs w:val="24"/>
                  <w:rPrChange w:id="330" w:author="Samuel Malachowsky" w:date="2015-04-01T14:25:00Z">
                    <w:rPr>
                      <w:rFonts w:ascii="Times New Roman" w:hAnsi="Times New Roman" w:cs="Times New Roman"/>
                      <w:sz w:val="24"/>
                      <w:szCs w:val="24"/>
                    </w:rPr>
                  </w:rPrChange>
                </w:rPr>
                <w:t>: PM activities and expectations</w:t>
              </w:r>
            </w:ins>
          </w:p>
        </w:tc>
      </w:tr>
      <w:tr w:rsidR="00965FB5" w:rsidTr="00C20600">
        <w:trPr>
          <w:ins w:id="331" w:author="Samuel Malachowsky" w:date="2015-04-01T14:22:00Z"/>
        </w:trPr>
        <w:tc>
          <w:tcPr>
            <w:tcW w:w="9576" w:type="dxa"/>
            <w:tcBorders>
              <w:top w:val="single" w:sz="4" w:space="0" w:color="auto"/>
            </w:tcBorders>
          </w:tcPr>
          <w:p w:rsidR="00965FB5" w:rsidRPr="00965FB5" w:rsidRDefault="00965FB5" w:rsidP="00C20600">
            <w:pPr>
              <w:spacing w:after="200" w:line="276" w:lineRule="auto"/>
              <w:rPr>
                <w:ins w:id="332" w:author="Samuel Malachowsky" w:date="2015-04-01T14:22:00Z"/>
                <w:rFonts w:ascii="Times New Roman" w:hAnsi="Times New Roman" w:cs="Times New Roman"/>
                <w:b/>
                <w:bCs/>
                <w:szCs w:val="24"/>
                <w:u w:val="single"/>
                <w:rPrChange w:id="333" w:author="Samuel Malachowsky" w:date="2015-04-01T14:25:00Z">
                  <w:rPr>
                    <w:ins w:id="334" w:author="Samuel Malachowsky" w:date="2015-04-01T14:22:00Z"/>
                    <w:rFonts w:ascii="Times New Roman" w:hAnsi="Times New Roman" w:cs="Times New Roman"/>
                    <w:b/>
                    <w:bCs/>
                    <w:sz w:val="24"/>
                    <w:szCs w:val="24"/>
                    <w:u w:val="single"/>
                  </w:rPr>
                </w:rPrChange>
              </w:rPr>
            </w:pPr>
            <w:ins w:id="335" w:author="Samuel Malachowsky" w:date="2015-04-01T14:22:00Z">
              <w:r w:rsidRPr="00965FB5">
                <w:rPr>
                  <w:rFonts w:ascii="Times New Roman" w:hAnsi="Times New Roman" w:cs="Times New Roman"/>
                  <w:b/>
                  <w:bCs/>
                  <w:szCs w:val="24"/>
                  <w:u w:val="single"/>
                  <w:rPrChange w:id="336" w:author="Samuel Malachowsky" w:date="2015-04-01T14:25:00Z">
                    <w:rPr>
                      <w:rFonts w:ascii="Times New Roman" w:hAnsi="Times New Roman" w:cs="Times New Roman"/>
                      <w:b/>
                      <w:bCs/>
                      <w:sz w:val="24"/>
                      <w:szCs w:val="24"/>
                      <w:u w:val="single"/>
                    </w:rPr>
                  </w:rPrChange>
                </w:rPr>
                <w:t>Project Manager Activities</w:t>
              </w:r>
            </w:ins>
          </w:p>
          <w:p w:rsidR="00965FB5" w:rsidRPr="00965FB5" w:rsidRDefault="00965FB5" w:rsidP="00C20600">
            <w:pPr>
              <w:spacing w:after="200" w:line="276" w:lineRule="auto"/>
              <w:rPr>
                <w:ins w:id="337" w:author="Samuel Malachowsky" w:date="2015-04-01T14:22:00Z"/>
                <w:rFonts w:ascii="Times New Roman" w:hAnsi="Times New Roman" w:cs="Times New Roman"/>
                <w:szCs w:val="24"/>
                <w:rPrChange w:id="338" w:author="Samuel Malachowsky" w:date="2015-04-01T14:25:00Z">
                  <w:rPr>
                    <w:ins w:id="339" w:author="Samuel Malachowsky" w:date="2015-04-01T14:22:00Z"/>
                    <w:rFonts w:ascii="Times New Roman" w:hAnsi="Times New Roman" w:cs="Times New Roman"/>
                    <w:sz w:val="24"/>
                    <w:szCs w:val="24"/>
                  </w:rPr>
                </w:rPrChange>
              </w:rPr>
            </w:pPr>
            <w:ins w:id="340" w:author="Samuel Malachowsky" w:date="2015-04-01T14:22:00Z">
              <w:r w:rsidRPr="00965FB5">
                <w:rPr>
                  <w:rFonts w:ascii="Times New Roman" w:hAnsi="Times New Roman" w:cs="Times New Roman"/>
                  <w:szCs w:val="24"/>
                  <w:rPrChange w:id="341" w:author="Samuel Malachowsky" w:date="2015-04-01T14:25:00Z">
                    <w:rPr>
                      <w:rFonts w:ascii="Times New Roman" w:hAnsi="Times New Roman" w:cs="Times New Roman"/>
                      <w:sz w:val="24"/>
                      <w:szCs w:val="24"/>
                    </w:rPr>
                  </w:rPrChange>
                </w:rPr>
                <w:t xml:space="preserve">The main project component of this course will involve groups with voluntary Project Managers. </w:t>
              </w:r>
            </w:ins>
          </w:p>
          <w:p w:rsidR="00965FB5" w:rsidRPr="00965FB5" w:rsidRDefault="00965FB5" w:rsidP="00C20600">
            <w:pPr>
              <w:rPr>
                <w:ins w:id="342" w:author="Samuel Malachowsky" w:date="2015-04-01T14:22:00Z"/>
                <w:b/>
                <w:rPrChange w:id="343" w:author="Samuel Malachowsky" w:date="2015-04-01T14:25:00Z">
                  <w:rPr>
                    <w:ins w:id="344" w:author="Samuel Malachowsky" w:date="2015-04-01T14:22:00Z"/>
                    <w:b/>
                    <w:sz w:val="24"/>
                  </w:rPr>
                </w:rPrChange>
              </w:rPr>
            </w:pPr>
            <w:ins w:id="345" w:author="Samuel Malachowsky" w:date="2015-04-01T14:22:00Z">
              <w:r w:rsidRPr="00965FB5">
                <w:rPr>
                  <w:b/>
                  <w:rPrChange w:id="346" w:author="Samuel Malachowsky" w:date="2015-04-01T14:25:00Z">
                    <w:rPr>
                      <w:b/>
                      <w:sz w:val="24"/>
                    </w:rPr>
                  </w:rPrChange>
                </w:rPr>
                <w:t>Project Manager Responsibilities</w:t>
              </w:r>
            </w:ins>
          </w:p>
          <w:p w:rsidR="00965FB5" w:rsidRPr="00965FB5" w:rsidRDefault="00965FB5" w:rsidP="00C20600">
            <w:pPr>
              <w:pStyle w:val="ListParagraph"/>
              <w:numPr>
                <w:ilvl w:val="0"/>
                <w:numId w:val="1"/>
              </w:numPr>
              <w:ind w:left="392" w:hanging="180"/>
              <w:rPr>
                <w:ins w:id="347" w:author="Samuel Malachowsky" w:date="2015-04-01T14:22:00Z"/>
                <w:rFonts w:ascii="Times New Roman" w:hAnsi="Times New Roman" w:cs="Times New Roman"/>
                <w:szCs w:val="24"/>
                <w:rPrChange w:id="348" w:author="Samuel Malachowsky" w:date="2015-04-01T14:25:00Z">
                  <w:rPr>
                    <w:ins w:id="349" w:author="Samuel Malachowsky" w:date="2015-04-01T14:22:00Z"/>
                    <w:rFonts w:ascii="Times New Roman" w:hAnsi="Times New Roman" w:cs="Times New Roman"/>
                    <w:sz w:val="24"/>
                    <w:szCs w:val="24"/>
                  </w:rPr>
                </w:rPrChange>
              </w:rPr>
            </w:pPr>
            <w:ins w:id="350" w:author="Samuel Malachowsky" w:date="2015-04-01T14:22:00Z">
              <w:r w:rsidRPr="00965FB5">
                <w:rPr>
                  <w:rFonts w:ascii="Times New Roman" w:hAnsi="Times New Roman" w:cs="Times New Roman"/>
                  <w:szCs w:val="24"/>
                  <w:rPrChange w:id="351" w:author="Samuel Malachowsky" w:date="2015-04-01T14:25:00Z">
                    <w:rPr>
                      <w:rFonts w:ascii="Times New Roman" w:hAnsi="Times New Roman" w:cs="Times New Roman"/>
                      <w:sz w:val="24"/>
                      <w:szCs w:val="24"/>
                    </w:rPr>
                  </w:rPrChange>
                </w:rPr>
                <w:t xml:space="preserve">Coordinate team activities, meetings, and deliverables for the duration of the term starting approximately week 6 </w:t>
              </w:r>
            </w:ins>
          </w:p>
          <w:p w:rsidR="00965FB5" w:rsidRPr="00965FB5" w:rsidRDefault="00965FB5" w:rsidP="00C20600">
            <w:pPr>
              <w:pStyle w:val="ListParagraph"/>
              <w:numPr>
                <w:ilvl w:val="0"/>
                <w:numId w:val="1"/>
              </w:numPr>
              <w:ind w:left="392" w:hanging="180"/>
              <w:rPr>
                <w:ins w:id="352" w:author="Samuel Malachowsky" w:date="2015-04-01T14:22:00Z"/>
                <w:rFonts w:ascii="Times New Roman" w:hAnsi="Times New Roman" w:cs="Times New Roman"/>
                <w:szCs w:val="24"/>
                <w:rPrChange w:id="353" w:author="Samuel Malachowsky" w:date="2015-04-01T14:25:00Z">
                  <w:rPr>
                    <w:ins w:id="354" w:author="Samuel Malachowsky" w:date="2015-04-01T14:22:00Z"/>
                    <w:rFonts w:ascii="Times New Roman" w:hAnsi="Times New Roman" w:cs="Times New Roman"/>
                    <w:sz w:val="24"/>
                    <w:szCs w:val="24"/>
                  </w:rPr>
                </w:rPrChange>
              </w:rPr>
            </w:pPr>
            <w:ins w:id="355" w:author="Samuel Malachowsky" w:date="2015-04-01T14:22:00Z">
              <w:r w:rsidRPr="00965FB5">
                <w:rPr>
                  <w:rFonts w:ascii="Times New Roman" w:hAnsi="Times New Roman" w:cs="Times New Roman"/>
                  <w:szCs w:val="24"/>
                  <w:rPrChange w:id="356" w:author="Samuel Malachowsky" w:date="2015-04-01T14:25:00Z">
                    <w:rPr>
                      <w:rFonts w:ascii="Times New Roman" w:hAnsi="Times New Roman" w:cs="Times New Roman"/>
                      <w:sz w:val="24"/>
                      <w:szCs w:val="24"/>
                    </w:rPr>
                  </w:rPrChange>
                </w:rPr>
                <w:t xml:space="preserve">Meet with the professor at the start or during class to discuss individual group dynamics/activities or </w:t>
              </w:r>
              <w:r w:rsidR="00810D92">
                <w:rPr>
                  <w:rFonts w:ascii="Times New Roman" w:hAnsi="Times New Roman" w:cs="Times New Roman"/>
                  <w:szCs w:val="24"/>
                  <w:rPrChange w:id="357" w:author="Samuel Malachowsky" w:date="2015-04-01T14:25:00Z">
                    <w:rPr>
                      <w:rFonts w:ascii="Times New Roman" w:hAnsi="Times New Roman" w:cs="Times New Roman"/>
                      <w:szCs w:val="24"/>
                    </w:rPr>
                  </w:rPrChange>
                </w:rPr>
                <w:t>c</w:t>
              </w:r>
              <w:r w:rsidRPr="00965FB5">
                <w:rPr>
                  <w:rFonts w:ascii="Times New Roman" w:hAnsi="Times New Roman" w:cs="Times New Roman"/>
                  <w:szCs w:val="24"/>
                  <w:rPrChange w:id="358" w:author="Samuel Malachowsky" w:date="2015-04-01T14:25:00Z">
                    <w:rPr>
                      <w:rFonts w:ascii="Times New Roman" w:hAnsi="Times New Roman" w:cs="Times New Roman"/>
                      <w:sz w:val="24"/>
                      <w:szCs w:val="24"/>
                    </w:rPr>
                  </w:rPrChange>
                </w:rPr>
                <w:t xml:space="preserve">ross-PM coordination </w:t>
              </w:r>
            </w:ins>
          </w:p>
          <w:p w:rsidR="00965FB5" w:rsidRPr="00965FB5" w:rsidRDefault="00810D92" w:rsidP="00C20600">
            <w:pPr>
              <w:pStyle w:val="ListParagraph"/>
              <w:numPr>
                <w:ilvl w:val="0"/>
                <w:numId w:val="1"/>
              </w:numPr>
              <w:ind w:left="392" w:hanging="180"/>
              <w:rPr>
                <w:ins w:id="359" w:author="Samuel Malachowsky" w:date="2015-04-01T14:22:00Z"/>
                <w:rFonts w:ascii="Times New Roman" w:hAnsi="Times New Roman" w:cs="Times New Roman"/>
                <w:szCs w:val="24"/>
                <w:rPrChange w:id="360" w:author="Samuel Malachowsky" w:date="2015-04-01T14:25:00Z">
                  <w:rPr>
                    <w:ins w:id="361" w:author="Samuel Malachowsky" w:date="2015-04-01T14:22:00Z"/>
                    <w:rFonts w:ascii="Times New Roman" w:hAnsi="Times New Roman" w:cs="Times New Roman"/>
                    <w:sz w:val="24"/>
                    <w:szCs w:val="24"/>
                  </w:rPr>
                </w:rPrChange>
              </w:rPr>
            </w:pPr>
            <w:ins w:id="362" w:author="Samuel Malachowsky" w:date="2015-04-01T14:22:00Z">
              <w:r>
                <w:rPr>
                  <w:rFonts w:ascii="Times New Roman" w:hAnsi="Times New Roman" w:cs="Times New Roman"/>
                  <w:szCs w:val="24"/>
                  <w:rPrChange w:id="363" w:author="Samuel Malachowsky" w:date="2015-04-01T14:25:00Z">
                    <w:rPr>
                      <w:rFonts w:ascii="Times New Roman" w:hAnsi="Times New Roman" w:cs="Times New Roman"/>
                      <w:szCs w:val="24"/>
                    </w:rPr>
                  </w:rPrChange>
                </w:rPr>
                <w:t xml:space="preserve">Meet with other </w:t>
              </w:r>
            </w:ins>
            <w:ins w:id="364" w:author="Samuel Malachowsky" w:date="2015-04-01T14:42:00Z">
              <w:r>
                <w:rPr>
                  <w:rFonts w:ascii="Times New Roman" w:hAnsi="Times New Roman" w:cs="Times New Roman"/>
                  <w:szCs w:val="24"/>
                </w:rPr>
                <w:t>p</w:t>
              </w:r>
            </w:ins>
            <w:ins w:id="365" w:author="Samuel Malachowsky" w:date="2015-04-01T14:22:00Z">
              <w:r>
                <w:rPr>
                  <w:rFonts w:ascii="Times New Roman" w:hAnsi="Times New Roman" w:cs="Times New Roman"/>
                  <w:szCs w:val="24"/>
                  <w:rPrChange w:id="366" w:author="Samuel Malachowsky" w:date="2015-04-01T14:25:00Z">
                    <w:rPr>
                      <w:rFonts w:ascii="Times New Roman" w:hAnsi="Times New Roman" w:cs="Times New Roman"/>
                      <w:szCs w:val="24"/>
                    </w:rPr>
                  </w:rPrChange>
                </w:rPr>
                <w:t xml:space="preserve">roject </w:t>
              </w:r>
            </w:ins>
            <w:ins w:id="367" w:author="Samuel Malachowsky" w:date="2015-04-01T14:42:00Z">
              <w:r>
                <w:rPr>
                  <w:rFonts w:ascii="Times New Roman" w:hAnsi="Times New Roman" w:cs="Times New Roman"/>
                  <w:szCs w:val="24"/>
                </w:rPr>
                <w:t>m</w:t>
              </w:r>
            </w:ins>
            <w:ins w:id="368" w:author="Samuel Malachowsky" w:date="2015-04-01T14:22:00Z">
              <w:r w:rsidR="00965FB5" w:rsidRPr="00965FB5">
                <w:rPr>
                  <w:rFonts w:ascii="Times New Roman" w:hAnsi="Times New Roman" w:cs="Times New Roman"/>
                  <w:szCs w:val="24"/>
                  <w:rPrChange w:id="369" w:author="Samuel Malachowsky" w:date="2015-04-01T14:25:00Z">
                    <w:rPr>
                      <w:rFonts w:ascii="Times New Roman" w:hAnsi="Times New Roman" w:cs="Times New Roman"/>
                      <w:sz w:val="24"/>
                      <w:szCs w:val="24"/>
                    </w:rPr>
                  </w:rPrChange>
                </w:rPr>
                <w:t>anage</w:t>
              </w:r>
              <w:r>
                <w:rPr>
                  <w:rFonts w:ascii="Times New Roman" w:hAnsi="Times New Roman" w:cs="Times New Roman"/>
                  <w:szCs w:val="24"/>
                  <w:rPrChange w:id="370" w:author="Samuel Malachowsky" w:date="2015-04-01T14:25:00Z">
                    <w:rPr>
                      <w:rFonts w:ascii="Times New Roman" w:hAnsi="Times New Roman" w:cs="Times New Roman"/>
                      <w:szCs w:val="24"/>
                    </w:rPr>
                  </w:rPrChange>
                </w:rPr>
                <w:t xml:space="preserve">rs outside of class to conduct </w:t>
              </w:r>
            </w:ins>
            <w:ins w:id="371" w:author="Samuel Malachowsky" w:date="2015-04-01T14:43:00Z">
              <w:r>
                <w:rPr>
                  <w:rFonts w:ascii="Times New Roman" w:hAnsi="Times New Roman" w:cs="Times New Roman"/>
                  <w:szCs w:val="24"/>
                </w:rPr>
                <w:t>c</w:t>
              </w:r>
            </w:ins>
            <w:ins w:id="372" w:author="Samuel Malachowsky" w:date="2015-04-01T14:22:00Z">
              <w:r w:rsidR="00965FB5" w:rsidRPr="00965FB5">
                <w:rPr>
                  <w:rFonts w:ascii="Times New Roman" w:hAnsi="Times New Roman" w:cs="Times New Roman"/>
                  <w:szCs w:val="24"/>
                  <w:rPrChange w:id="373" w:author="Samuel Malachowsky" w:date="2015-04-01T14:25:00Z">
                    <w:rPr>
                      <w:rFonts w:ascii="Times New Roman" w:hAnsi="Times New Roman" w:cs="Times New Roman"/>
                      <w:sz w:val="24"/>
                      <w:szCs w:val="24"/>
                    </w:rPr>
                  </w:rPrChange>
                </w:rPr>
                <w:t xml:space="preserve">ross-PM coordination </w:t>
              </w:r>
            </w:ins>
          </w:p>
          <w:p w:rsidR="00965FB5" w:rsidRPr="00965FB5" w:rsidRDefault="00965FB5" w:rsidP="00C20600">
            <w:pPr>
              <w:pStyle w:val="ListParagraph"/>
              <w:numPr>
                <w:ilvl w:val="0"/>
                <w:numId w:val="1"/>
              </w:numPr>
              <w:ind w:left="392" w:hanging="180"/>
              <w:rPr>
                <w:ins w:id="374" w:author="Samuel Malachowsky" w:date="2015-04-01T14:22:00Z"/>
                <w:rFonts w:ascii="Times New Roman" w:hAnsi="Times New Roman" w:cs="Times New Roman"/>
                <w:szCs w:val="24"/>
                <w:rPrChange w:id="375" w:author="Samuel Malachowsky" w:date="2015-04-01T14:25:00Z">
                  <w:rPr>
                    <w:ins w:id="376" w:author="Samuel Malachowsky" w:date="2015-04-01T14:22:00Z"/>
                    <w:rFonts w:ascii="Times New Roman" w:hAnsi="Times New Roman" w:cs="Times New Roman"/>
                    <w:sz w:val="24"/>
                    <w:szCs w:val="24"/>
                  </w:rPr>
                </w:rPrChange>
              </w:rPr>
            </w:pPr>
            <w:ins w:id="377" w:author="Samuel Malachowsky" w:date="2015-04-01T14:22:00Z">
              <w:r w:rsidRPr="00965FB5">
                <w:rPr>
                  <w:rFonts w:ascii="Times New Roman" w:hAnsi="Times New Roman" w:cs="Times New Roman"/>
                  <w:szCs w:val="24"/>
                  <w:rPrChange w:id="378" w:author="Samuel Malachowsky" w:date="2015-04-01T14:25:00Z">
                    <w:rPr>
                      <w:rFonts w:ascii="Times New Roman" w:hAnsi="Times New Roman" w:cs="Times New Roman"/>
                      <w:sz w:val="24"/>
                      <w:szCs w:val="24"/>
                    </w:rPr>
                  </w:rPrChange>
                </w:rPr>
                <w:t xml:space="preserve">Ensure that team deliverables reflect the available time, resources, and given scope </w:t>
              </w:r>
            </w:ins>
          </w:p>
          <w:p w:rsidR="00965FB5" w:rsidRPr="00965FB5" w:rsidRDefault="00965FB5" w:rsidP="00C20600">
            <w:pPr>
              <w:rPr>
                <w:ins w:id="379" w:author="Samuel Malachowsky" w:date="2015-04-01T14:22:00Z"/>
                <w:b/>
                <w:rPrChange w:id="380" w:author="Samuel Malachowsky" w:date="2015-04-01T14:25:00Z">
                  <w:rPr>
                    <w:ins w:id="381" w:author="Samuel Malachowsky" w:date="2015-04-01T14:22:00Z"/>
                    <w:b/>
                    <w:sz w:val="24"/>
                  </w:rPr>
                </w:rPrChange>
              </w:rPr>
            </w:pPr>
            <w:ins w:id="382" w:author="Samuel Malachowsky" w:date="2015-04-01T14:22:00Z">
              <w:r w:rsidRPr="00965FB5">
                <w:rPr>
                  <w:b/>
                  <w:rPrChange w:id="383" w:author="Samuel Malachowsky" w:date="2015-04-01T14:25:00Z">
                    <w:rPr>
                      <w:b/>
                      <w:sz w:val="24"/>
                    </w:rPr>
                  </w:rPrChange>
                </w:rPr>
                <w:t>Project Manager Selection</w:t>
              </w:r>
            </w:ins>
          </w:p>
          <w:p w:rsidR="00965FB5" w:rsidRPr="00965FB5" w:rsidRDefault="00965FB5" w:rsidP="00C20600">
            <w:pPr>
              <w:pStyle w:val="ListParagraph"/>
              <w:numPr>
                <w:ilvl w:val="0"/>
                <w:numId w:val="1"/>
              </w:numPr>
              <w:ind w:left="392" w:hanging="180"/>
              <w:rPr>
                <w:ins w:id="384" w:author="Samuel Malachowsky" w:date="2015-04-01T14:22:00Z"/>
                <w:rFonts w:ascii="Times New Roman" w:hAnsi="Times New Roman" w:cs="Times New Roman"/>
                <w:szCs w:val="24"/>
                <w:rPrChange w:id="385" w:author="Samuel Malachowsky" w:date="2015-04-01T14:25:00Z">
                  <w:rPr>
                    <w:ins w:id="386" w:author="Samuel Malachowsky" w:date="2015-04-01T14:22:00Z"/>
                    <w:rFonts w:ascii="Times New Roman" w:hAnsi="Times New Roman" w:cs="Times New Roman"/>
                    <w:sz w:val="24"/>
                    <w:szCs w:val="24"/>
                  </w:rPr>
                </w:rPrChange>
              </w:rPr>
            </w:pPr>
            <w:ins w:id="387" w:author="Samuel Malachowsky" w:date="2015-04-01T14:22:00Z">
              <w:r w:rsidRPr="00965FB5">
                <w:rPr>
                  <w:rFonts w:ascii="Times New Roman" w:hAnsi="Times New Roman" w:cs="Times New Roman"/>
                  <w:szCs w:val="24"/>
                  <w:rPrChange w:id="388" w:author="Samuel Malachowsky" w:date="2015-04-01T14:25:00Z">
                    <w:rPr>
                      <w:rFonts w:ascii="Times New Roman" w:hAnsi="Times New Roman" w:cs="Times New Roman"/>
                      <w:sz w:val="24"/>
                      <w:szCs w:val="24"/>
                    </w:rPr>
                  </w:rPrChange>
                </w:rPr>
                <w:t xml:space="preserve">Early in the class, individual students should consider whether they would like to fulfill the role of </w:t>
              </w:r>
            </w:ins>
            <w:ins w:id="389" w:author="Samuel Malachowsky" w:date="2015-04-01T14:43:00Z">
              <w:r w:rsidR="00810D92">
                <w:rPr>
                  <w:rFonts w:ascii="Times New Roman" w:hAnsi="Times New Roman" w:cs="Times New Roman"/>
                  <w:szCs w:val="24"/>
                </w:rPr>
                <w:lastRenderedPageBreak/>
                <w:t>p</w:t>
              </w:r>
            </w:ins>
            <w:ins w:id="390" w:author="Samuel Malachowsky" w:date="2015-04-01T14:22:00Z">
              <w:r w:rsidR="00810D92">
                <w:rPr>
                  <w:rFonts w:ascii="Times New Roman" w:hAnsi="Times New Roman" w:cs="Times New Roman"/>
                  <w:szCs w:val="24"/>
                  <w:rPrChange w:id="391" w:author="Samuel Malachowsky" w:date="2015-04-01T14:25:00Z">
                    <w:rPr>
                      <w:rFonts w:ascii="Times New Roman" w:hAnsi="Times New Roman" w:cs="Times New Roman"/>
                      <w:szCs w:val="24"/>
                    </w:rPr>
                  </w:rPrChange>
                </w:rPr>
                <w:t xml:space="preserve">roject </w:t>
              </w:r>
            </w:ins>
            <w:ins w:id="392" w:author="Samuel Malachowsky" w:date="2015-04-01T14:43:00Z">
              <w:r w:rsidR="00810D92">
                <w:rPr>
                  <w:rFonts w:ascii="Times New Roman" w:hAnsi="Times New Roman" w:cs="Times New Roman"/>
                  <w:szCs w:val="24"/>
                </w:rPr>
                <w:t>m</w:t>
              </w:r>
            </w:ins>
            <w:ins w:id="393" w:author="Samuel Malachowsky" w:date="2015-04-01T14:22:00Z">
              <w:r w:rsidRPr="00965FB5">
                <w:rPr>
                  <w:rFonts w:ascii="Times New Roman" w:hAnsi="Times New Roman" w:cs="Times New Roman"/>
                  <w:szCs w:val="24"/>
                  <w:rPrChange w:id="394" w:author="Samuel Malachowsky" w:date="2015-04-01T14:25:00Z">
                    <w:rPr>
                      <w:rFonts w:ascii="Times New Roman" w:hAnsi="Times New Roman" w:cs="Times New Roman"/>
                      <w:sz w:val="24"/>
                      <w:szCs w:val="24"/>
                    </w:rPr>
                  </w:rPrChange>
                </w:rPr>
                <w:t xml:space="preserve">anager for the main group project that will start around week 6. </w:t>
              </w:r>
            </w:ins>
          </w:p>
          <w:p w:rsidR="00965FB5" w:rsidRPr="00965FB5" w:rsidRDefault="00810D92" w:rsidP="00C20600">
            <w:pPr>
              <w:pStyle w:val="ListParagraph"/>
              <w:numPr>
                <w:ilvl w:val="0"/>
                <w:numId w:val="1"/>
              </w:numPr>
              <w:ind w:left="392" w:hanging="180"/>
              <w:rPr>
                <w:ins w:id="395" w:author="Samuel Malachowsky" w:date="2015-04-01T14:22:00Z"/>
                <w:rFonts w:ascii="Times New Roman" w:hAnsi="Times New Roman" w:cs="Times New Roman"/>
                <w:szCs w:val="24"/>
                <w:rPrChange w:id="396" w:author="Samuel Malachowsky" w:date="2015-04-01T14:25:00Z">
                  <w:rPr>
                    <w:ins w:id="397" w:author="Samuel Malachowsky" w:date="2015-04-01T14:22:00Z"/>
                    <w:rFonts w:ascii="Times New Roman" w:hAnsi="Times New Roman" w:cs="Times New Roman"/>
                    <w:sz w:val="24"/>
                    <w:szCs w:val="24"/>
                  </w:rPr>
                </w:rPrChange>
              </w:rPr>
            </w:pPr>
            <w:ins w:id="398" w:author="Samuel Malachowsky" w:date="2015-04-01T14:22:00Z">
              <w:r>
                <w:rPr>
                  <w:rFonts w:ascii="Times New Roman" w:hAnsi="Times New Roman" w:cs="Times New Roman"/>
                  <w:szCs w:val="24"/>
                  <w:rPrChange w:id="399" w:author="Samuel Malachowsky" w:date="2015-04-01T14:25:00Z">
                    <w:rPr>
                      <w:rFonts w:ascii="Times New Roman" w:hAnsi="Times New Roman" w:cs="Times New Roman"/>
                      <w:szCs w:val="24"/>
                    </w:rPr>
                  </w:rPrChange>
                </w:rPr>
                <w:t xml:space="preserve">Project </w:t>
              </w:r>
            </w:ins>
            <w:ins w:id="400" w:author="Samuel Malachowsky" w:date="2015-04-01T14:43:00Z">
              <w:r>
                <w:rPr>
                  <w:rFonts w:ascii="Times New Roman" w:hAnsi="Times New Roman" w:cs="Times New Roman"/>
                  <w:szCs w:val="24"/>
                </w:rPr>
                <w:t>m</w:t>
              </w:r>
            </w:ins>
            <w:ins w:id="401" w:author="Samuel Malachowsky" w:date="2015-04-01T14:22:00Z">
              <w:r w:rsidR="00965FB5" w:rsidRPr="00965FB5">
                <w:rPr>
                  <w:rFonts w:ascii="Times New Roman" w:hAnsi="Times New Roman" w:cs="Times New Roman"/>
                  <w:szCs w:val="24"/>
                  <w:rPrChange w:id="402" w:author="Samuel Malachowsky" w:date="2015-04-01T14:25:00Z">
                    <w:rPr>
                      <w:rFonts w:ascii="Times New Roman" w:hAnsi="Times New Roman" w:cs="Times New Roman"/>
                      <w:sz w:val="24"/>
                      <w:szCs w:val="24"/>
                    </w:rPr>
                  </w:rPrChange>
                </w:rPr>
                <w:t xml:space="preserve">anagers will be chosen on a first come-first serve basis around week 6. The position is voluntary, but once a student has committed to the role, he or she must follow through to the end of the semester. </w:t>
              </w:r>
            </w:ins>
          </w:p>
          <w:p w:rsidR="00965FB5" w:rsidRPr="00965FB5" w:rsidRDefault="00965FB5" w:rsidP="00C20600">
            <w:pPr>
              <w:rPr>
                <w:ins w:id="403" w:author="Samuel Malachowsky" w:date="2015-04-01T14:22:00Z"/>
                <w:rFonts w:ascii="Times New Roman" w:hAnsi="Times New Roman" w:cs="Times New Roman"/>
                <w:szCs w:val="24"/>
                <w:rPrChange w:id="404" w:author="Samuel Malachowsky" w:date="2015-04-01T14:25:00Z">
                  <w:rPr>
                    <w:ins w:id="405" w:author="Samuel Malachowsky" w:date="2015-04-01T14:22:00Z"/>
                    <w:rFonts w:ascii="Times New Roman" w:hAnsi="Times New Roman" w:cs="Times New Roman"/>
                    <w:sz w:val="24"/>
                    <w:szCs w:val="24"/>
                  </w:rPr>
                </w:rPrChange>
              </w:rPr>
            </w:pPr>
          </w:p>
          <w:p w:rsidR="00965FB5" w:rsidRPr="00965FB5" w:rsidRDefault="00965FB5" w:rsidP="00C20600">
            <w:pPr>
              <w:rPr>
                <w:ins w:id="406" w:author="Samuel Malachowsky" w:date="2015-04-01T14:22:00Z"/>
                <w:b/>
                <w:rPrChange w:id="407" w:author="Samuel Malachowsky" w:date="2015-04-01T14:25:00Z">
                  <w:rPr>
                    <w:ins w:id="408" w:author="Samuel Malachowsky" w:date="2015-04-01T14:22:00Z"/>
                    <w:b/>
                    <w:sz w:val="24"/>
                  </w:rPr>
                </w:rPrChange>
              </w:rPr>
            </w:pPr>
            <w:ins w:id="409" w:author="Samuel Malachowsky" w:date="2015-04-01T14:22:00Z">
              <w:r w:rsidRPr="00965FB5">
                <w:rPr>
                  <w:b/>
                  <w:rPrChange w:id="410" w:author="Samuel Malachowsky" w:date="2015-04-01T14:25:00Z">
                    <w:rPr>
                      <w:b/>
                      <w:sz w:val="24"/>
                    </w:rPr>
                  </w:rPrChange>
                </w:rPr>
                <w:t>Cross-PM Coordination</w:t>
              </w:r>
            </w:ins>
          </w:p>
          <w:p w:rsidR="00965FB5" w:rsidRPr="00965FB5" w:rsidRDefault="00965FB5" w:rsidP="00C20600">
            <w:pPr>
              <w:spacing w:after="200" w:line="276" w:lineRule="auto"/>
              <w:rPr>
                <w:ins w:id="411" w:author="Samuel Malachowsky" w:date="2015-04-01T14:22:00Z"/>
                <w:rFonts w:ascii="Times New Roman" w:hAnsi="Times New Roman" w:cs="Times New Roman"/>
                <w:szCs w:val="24"/>
                <w:rPrChange w:id="412" w:author="Samuel Malachowsky" w:date="2015-04-01T14:25:00Z">
                  <w:rPr>
                    <w:ins w:id="413" w:author="Samuel Malachowsky" w:date="2015-04-01T14:22:00Z"/>
                    <w:rFonts w:ascii="Times New Roman" w:hAnsi="Times New Roman" w:cs="Times New Roman"/>
                    <w:sz w:val="24"/>
                    <w:szCs w:val="24"/>
                  </w:rPr>
                </w:rPrChange>
              </w:rPr>
            </w:pPr>
            <w:ins w:id="414" w:author="Samuel Malachowsky" w:date="2015-04-01T14:22:00Z">
              <w:r w:rsidRPr="00965FB5">
                <w:rPr>
                  <w:rFonts w:ascii="Times New Roman" w:hAnsi="Times New Roman" w:cs="Times New Roman"/>
                  <w:szCs w:val="24"/>
                  <w:rPrChange w:id="415" w:author="Samuel Malachowsky" w:date="2015-04-01T14:25:00Z">
                    <w:rPr>
                      <w:rFonts w:ascii="Times New Roman" w:hAnsi="Times New Roman" w:cs="Times New Roman"/>
                      <w:sz w:val="24"/>
                      <w:szCs w:val="24"/>
                    </w:rPr>
                  </w:rPrChange>
                </w:rPr>
                <w:t>Because each group will be presenting simila</w:t>
              </w:r>
              <w:r w:rsidR="00810D92">
                <w:rPr>
                  <w:rFonts w:ascii="Times New Roman" w:hAnsi="Times New Roman" w:cs="Times New Roman"/>
                  <w:szCs w:val="24"/>
                  <w:rPrChange w:id="416" w:author="Samuel Malachowsky" w:date="2015-04-01T14:25:00Z">
                    <w:rPr>
                      <w:rFonts w:ascii="Times New Roman" w:hAnsi="Times New Roman" w:cs="Times New Roman"/>
                      <w:szCs w:val="24"/>
                    </w:rPr>
                  </w:rPrChange>
                </w:rPr>
                <w:t xml:space="preserve">r material, </w:t>
              </w:r>
            </w:ins>
            <w:ins w:id="417" w:author="Samuel Malachowsky" w:date="2015-04-01T14:43:00Z">
              <w:r w:rsidR="00810D92">
                <w:rPr>
                  <w:rFonts w:ascii="Times New Roman" w:hAnsi="Times New Roman" w:cs="Times New Roman"/>
                  <w:szCs w:val="24"/>
                </w:rPr>
                <w:t>p</w:t>
              </w:r>
            </w:ins>
            <w:ins w:id="418" w:author="Samuel Malachowsky" w:date="2015-04-01T14:22:00Z">
              <w:r w:rsidR="00810D92">
                <w:rPr>
                  <w:rFonts w:ascii="Times New Roman" w:hAnsi="Times New Roman" w:cs="Times New Roman"/>
                  <w:szCs w:val="24"/>
                  <w:rPrChange w:id="419" w:author="Samuel Malachowsky" w:date="2015-04-01T14:25:00Z">
                    <w:rPr>
                      <w:rFonts w:ascii="Times New Roman" w:hAnsi="Times New Roman" w:cs="Times New Roman"/>
                      <w:szCs w:val="24"/>
                    </w:rPr>
                  </w:rPrChange>
                </w:rPr>
                <w:t xml:space="preserve">roject </w:t>
              </w:r>
            </w:ins>
            <w:ins w:id="420" w:author="Samuel Malachowsky" w:date="2015-04-01T14:43:00Z">
              <w:r w:rsidR="00810D92">
                <w:rPr>
                  <w:rFonts w:ascii="Times New Roman" w:hAnsi="Times New Roman" w:cs="Times New Roman"/>
                  <w:szCs w:val="24"/>
                </w:rPr>
                <w:t>m</w:t>
              </w:r>
            </w:ins>
            <w:ins w:id="421" w:author="Samuel Malachowsky" w:date="2015-04-01T14:22:00Z">
              <w:r w:rsidRPr="00965FB5">
                <w:rPr>
                  <w:rFonts w:ascii="Times New Roman" w:hAnsi="Times New Roman" w:cs="Times New Roman"/>
                  <w:szCs w:val="24"/>
                  <w:rPrChange w:id="422" w:author="Samuel Malachowsky" w:date="2015-04-01T14:25:00Z">
                    <w:rPr>
                      <w:rFonts w:ascii="Times New Roman" w:hAnsi="Times New Roman" w:cs="Times New Roman"/>
                      <w:sz w:val="24"/>
                      <w:szCs w:val="24"/>
                    </w:rPr>
                  </w:rPrChange>
                </w:rPr>
                <w:t xml:space="preserve">anagers will have the opportunity to differentiate their group project presentations. This will be achieved by meeting and coordinating with other PM's at least twice during the term. Areas of division could include emphasizing differences between groups, presenting separate parts, or focusing on individual subject areas, such as risks, methodology, etc. One of the PMs should also report back to the professor with meeting results and differentiation strategies. </w:t>
              </w:r>
            </w:ins>
          </w:p>
          <w:p w:rsidR="00965FB5" w:rsidRPr="00965FB5" w:rsidRDefault="00965FB5" w:rsidP="00C20600">
            <w:pPr>
              <w:rPr>
                <w:ins w:id="423" w:author="Samuel Malachowsky" w:date="2015-04-01T14:22:00Z"/>
                <w:b/>
                <w:rPrChange w:id="424" w:author="Samuel Malachowsky" w:date="2015-04-01T14:25:00Z">
                  <w:rPr>
                    <w:ins w:id="425" w:author="Samuel Malachowsky" w:date="2015-04-01T14:22:00Z"/>
                    <w:b/>
                    <w:sz w:val="24"/>
                  </w:rPr>
                </w:rPrChange>
              </w:rPr>
            </w:pPr>
            <w:ins w:id="426" w:author="Samuel Malachowsky" w:date="2015-04-01T14:22:00Z">
              <w:r w:rsidRPr="00965FB5">
                <w:rPr>
                  <w:b/>
                  <w:rPrChange w:id="427" w:author="Samuel Malachowsky" w:date="2015-04-01T14:25:00Z">
                    <w:rPr>
                      <w:b/>
                      <w:sz w:val="24"/>
                    </w:rPr>
                  </w:rPrChange>
                </w:rPr>
                <w:t>Project Manager Deliverables</w:t>
              </w:r>
            </w:ins>
          </w:p>
          <w:p w:rsidR="00965FB5" w:rsidRPr="00965FB5" w:rsidRDefault="00965FB5" w:rsidP="00C20600">
            <w:pPr>
              <w:pStyle w:val="ListParagraph"/>
              <w:numPr>
                <w:ilvl w:val="0"/>
                <w:numId w:val="1"/>
              </w:numPr>
              <w:ind w:left="392" w:hanging="180"/>
              <w:rPr>
                <w:ins w:id="428" w:author="Samuel Malachowsky" w:date="2015-04-01T14:22:00Z"/>
                <w:rFonts w:ascii="Times New Roman" w:hAnsi="Times New Roman" w:cs="Times New Roman"/>
                <w:szCs w:val="24"/>
                <w:rPrChange w:id="429" w:author="Samuel Malachowsky" w:date="2015-04-01T14:25:00Z">
                  <w:rPr>
                    <w:ins w:id="430" w:author="Samuel Malachowsky" w:date="2015-04-01T14:22:00Z"/>
                    <w:rFonts w:ascii="Times New Roman" w:hAnsi="Times New Roman" w:cs="Times New Roman"/>
                    <w:sz w:val="24"/>
                    <w:szCs w:val="24"/>
                  </w:rPr>
                </w:rPrChange>
              </w:rPr>
            </w:pPr>
            <w:ins w:id="431" w:author="Samuel Malachowsky" w:date="2015-04-01T14:22:00Z">
              <w:r w:rsidRPr="00965FB5">
                <w:rPr>
                  <w:rFonts w:ascii="Times New Roman" w:hAnsi="Times New Roman" w:cs="Times New Roman"/>
                  <w:szCs w:val="24"/>
                  <w:rPrChange w:id="432" w:author="Samuel Malachowsky" w:date="2015-04-01T14:25:00Z">
                    <w:rPr>
                      <w:rFonts w:ascii="Times New Roman" w:hAnsi="Times New Roman" w:cs="Times New Roman"/>
                      <w:sz w:val="24"/>
                      <w:szCs w:val="24"/>
                    </w:rPr>
                  </w:rPrChange>
                </w:rPr>
                <w:t xml:space="preserve">A roster of potential team members, participation in team member assignation negotiation </w:t>
              </w:r>
            </w:ins>
          </w:p>
          <w:p w:rsidR="00965FB5" w:rsidRPr="00965FB5" w:rsidRDefault="00965FB5" w:rsidP="00C20600">
            <w:pPr>
              <w:pStyle w:val="ListParagraph"/>
              <w:numPr>
                <w:ilvl w:val="0"/>
                <w:numId w:val="1"/>
              </w:numPr>
              <w:ind w:left="392" w:hanging="180"/>
              <w:rPr>
                <w:ins w:id="433" w:author="Samuel Malachowsky" w:date="2015-04-01T14:22:00Z"/>
                <w:rFonts w:ascii="Times New Roman" w:hAnsi="Times New Roman" w:cs="Times New Roman"/>
                <w:szCs w:val="24"/>
                <w:rPrChange w:id="434" w:author="Samuel Malachowsky" w:date="2015-04-01T14:25:00Z">
                  <w:rPr>
                    <w:ins w:id="435" w:author="Samuel Malachowsky" w:date="2015-04-01T14:22:00Z"/>
                    <w:rFonts w:ascii="Times New Roman" w:hAnsi="Times New Roman" w:cs="Times New Roman"/>
                    <w:sz w:val="24"/>
                    <w:szCs w:val="24"/>
                  </w:rPr>
                </w:rPrChange>
              </w:rPr>
            </w:pPr>
            <w:ins w:id="436" w:author="Samuel Malachowsky" w:date="2015-04-01T14:22:00Z">
              <w:r w:rsidRPr="00965FB5">
                <w:rPr>
                  <w:rFonts w:ascii="Times New Roman" w:hAnsi="Times New Roman" w:cs="Times New Roman"/>
                  <w:szCs w:val="24"/>
                  <w:rPrChange w:id="437" w:author="Samuel Malachowsky" w:date="2015-04-01T14:25:00Z">
                    <w:rPr>
                      <w:rFonts w:ascii="Times New Roman" w:hAnsi="Times New Roman" w:cs="Times New Roman"/>
                      <w:sz w:val="24"/>
                      <w:szCs w:val="24"/>
                    </w:rPr>
                  </w:rPrChange>
                </w:rPr>
                <w:t xml:space="preserve">PM Feedback </w:t>
              </w:r>
              <w:r w:rsidR="00810D92">
                <w:rPr>
                  <w:rFonts w:ascii="Times New Roman" w:hAnsi="Times New Roman" w:cs="Times New Roman"/>
                  <w:szCs w:val="24"/>
                  <w:rPrChange w:id="438" w:author="Samuel Malachowsky" w:date="2015-04-01T14:25:00Z">
                    <w:rPr>
                      <w:rFonts w:ascii="Times New Roman" w:hAnsi="Times New Roman" w:cs="Times New Roman"/>
                      <w:szCs w:val="24"/>
                    </w:rPr>
                  </w:rPrChange>
                </w:rPr>
                <w:t xml:space="preserve">Form, to be turned in with the </w:t>
              </w:r>
            </w:ins>
            <w:ins w:id="439" w:author="Samuel Malachowsky" w:date="2015-04-01T14:44:00Z">
              <w:r w:rsidR="00810D92">
                <w:rPr>
                  <w:rFonts w:ascii="Times New Roman" w:hAnsi="Times New Roman" w:cs="Times New Roman"/>
                  <w:szCs w:val="24"/>
                </w:rPr>
                <w:t>f</w:t>
              </w:r>
            </w:ins>
            <w:ins w:id="440" w:author="Samuel Malachowsky" w:date="2015-04-01T14:22:00Z">
              <w:r w:rsidR="00810D92">
                <w:rPr>
                  <w:rFonts w:ascii="Times New Roman" w:hAnsi="Times New Roman" w:cs="Times New Roman"/>
                  <w:szCs w:val="24"/>
                  <w:rPrChange w:id="441" w:author="Samuel Malachowsky" w:date="2015-04-01T14:25:00Z">
                    <w:rPr>
                      <w:rFonts w:ascii="Times New Roman" w:hAnsi="Times New Roman" w:cs="Times New Roman"/>
                      <w:szCs w:val="24"/>
                    </w:rPr>
                  </w:rPrChange>
                </w:rPr>
                <w:t xml:space="preserve">inal </w:t>
              </w:r>
            </w:ins>
            <w:ins w:id="442" w:author="Samuel Malachowsky" w:date="2015-04-01T14:44:00Z">
              <w:r w:rsidR="00810D92">
                <w:rPr>
                  <w:rFonts w:ascii="Times New Roman" w:hAnsi="Times New Roman" w:cs="Times New Roman"/>
                  <w:szCs w:val="24"/>
                </w:rPr>
                <w:t>e</w:t>
              </w:r>
            </w:ins>
            <w:ins w:id="443" w:author="Samuel Malachowsky" w:date="2015-04-01T14:22:00Z">
              <w:r w:rsidRPr="00965FB5">
                <w:rPr>
                  <w:rFonts w:ascii="Times New Roman" w:hAnsi="Times New Roman" w:cs="Times New Roman"/>
                  <w:szCs w:val="24"/>
                  <w:rPrChange w:id="444" w:author="Samuel Malachowsky" w:date="2015-04-01T14:25:00Z">
                    <w:rPr>
                      <w:rFonts w:ascii="Times New Roman" w:hAnsi="Times New Roman" w:cs="Times New Roman"/>
                      <w:sz w:val="24"/>
                      <w:szCs w:val="24"/>
                    </w:rPr>
                  </w:rPrChange>
                </w:rPr>
                <w:t>xam. This form will rate other PM's performance and will contribute to your group feedback score.</w:t>
              </w:r>
            </w:ins>
          </w:p>
        </w:tc>
      </w:tr>
    </w:tbl>
    <w:p w:rsidR="00965FB5" w:rsidRDefault="00965FB5" w:rsidP="00E353E7">
      <w:pPr>
        <w:rPr>
          <w:ins w:id="445" w:author="Samuel Malachowsky" w:date="2015-04-01T14:22:00Z"/>
          <w:rFonts w:ascii="Times New Roman" w:hAnsi="Times New Roman" w:cs="Times New Roman"/>
          <w:sz w:val="24"/>
          <w:szCs w:val="24"/>
        </w:rPr>
      </w:pPr>
    </w:p>
    <w:tbl>
      <w:tblPr>
        <w:tblStyle w:val="TableGrid"/>
        <w:tblW w:w="0" w:type="auto"/>
        <w:jc w:val="center"/>
        <w:tblInd w:w="-169" w:type="dxa"/>
        <w:tblCellMar>
          <w:left w:w="58" w:type="dxa"/>
          <w:right w:w="58" w:type="dxa"/>
        </w:tblCellMar>
        <w:tblLook w:val="04A0" w:firstRow="1" w:lastRow="0" w:firstColumn="1" w:lastColumn="0" w:noHBand="0" w:noVBand="1"/>
      </w:tblPr>
      <w:tblGrid>
        <w:gridCol w:w="1082"/>
        <w:gridCol w:w="1439"/>
        <w:gridCol w:w="1852"/>
        <w:gridCol w:w="1620"/>
        <w:gridCol w:w="1800"/>
        <w:gridCol w:w="1852"/>
        <w:tblGridChange w:id="446">
          <w:tblGrid>
            <w:gridCol w:w="119"/>
            <w:gridCol w:w="119"/>
            <w:gridCol w:w="844"/>
            <w:gridCol w:w="119"/>
            <w:gridCol w:w="119"/>
            <w:gridCol w:w="1201"/>
            <w:gridCol w:w="119"/>
            <w:gridCol w:w="119"/>
            <w:gridCol w:w="1614"/>
            <w:gridCol w:w="119"/>
            <w:gridCol w:w="267"/>
            <w:gridCol w:w="1234"/>
            <w:gridCol w:w="119"/>
            <w:gridCol w:w="77"/>
            <w:gridCol w:w="1604"/>
            <w:gridCol w:w="119"/>
            <w:gridCol w:w="51"/>
            <w:gridCol w:w="1682"/>
            <w:gridCol w:w="119"/>
            <w:gridCol w:w="119"/>
          </w:tblGrid>
        </w:tblGridChange>
      </w:tblGrid>
      <w:tr w:rsidR="00DC2B0E" w:rsidRPr="00965FB5" w:rsidTr="00D06B34">
        <w:trPr>
          <w:jc w:val="center"/>
          <w:ins w:id="447" w:author="Samuel Malachowsky" w:date="2015-03-13T11:43:00Z"/>
        </w:trPr>
        <w:tc>
          <w:tcPr>
            <w:tcW w:w="9645" w:type="dxa"/>
            <w:gridSpan w:val="6"/>
            <w:tcBorders>
              <w:top w:val="nil"/>
              <w:left w:val="nil"/>
              <w:bottom w:val="single" w:sz="4" w:space="0" w:color="auto"/>
              <w:right w:val="nil"/>
            </w:tcBorders>
          </w:tcPr>
          <w:p w:rsidR="00DC2B0E" w:rsidRPr="00965FB5" w:rsidRDefault="00DC2B0E" w:rsidP="00965FB5">
            <w:pPr>
              <w:pStyle w:val="Caption"/>
              <w:keepNext/>
              <w:jc w:val="center"/>
              <w:rPr>
                <w:ins w:id="448" w:author="Samuel Malachowsky" w:date="2015-03-13T12:00:00Z"/>
                <w:rFonts w:ascii="Times New Roman" w:hAnsi="Times New Roman" w:cs="Times New Roman"/>
                <w:b w:val="0"/>
                <w:color w:val="000000" w:themeColor="text1"/>
                <w:sz w:val="22"/>
                <w:szCs w:val="22"/>
                <w:rPrChange w:id="449" w:author="Samuel Malachowsky" w:date="2015-04-01T14:26:00Z">
                  <w:rPr>
                    <w:ins w:id="450" w:author="Samuel Malachowsky" w:date="2015-03-13T12:00:00Z"/>
                    <w:rFonts w:ascii="Times New Roman" w:hAnsi="Times New Roman" w:cs="Times New Roman"/>
                    <w:b w:val="0"/>
                    <w:color w:val="000000" w:themeColor="text1"/>
                    <w:sz w:val="22"/>
                    <w:szCs w:val="22"/>
                  </w:rPr>
                </w:rPrChange>
              </w:rPr>
              <w:pPrChange w:id="451" w:author="Samuel Malachowsky" w:date="2015-04-01T14:25:00Z">
                <w:pPr>
                  <w:pStyle w:val="Caption"/>
                  <w:keepNext/>
                  <w:jc w:val="center"/>
                </w:pPr>
              </w:pPrChange>
            </w:pPr>
            <w:ins w:id="452" w:author="Samuel Malachowsky" w:date="2015-03-13T11:43:00Z">
              <w:r w:rsidRPr="00965FB5">
                <w:rPr>
                  <w:rFonts w:ascii="Times New Roman" w:hAnsi="Times New Roman" w:cs="Times New Roman"/>
                  <w:b w:val="0"/>
                  <w:color w:val="000000" w:themeColor="text1"/>
                  <w:sz w:val="22"/>
                  <w:szCs w:val="22"/>
                  <w:rPrChange w:id="453" w:author="Samuel Malachowsky" w:date="2015-04-01T14:26:00Z">
                    <w:rPr>
                      <w:rFonts w:ascii="Times New Roman" w:hAnsi="Times New Roman" w:cs="Times New Roman"/>
                      <w:b w:val="0"/>
                      <w:color w:val="000000" w:themeColor="text1"/>
                      <w:sz w:val="22"/>
                      <w:szCs w:val="22"/>
                    </w:rPr>
                  </w:rPrChange>
                </w:rPr>
                <w:t xml:space="preserve">Appendix </w:t>
              </w:r>
            </w:ins>
            <w:ins w:id="454" w:author="Samuel Malachowsky" w:date="2015-04-01T14:23:00Z">
              <w:r w:rsidR="00965FB5" w:rsidRPr="00965FB5">
                <w:rPr>
                  <w:rFonts w:ascii="Times New Roman" w:hAnsi="Times New Roman" w:cs="Times New Roman"/>
                  <w:b w:val="0"/>
                  <w:color w:val="000000" w:themeColor="text1"/>
                  <w:sz w:val="22"/>
                  <w:szCs w:val="22"/>
                  <w:rPrChange w:id="455" w:author="Samuel Malachowsky" w:date="2015-04-01T14:26:00Z">
                    <w:rPr>
                      <w:rFonts w:ascii="Times New Roman" w:hAnsi="Times New Roman" w:cs="Times New Roman"/>
                      <w:b w:val="0"/>
                      <w:color w:val="000000" w:themeColor="text1"/>
                      <w:sz w:val="22"/>
                      <w:szCs w:val="22"/>
                    </w:rPr>
                  </w:rPrChange>
                </w:rPr>
                <w:t>2</w:t>
              </w:r>
            </w:ins>
            <w:ins w:id="456" w:author="Samuel Malachowsky" w:date="2015-03-13T11:43:00Z">
              <w:r w:rsidRPr="00965FB5">
                <w:rPr>
                  <w:rFonts w:ascii="Times New Roman" w:hAnsi="Times New Roman" w:cs="Times New Roman"/>
                  <w:b w:val="0"/>
                  <w:color w:val="000000" w:themeColor="text1"/>
                  <w:sz w:val="22"/>
                  <w:szCs w:val="22"/>
                  <w:rPrChange w:id="457" w:author="Samuel Malachowsky" w:date="2015-04-01T14:26:00Z">
                    <w:rPr>
                      <w:rFonts w:ascii="Times New Roman" w:hAnsi="Times New Roman" w:cs="Times New Roman"/>
                      <w:b w:val="0"/>
                      <w:color w:val="000000" w:themeColor="text1"/>
                      <w:sz w:val="22"/>
                      <w:szCs w:val="22"/>
                    </w:rPr>
                  </w:rPrChange>
                </w:rPr>
                <w:t xml:space="preserve">: </w:t>
              </w:r>
            </w:ins>
            <w:ins w:id="458" w:author="Samuel Malachowsky" w:date="2015-03-13T11:44:00Z">
              <w:r w:rsidRPr="00965FB5">
                <w:rPr>
                  <w:rFonts w:ascii="Times New Roman" w:hAnsi="Times New Roman" w:cs="Times New Roman"/>
                  <w:b w:val="0"/>
                  <w:color w:val="000000" w:themeColor="text1"/>
                  <w:sz w:val="22"/>
                  <w:szCs w:val="22"/>
                  <w:rPrChange w:id="459" w:author="Samuel Malachowsky" w:date="2015-04-01T14:26:00Z">
                    <w:rPr>
                      <w:rFonts w:ascii="Times New Roman" w:hAnsi="Times New Roman" w:cs="Times New Roman"/>
                      <w:b w:val="0"/>
                      <w:color w:val="000000" w:themeColor="text1"/>
                      <w:sz w:val="22"/>
                      <w:szCs w:val="22"/>
                    </w:rPr>
                  </w:rPrChange>
                </w:rPr>
                <w:t xml:space="preserve">Group </w:t>
              </w:r>
            </w:ins>
            <w:ins w:id="460" w:author="Samuel Malachowsky" w:date="2015-03-13T11:47:00Z">
              <w:r w:rsidRPr="00965FB5">
                <w:rPr>
                  <w:rFonts w:ascii="Times New Roman" w:hAnsi="Times New Roman" w:cs="Times New Roman"/>
                  <w:b w:val="0"/>
                  <w:color w:val="000000" w:themeColor="text1"/>
                  <w:sz w:val="22"/>
                  <w:szCs w:val="22"/>
                  <w:rPrChange w:id="461" w:author="Samuel Malachowsky" w:date="2015-04-01T14:26:00Z">
                    <w:rPr>
                      <w:rFonts w:ascii="Times New Roman" w:hAnsi="Times New Roman" w:cs="Times New Roman"/>
                      <w:b w:val="0"/>
                      <w:color w:val="000000" w:themeColor="text1"/>
                      <w:sz w:val="22"/>
                      <w:szCs w:val="22"/>
                    </w:rPr>
                  </w:rPrChange>
                </w:rPr>
                <w:t xml:space="preserve">size, </w:t>
              </w:r>
            </w:ins>
            <w:ins w:id="462" w:author="Samuel Malachowsky" w:date="2015-03-13T11:44:00Z">
              <w:r w:rsidRPr="00965FB5">
                <w:rPr>
                  <w:rFonts w:ascii="Times New Roman" w:hAnsi="Times New Roman" w:cs="Times New Roman"/>
                  <w:b w:val="0"/>
                  <w:color w:val="000000" w:themeColor="text1"/>
                  <w:sz w:val="22"/>
                  <w:szCs w:val="22"/>
                  <w:rPrChange w:id="463" w:author="Samuel Malachowsky" w:date="2015-04-01T14:26:00Z">
                    <w:rPr>
                      <w:rFonts w:ascii="Times New Roman" w:hAnsi="Times New Roman" w:cs="Times New Roman"/>
                      <w:b w:val="0"/>
                      <w:color w:val="000000" w:themeColor="text1"/>
                      <w:sz w:val="22"/>
                      <w:szCs w:val="22"/>
                    </w:rPr>
                  </w:rPrChange>
                </w:rPr>
                <w:t>grade averages</w:t>
              </w:r>
            </w:ins>
            <w:ins w:id="464" w:author="Samuel Malachowsky" w:date="2015-03-13T11:45:00Z">
              <w:r w:rsidRPr="00965FB5">
                <w:rPr>
                  <w:rFonts w:ascii="Times New Roman" w:hAnsi="Times New Roman" w:cs="Times New Roman"/>
                  <w:b w:val="0"/>
                  <w:color w:val="000000" w:themeColor="text1"/>
                  <w:sz w:val="22"/>
                  <w:szCs w:val="22"/>
                  <w:rPrChange w:id="465" w:author="Samuel Malachowsky" w:date="2015-04-01T14:26:00Z">
                    <w:rPr>
                      <w:rFonts w:ascii="Times New Roman" w:hAnsi="Times New Roman" w:cs="Times New Roman"/>
                      <w:b w:val="0"/>
                      <w:color w:val="000000" w:themeColor="text1"/>
                      <w:sz w:val="22"/>
                      <w:szCs w:val="22"/>
                    </w:rPr>
                  </w:rPrChange>
                </w:rPr>
                <w:t xml:space="preserve"> </w:t>
              </w:r>
            </w:ins>
            <w:ins w:id="466" w:author="Samuel Malachowsky" w:date="2015-04-01T14:26:00Z">
              <w:r w:rsidR="00965FB5">
                <w:rPr>
                  <w:rFonts w:ascii="Times New Roman" w:hAnsi="Times New Roman" w:cs="Times New Roman"/>
                  <w:b w:val="0"/>
                  <w:color w:val="000000" w:themeColor="text1"/>
                  <w:sz w:val="22"/>
                  <w:szCs w:val="22"/>
                </w:rPr>
                <w:t>and</w:t>
              </w:r>
            </w:ins>
            <w:ins w:id="467" w:author="Samuel Malachowsky" w:date="2015-04-01T14:25:00Z">
              <w:r w:rsidR="00965FB5" w:rsidRPr="00965FB5">
                <w:rPr>
                  <w:rFonts w:ascii="Times New Roman" w:hAnsi="Times New Roman" w:cs="Times New Roman"/>
                  <w:b w:val="0"/>
                  <w:color w:val="000000" w:themeColor="text1"/>
                  <w:sz w:val="22"/>
                  <w:szCs w:val="22"/>
                  <w:rPrChange w:id="468" w:author="Samuel Malachowsky" w:date="2015-04-01T14:26:00Z">
                    <w:rPr>
                      <w:rFonts w:ascii="Times New Roman" w:hAnsi="Times New Roman" w:cs="Times New Roman"/>
                      <w:b w:val="0"/>
                      <w:color w:val="000000" w:themeColor="text1"/>
                      <w:sz w:val="24"/>
                      <w:szCs w:val="24"/>
                    </w:rPr>
                  </w:rPrChange>
                </w:rPr>
                <w:t xml:space="preserve"> </w:t>
              </w:r>
            </w:ins>
            <w:ins w:id="469" w:author="Samuel Malachowsky" w:date="2015-03-13T11:47:00Z">
              <w:r w:rsidRPr="00965FB5">
                <w:rPr>
                  <w:rFonts w:ascii="Times New Roman" w:hAnsi="Times New Roman" w:cs="Times New Roman"/>
                  <w:b w:val="0"/>
                  <w:color w:val="000000" w:themeColor="text1"/>
                  <w:sz w:val="22"/>
                  <w:szCs w:val="22"/>
                  <w:rPrChange w:id="470" w:author="Samuel Malachowsky" w:date="2015-04-01T14:26:00Z">
                    <w:rPr>
                      <w:rFonts w:ascii="Times New Roman" w:hAnsi="Times New Roman" w:cs="Times New Roman"/>
                      <w:b w:val="0"/>
                      <w:color w:val="000000" w:themeColor="text1"/>
                      <w:sz w:val="22"/>
                      <w:szCs w:val="22"/>
                    </w:rPr>
                  </w:rPrChange>
                </w:rPr>
                <w:t>grade</w:t>
              </w:r>
            </w:ins>
            <w:ins w:id="471" w:author="Samuel Malachowsky" w:date="2015-03-13T11:58:00Z">
              <w:r w:rsidRPr="00965FB5">
                <w:rPr>
                  <w:rFonts w:ascii="Times New Roman" w:hAnsi="Times New Roman" w:cs="Times New Roman"/>
                  <w:b w:val="0"/>
                  <w:color w:val="000000" w:themeColor="text1"/>
                  <w:sz w:val="22"/>
                  <w:szCs w:val="22"/>
                  <w:rPrChange w:id="472" w:author="Samuel Malachowsky" w:date="2015-04-01T14:26:00Z">
                    <w:rPr>
                      <w:rFonts w:ascii="Times New Roman" w:hAnsi="Times New Roman" w:cs="Times New Roman"/>
                      <w:b w:val="0"/>
                      <w:color w:val="000000" w:themeColor="text1"/>
                      <w:sz w:val="22"/>
                      <w:szCs w:val="22"/>
                    </w:rPr>
                  </w:rPrChange>
                </w:rPr>
                <w:t xml:space="preserve"> </w:t>
              </w:r>
            </w:ins>
            <w:ins w:id="473" w:author="Samuel Malachowsky" w:date="2015-03-13T11:45:00Z">
              <w:r w:rsidRPr="00965FB5">
                <w:rPr>
                  <w:rFonts w:ascii="Times New Roman" w:hAnsi="Times New Roman" w:cs="Times New Roman"/>
                  <w:b w:val="0"/>
                  <w:color w:val="000000" w:themeColor="text1"/>
                  <w:sz w:val="22"/>
                  <w:szCs w:val="22"/>
                  <w:rPrChange w:id="474" w:author="Samuel Malachowsky" w:date="2015-04-01T14:26:00Z">
                    <w:rPr>
                      <w:rFonts w:ascii="Times New Roman" w:hAnsi="Times New Roman" w:cs="Times New Roman"/>
                      <w:b w:val="0"/>
                      <w:color w:val="000000" w:themeColor="text1"/>
                      <w:sz w:val="22"/>
                      <w:szCs w:val="22"/>
                    </w:rPr>
                  </w:rPrChange>
                </w:rPr>
                <w:t>distribution</w:t>
              </w:r>
              <w:r w:rsidR="00965FB5" w:rsidRPr="00965FB5">
                <w:rPr>
                  <w:rFonts w:ascii="Times New Roman" w:hAnsi="Times New Roman" w:cs="Times New Roman"/>
                  <w:b w:val="0"/>
                  <w:color w:val="000000" w:themeColor="text1"/>
                  <w:sz w:val="22"/>
                  <w:szCs w:val="22"/>
                  <w:rPrChange w:id="475" w:author="Samuel Malachowsky" w:date="2015-04-01T14:26:00Z">
                    <w:rPr>
                      <w:rFonts w:ascii="Times New Roman" w:hAnsi="Times New Roman" w:cs="Times New Roman"/>
                      <w:b w:val="0"/>
                      <w:color w:val="000000" w:themeColor="text1"/>
                      <w:sz w:val="24"/>
                      <w:szCs w:val="24"/>
                    </w:rPr>
                  </w:rPrChange>
                </w:rPr>
                <w:t xml:space="preserve"> before </w:t>
              </w:r>
            </w:ins>
            <w:ins w:id="476" w:author="Samuel Malachowsky" w:date="2015-04-01T14:26:00Z">
              <w:r w:rsidR="00965FB5">
                <w:rPr>
                  <w:rFonts w:ascii="Times New Roman" w:hAnsi="Times New Roman" w:cs="Times New Roman"/>
                  <w:b w:val="0"/>
                  <w:color w:val="000000" w:themeColor="text1"/>
                  <w:sz w:val="22"/>
                  <w:szCs w:val="22"/>
                </w:rPr>
                <w:t>and</w:t>
              </w:r>
            </w:ins>
            <w:ins w:id="477" w:author="Samuel Malachowsky" w:date="2015-03-13T11:45:00Z">
              <w:r w:rsidR="00A700E3" w:rsidRPr="00965FB5">
                <w:rPr>
                  <w:rFonts w:ascii="Times New Roman" w:hAnsi="Times New Roman" w:cs="Times New Roman"/>
                  <w:b w:val="0"/>
                  <w:color w:val="000000" w:themeColor="text1"/>
                  <w:sz w:val="22"/>
                  <w:szCs w:val="22"/>
                  <w:rPrChange w:id="478" w:author="Samuel Malachowsky" w:date="2015-04-01T14:26:00Z">
                    <w:rPr>
                      <w:rFonts w:ascii="Times New Roman" w:hAnsi="Times New Roman" w:cs="Times New Roman"/>
                      <w:b w:val="0"/>
                      <w:color w:val="000000" w:themeColor="text1"/>
                      <w:sz w:val="22"/>
                      <w:szCs w:val="22"/>
                    </w:rPr>
                  </w:rPrChange>
                </w:rPr>
                <w:t xml:space="preserve"> after </w:t>
              </w:r>
            </w:ins>
            <w:ins w:id="479" w:author="Samuel Malachowsky" w:date="2015-03-14T16:29:00Z">
              <w:r w:rsidR="00EB08DE" w:rsidRPr="00965FB5">
                <w:rPr>
                  <w:rFonts w:ascii="Times New Roman" w:hAnsi="Times New Roman" w:cs="Times New Roman"/>
                  <w:b w:val="0"/>
                  <w:color w:val="000000" w:themeColor="text1"/>
                  <w:sz w:val="22"/>
                  <w:szCs w:val="22"/>
                  <w:rPrChange w:id="480" w:author="Samuel Malachowsky" w:date="2015-04-01T14:26:00Z">
                    <w:rPr>
                      <w:rFonts w:ascii="Times New Roman" w:hAnsi="Times New Roman" w:cs="Times New Roman"/>
                      <w:b w:val="0"/>
                      <w:color w:val="000000" w:themeColor="text1"/>
                      <w:sz w:val="22"/>
                      <w:szCs w:val="22"/>
                    </w:rPr>
                  </w:rPrChange>
                </w:rPr>
                <w:t>including a PM role</w:t>
              </w:r>
            </w:ins>
          </w:p>
        </w:tc>
      </w:tr>
      <w:tr w:rsidR="00605D93" w:rsidRPr="00965FB5" w:rsidTr="00B45238">
        <w:tblPrEx>
          <w:tblW w:w="0" w:type="auto"/>
          <w:jc w:val="center"/>
          <w:tblInd w:w="-169" w:type="dxa"/>
          <w:tblCellMar>
            <w:left w:w="58" w:type="dxa"/>
            <w:right w:w="58" w:type="dxa"/>
          </w:tblCellMar>
          <w:tblPrExChange w:id="481" w:author="Samuel Malachowsky" w:date="2015-03-13T13:36:00Z">
            <w:tblPrEx>
              <w:tblW w:w="0" w:type="auto"/>
              <w:jc w:val="center"/>
              <w:tblInd w:w="-169" w:type="dxa"/>
              <w:tblCellMar>
                <w:left w:w="58" w:type="dxa"/>
                <w:right w:w="58" w:type="dxa"/>
              </w:tblCellMar>
            </w:tblPrEx>
          </w:tblPrExChange>
        </w:tblPrEx>
        <w:trPr>
          <w:jc w:val="center"/>
          <w:ins w:id="482" w:author="Samuel Malachowsky" w:date="2015-03-13T11:43:00Z"/>
          <w:trPrChange w:id="483" w:author="Samuel Malachowsky" w:date="2015-03-13T13:36:00Z">
            <w:trPr>
              <w:gridBefore w:val="2"/>
              <w:jc w:val="center"/>
            </w:trPr>
          </w:trPrChange>
        </w:trPr>
        <w:tc>
          <w:tcPr>
            <w:tcW w:w="1082" w:type="dxa"/>
            <w:tcBorders>
              <w:top w:val="single" w:sz="4" w:space="0" w:color="auto"/>
            </w:tcBorders>
            <w:shd w:val="clear" w:color="auto" w:fill="D9D9D9" w:themeFill="background1" w:themeFillShade="D9"/>
            <w:tcPrChange w:id="484" w:author="Samuel Malachowsky" w:date="2015-03-13T13:36:00Z">
              <w:tcPr>
                <w:tcW w:w="1082" w:type="dxa"/>
                <w:gridSpan w:val="3"/>
                <w:tcBorders>
                  <w:top w:val="single" w:sz="4" w:space="0" w:color="auto"/>
                </w:tcBorders>
                <w:shd w:val="clear" w:color="auto" w:fill="D9D9D9" w:themeFill="background1" w:themeFillShade="D9"/>
              </w:tcPr>
            </w:tcPrChange>
          </w:tcPr>
          <w:p w:rsidR="00DB35CF" w:rsidRPr="00965FB5" w:rsidRDefault="00DB35CF" w:rsidP="00D06B34">
            <w:pPr>
              <w:jc w:val="center"/>
              <w:rPr>
                <w:ins w:id="485" w:author="Samuel Malachowsky" w:date="2015-03-13T11:43:00Z"/>
                <w:rFonts w:ascii="Times New Roman" w:hAnsi="Times New Roman" w:cs="Times New Roman"/>
                <w:b/>
                <w:rPrChange w:id="486" w:author="Samuel Malachowsky" w:date="2015-04-01T14:26:00Z">
                  <w:rPr>
                    <w:ins w:id="487" w:author="Samuel Malachowsky" w:date="2015-03-13T11:43:00Z"/>
                    <w:rFonts w:ascii="Times New Roman" w:hAnsi="Times New Roman" w:cs="Times New Roman"/>
                    <w:b/>
                  </w:rPr>
                </w:rPrChange>
              </w:rPr>
            </w:pPr>
            <w:ins w:id="488" w:author="Samuel Malachowsky" w:date="2015-03-13T11:45:00Z">
              <w:r w:rsidRPr="00965FB5">
                <w:rPr>
                  <w:rFonts w:ascii="Times New Roman" w:hAnsi="Times New Roman" w:cs="Times New Roman"/>
                  <w:b/>
                  <w:rPrChange w:id="489" w:author="Samuel Malachowsky" w:date="2015-04-01T14:26:00Z">
                    <w:rPr>
                      <w:rFonts w:ascii="Times New Roman" w:hAnsi="Times New Roman" w:cs="Times New Roman"/>
                      <w:b/>
                    </w:rPr>
                  </w:rPrChange>
                </w:rPr>
                <w:t>Class</w:t>
              </w:r>
            </w:ins>
          </w:p>
        </w:tc>
        <w:tc>
          <w:tcPr>
            <w:tcW w:w="1439" w:type="dxa"/>
            <w:tcBorders>
              <w:top w:val="single" w:sz="4" w:space="0" w:color="auto"/>
            </w:tcBorders>
            <w:shd w:val="clear" w:color="auto" w:fill="D9D9D9" w:themeFill="background1" w:themeFillShade="D9"/>
            <w:tcPrChange w:id="490" w:author="Samuel Malachowsky" w:date="2015-03-13T13:36:00Z">
              <w:tcPr>
                <w:tcW w:w="1439" w:type="dxa"/>
                <w:gridSpan w:val="3"/>
                <w:tcBorders>
                  <w:top w:val="single" w:sz="4" w:space="0" w:color="auto"/>
                </w:tcBorders>
                <w:shd w:val="clear" w:color="auto" w:fill="D9D9D9" w:themeFill="background1" w:themeFillShade="D9"/>
              </w:tcPr>
            </w:tcPrChange>
          </w:tcPr>
          <w:p w:rsidR="00DB35CF" w:rsidRPr="00965FB5" w:rsidRDefault="00DB35CF" w:rsidP="00D06B34">
            <w:pPr>
              <w:rPr>
                <w:ins w:id="491" w:author="Samuel Malachowsky" w:date="2015-03-13T11:43:00Z"/>
                <w:rFonts w:ascii="Times New Roman" w:hAnsi="Times New Roman" w:cs="Times New Roman"/>
                <w:b/>
                <w:rPrChange w:id="492" w:author="Samuel Malachowsky" w:date="2015-04-01T14:26:00Z">
                  <w:rPr>
                    <w:ins w:id="493" w:author="Samuel Malachowsky" w:date="2015-03-13T11:43:00Z"/>
                    <w:rFonts w:ascii="Times New Roman" w:hAnsi="Times New Roman" w:cs="Times New Roman"/>
                    <w:b/>
                  </w:rPr>
                </w:rPrChange>
              </w:rPr>
            </w:pPr>
            <w:ins w:id="494" w:author="Samuel Malachowsky" w:date="2015-03-13T11:47:00Z">
              <w:r w:rsidRPr="00965FB5">
                <w:rPr>
                  <w:rFonts w:ascii="Times New Roman" w:hAnsi="Times New Roman" w:cs="Times New Roman"/>
                  <w:b/>
                  <w:rPrChange w:id="495" w:author="Samuel Malachowsky" w:date="2015-04-01T14:26:00Z">
                    <w:rPr>
                      <w:rFonts w:ascii="Times New Roman" w:hAnsi="Times New Roman" w:cs="Times New Roman"/>
                      <w:b/>
                    </w:rPr>
                  </w:rPrChange>
                </w:rPr>
                <w:t>Average Group Size</w:t>
              </w:r>
            </w:ins>
            <w:ins w:id="496" w:author="Samuel Malachowsky" w:date="2015-03-13T11:51:00Z">
              <w:r w:rsidRPr="00965FB5">
                <w:rPr>
                  <w:rFonts w:ascii="Times New Roman" w:hAnsi="Times New Roman" w:cs="Times New Roman"/>
                  <w:b/>
                  <w:rPrChange w:id="497" w:author="Samuel Malachowsky" w:date="2015-04-01T14:26:00Z">
                    <w:rPr>
                      <w:rFonts w:ascii="Times New Roman" w:hAnsi="Times New Roman" w:cs="Times New Roman"/>
                      <w:b/>
                    </w:rPr>
                  </w:rPrChange>
                </w:rPr>
                <w:t xml:space="preserve"> (end)</w:t>
              </w:r>
            </w:ins>
          </w:p>
        </w:tc>
        <w:tc>
          <w:tcPr>
            <w:tcW w:w="1852" w:type="dxa"/>
            <w:tcBorders>
              <w:top w:val="single" w:sz="4" w:space="0" w:color="auto"/>
            </w:tcBorders>
            <w:shd w:val="clear" w:color="auto" w:fill="D9D9D9" w:themeFill="background1" w:themeFillShade="D9"/>
            <w:tcPrChange w:id="498" w:author="Samuel Malachowsky" w:date="2015-03-13T13:36:00Z">
              <w:tcPr>
                <w:tcW w:w="2000" w:type="dxa"/>
                <w:gridSpan w:val="3"/>
                <w:tcBorders>
                  <w:top w:val="single" w:sz="4" w:space="0" w:color="auto"/>
                </w:tcBorders>
                <w:shd w:val="clear" w:color="auto" w:fill="D9D9D9" w:themeFill="background1" w:themeFillShade="D9"/>
              </w:tcPr>
            </w:tcPrChange>
          </w:tcPr>
          <w:p w:rsidR="00DB35CF" w:rsidRPr="00965FB5" w:rsidRDefault="00DB35CF">
            <w:pPr>
              <w:rPr>
                <w:ins w:id="499" w:author="Samuel Malachowsky" w:date="2015-03-13T11:43:00Z"/>
                <w:rFonts w:ascii="Times New Roman" w:hAnsi="Times New Roman" w:cs="Times New Roman"/>
                <w:b/>
                <w:rPrChange w:id="500" w:author="Samuel Malachowsky" w:date="2015-04-01T14:26:00Z">
                  <w:rPr>
                    <w:ins w:id="501" w:author="Samuel Malachowsky" w:date="2015-03-13T11:43:00Z"/>
                    <w:rFonts w:ascii="Times New Roman" w:hAnsi="Times New Roman" w:cs="Times New Roman"/>
                    <w:b/>
                  </w:rPr>
                </w:rPrChange>
              </w:rPr>
              <w:pPrChange w:id="502" w:author="Samuel Malachowsky" w:date="2015-03-13T12:14:00Z">
                <w:pPr>
                  <w:spacing w:after="200" w:line="276" w:lineRule="auto"/>
                </w:pPr>
              </w:pPrChange>
            </w:pPr>
            <w:ins w:id="503" w:author="Samuel Malachowsky" w:date="2015-03-13T11:58:00Z">
              <w:r w:rsidRPr="00965FB5">
                <w:rPr>
                  <w:rFonts w:ascii="Times New Roman" w:hAnsi="Times New Roman" w:cs="Times New Roman"/>
                  <w:b/>
                  <w:rPrChange w:id="504" w:author="Samuel Malachowsky" w:date="2015-04-01T14:26:00Z">
                    <w:rPr>
                      <w:rFonts w:ascii="Times New Roman" w:hAnsi="Times New Roman" w:cs="Times New Roman"/>
                      <w:b/>
                    </w:rPr>
                  </w:rPrChange>
                </w:rPr>
                <w:t xml:space="preserve">PM </w:t>
              </w:r>
            </w:ins>
            <w:ins w:id="505" w:author="Samuel Malachowsky" w:date="2015-03-13T12:05:00Z">
              <w:r w:rsidRPr="00965FB5">
                <w:rPr>
                  <w:rFonts w:ascii="Times New Roman" w:hAnsi="Times New Roman" w:cs="Times New Roman"/>
                  <w:b/>
                  <w:rPrChange w:id="506" w:author="Samuel Malachowsky" w:date="2015-04-01T14:26:00Z">
                    <w:rPr>
                      <w:rFonts w:ascii="Times New Roman" w:hAnsi="Times New Roman" w:cs="Times New Roman"/>
                      <w:b/>
                    </w:rPr>
                  </w:rPrChange>
                </w:rPr>
                <w:t xml:space="preserve">Comparative </w:t>
              </w:r>
            </w:ins>
            <w:ins w:id="507" w:author="Samuel Malachowsky" w:date="2015-03-13T11:58:00Z">
              <w:r w:rsidRPr="00965FB5">
                <w:rPr>
                  <w:rFonts w:ascii="Times New Roman" w:hAnsi="Times New Roman" w:cs="Times New Roman"/>
                  <w:b/>
                  <w:rPrChange w:id="508" w:author="Samuel Malachowsky" w:date="2015-04-01T14:26:00Z">
                    <w:rPr>
                      <w:rFonts w:ascii="Times New Roman" w:hAnsi="Times New Roman" w:cs="Times New Roman"/>
                      <w:b/>
                    </w:rPr>
                  </w:rPrChange>
                </w:rPr>
                <w:t xml:space="preserve">Grade Average </w:t>
              </w:r>
            </w:ins>
            <w:ins w:id="509" w:author="Samuel Malachowsky" w:date="2015-03-13T12:14:00Z">
              <w:r w:rsidRPr="00965FB5">
                <w:rPr>
                  <w:rFonts w:ascii="Times New Roman" w:hAnsi="Times New Roman" w:cs="Times New Roman"/>
                  <w:b/>
                  <w:rPrChange w:id="510" w:author="Samuel Malachowsky" w:date="2015-04-01T14:26:00Z">
                    <w:rPr>
                      <w:rFonts w:ascii="Times New Roman" w:hAnsi="Times New Roman" w:cs="Times New Roman"/>
                      <w:b/>
                    </w:rPr>
                  </w:rPrChange>
                </w:rPr>
                <w:t>(Percentile</w:t>
              </w:r>
            </w:ins>
            <w:ins w:id="511" w:author="Samuel Malachowsky" w:date="2015-03-13T12:28:00Z">
              <w:r w:rsidRPr="00965FB5">
                <w:rPr>
                  <w:rFonts w:ascii="Times New Roman" w:hAnsi="Times New Roman" w:cs="Times New Roman"/>
                  <w:b/>
                  <w:rPrChange w:id="512" w:author="Samuel Malachowsky" w:date="2015-04-01T14:26:00Z">
                    <w:rPr>
                      <w:rFonts w:ascii="Times New Roman" w:hAnsi="Times New Roman" w:cs="Times New Roman"/>
                      <w:b/>
                    </w:rPr>
                  </w:rPrChange>
                </w:rPr>
                <w:t xml:space="preserve"> Rank</w:t>
              </w:r>
            </w:ins>
            <w:ins w:id="513" w:author="Samuel Malachowsky" w:date="2015-03-13T12:14:00Z">
              <w:r w:rsidRPr="00965FB5">
                <w:rPr>
                  <w:rFonts w:ascii="Times New Roman" w:hAnsi="Times New Roman" w:cs="Times New Roman"/>
                  <w:b/>
                  <w:rPrChange w:id="514" w:author="Samuel Malachowsky" w:date="2015-04-01T14:26:00Z">
                    <w:rPr>
                      <w:rFonts w:ascii="Times New Roman" w:hAnsi="Times New Roman" w:cs="Times New Roman"/>
                      <w:b/>
                    </w:rPr>
                  </w:rPrChange>
                </w:rPr>
                <w:t>)</w:t>
              </w:r>
            </w:ins>
          </w:p>
        </w:tc>
        <w:tc>
          <w:tcPr>
            <w:tcW w:w="1620" w:type="dxa"/>
            <w:tcBorders>
              <w:top w:val="single" w:sz="4" w:space="0" w:color="auto"/>
            </w:tcBorders>
            <w:shd w:val="clear" w:color="auto" w:fill="D9D9D9" w:themeFill="background1" w:themeFillShade="D9"/>
            <w:tcPrChange w:id="515" w:author="Samuel Malachowsky" w:date="2015-03-13T13:36:00Z">
              <w:tcPr>
                <w:tcW w:w="1430" w:type="dxa"/>
                <w:gridSpan w:val="3"/>
                <w:tcBorders>
                  <w:top w:val="single" w:sz="4" w:space="0" w:color="auto"/>
                </w:tcBorders>
                <w:shd w:val="clear" w:color="auto" w:fill="D9D9D9" w:themeFill="background1" w:themeFillShade="D9"/>
              </w:tcPr>
            </w:tcPrChange>
          </w:tcPr>
          <w:p w:rsidR="00DB35CF" w:rsidRPr="00965FB5" w:rsidRDefault="00DB35CF">
            <w:pPr>
              <w:rPr>
                <w:ins w:id="516" w:author="Samuel Malachowsky" w:date="2015-03-13T12:25:00Z"/>
                <w:rFonts w:ascii="Times New Roman" w:hAnsi="Times New Roman" w:cs="Times New Roman"/>
                <w:b/>
                <w:rPrChange w:id="517" w:author="Samuel Malachowsky" w:date="2015-04-01T14:26:00Z">
                  <w:rPr>
                    <w:ins w:id="518" w:author="Samuel Malachowsky" w:date="2015-03-13T12:25:00Z"/>
                    <w:rFonts w:ascii="Times New Roman" w:hAnsi="Times New Roman" w:cs="Times New Roman"/>
                    <w:b/>
                  </w:rPr>
                </w:rPrChange>
              </w:rPr>
              <w:pPrChange w:id="519" w:author="Samuel Malachowsky" w:date="2015-03-13T12:26:00Z">
                <w:pPr>
                  <w:spacing w:after="200" w:line="276" w:lineRule="auto"/>
                </w:pPr>
              </w:pPrChange>
            </w:pPr>
            <w:ins w:id="520" w:author="Samuel Malachowsky" w:date="2015-03-13T12:25:00Z">
              <w:r w:rsidRPr="00965FB5">
                <w:rPr>
                  <w:rFonts w:ascii="Times New Roman" w:hAnsi="Times New Roman" w:cs="Times New Roman"/>
                  <w:b/>
                  <w:rPrChange w:id="521" w:author="Samuel Malachowsky" w:date="2015-04-01T14:26:00Z">
                    <w:rPr>
                      <w:rFonts w:ascii="Times New Roman" w:hAnsi="Times New Roman" w:cs="Times New Roman"/>
                      <w:b/>
                    </w:rPr>
                  </w:rPrChange>
                </w:rPr>
                <w:t>% PMs w</w:t>
              </w:r>
            </w:ins>
            <w:ins w:id="522" w:author="Samuel Malachowsky" w:date="2015-03-13T12:26:00Z">
              <w:r w:rsidRPr="00965FB5">
                <w:rPr>
                  <w:rFonts w:ascii="Times New Roman" w:hAnsi="Times New Roman" w:cs="Times New Roman"/>
                  <w:b/>
                  <w:rPrChange w:id="523" w:author="Samuel Malachowsky" w:date="2015-04-01T14:26:00Z">
                    <w:rPr>
                      <w:rFonts w:ascii="Times New Roman" w:hAnsi="Times New Roman" w:cs="Times New Roman"/>
                      <w:b/>
                    </w:rPr>
                  </w:rPrChange>
                </w:rPr>
                <w:t>/ H</w:t>
              </w:r>
            </w:ins>
            <w:ins w:id="524" w:author="Samuel Malachowsky" w:date="2015-03-13T12:25:00Z">
              <w:r w:rsidRPr="00965FB5">
                <w:rPr>
                  <w:rFonts w:ascii="Times New Roman" w:hAnsi="Times New Roman" w:cs="Times New Roman"/>
                  <w:b/>
                  <w:rPrChange w:id="525" w:author="Samuel Malachowsky" w:date="2015-04-01T14:26:00Z">
                    <w:rPr>
                      <w:rFonts w:ascii="Times New Roman" w:hAnsi="Times New Roman" w:cs="Times New Roman"/>
                      <w:b/>
                    </w:rPr>
                  </w:rPrChange>
                </w:rPr>
                <w:t xml:space="preserve">ighest </w:t>
              </w:r>
            </w:ins>
            <w:ins w:id="526" w:author="Samuel Malachowsky" w:date="2015-03-13T12:26:00Z">
              <w:r w:rsidRPr="00965FB5">
                <w:rPr>
                  <w:rFonts w:ascii="Times New Roman" w:hAnsi="Times New Roman" w:cs="Times New Roman"/>
                  <w:b/>
                  <w:rPrChange w:id="527" w:author="Samuel Malachowsky" w:date="2015-04-01T14:26:00Z">
                    <w:rPr>
                      <w:rFonts w:ascii="Times New Roman" w:hAnsi="Times New Roman" w:cs="Times New Roman"/>
                      <w:b/>
                    </w:rPr>
                  </w:rPrChange>
                </w:rPr>
                <w:t>G</w:t>
              </w:r>
            </w:ins>
            <w:ins w:id="528" w:author="Samuel Malachowsky" w:date="2015-03-13T12:25:00Z">
              <w:r w:rsidRPr="00965FB5">
                <w:rPr>
                  <w:rFonts w:ascii="Times New Roman" w:hAnsi="Times New Roman" w:cs="Times New Roman"/>
                  <w:b/>
                  <w:rPrChange w:id="529" w:author="Samuel Malachowsky" w:date="2015-04-01T14:26:00Z">
                    <w:rPr>
                      <w:rFonts w:ascii="Times New Roman" w:hAnsi="Times New Roman" w:cs="Times New Roman"/>
                      <w:b/>
                    </w:rPr>
                  </w:rPrChange>
                </w:rPr>
                <w:t xml:space="preserve">rade in </w:t>
              </w:r>
            </w:ins>
            <w:ins w:id="530" w:author="Samuel Malachowsky" w:date="2015-03-13T12:26:00Z">
              <w:r w:rsidRPr="00965FB5">
                <w:rPr>
                  <w:rFonts w:ascii="Times New Roman" w:hAnsi="Times New Roman" w:cs="Times New Roman"/>
                  <w:b/>
                  <w:rPrChange w:id="531" w:author="Samuel Malachowsky" w:date="2015-04-01T14:26:00Z">
                    <w:rPr>
                      <w:rFonts w:ascii="Times New Roman" w:hAnsi="Times New Roman" w:cs="Times New Roman"/>
                      <w:b/>
                    </w:rPr>
                  </w:rPrChange>
                </w:rPr>
                <w:t>the</w:t>
              </w:r>
            </w:ins>
            <w:ins w:id="532" w:author="Samuel Malachowsky" w:date="2015-03-13T12:25:00Z">
              <w:r w:rsidRPr="00965FB5">
                <w:rPr>
                  <w:rFonts w:ascii="Times New Roman" w:hAnsi="Times New Roman" w:cs="Times New Roman"/>
                  <w:b/>
                  <w:rPrChange w:id="533" w:author="Samuel Malachowsky" w:date="2015-04-01T14:26:00Z">
                    <w:rPr>
                      <w:rFonts w:ascii="Times New Roman" w:hAnsi="Times New Roman" w:cs="Times New Roman"/>
                      <w:b/>
                    </w:rPr>
                  </w:rPrChange>
                </w:rPr>
                <w:t xml:space="preserve"> </w:t>
              </w:r>
            </w:ins>
            <w:ins w:id="534" w:author="Samuel Malachowsky" w:date="2015-03-13T12:26:00Z">
              <w:r w:rsidRPr="00965FB5">
                <w:rPr>
                  <w:rFonts w:ascii="Times New Roman" w:hAnsi="Times New Roman" w:cs="Times New Roman"/>
                  <w:b/>
                  <w:rPrChange w:id="535" w:author="Samuel Malachowsky" w:date="2015-04-01T14:26:00Z">
                    <w:rPr>
                      <w:rFonts w:ascii="Times New Roman" w:hAnsi="Times New Roman" w:cs="Times New Roman"/>
                      <w:b/>
                    </w:rPr>
                  </w:rPrChange>
                </w:rPr>
                <w:t>Group</w:t>
              </w:r>
            </w:ins>
          </w:p>
        </w:tc>
        <w:tc>
          <w:tcPr>
            <w:tcW w:w="1800" w:type="dxa"/>
            <w:tcBorders>
              <w:top w:val="single" w:sz="4" w:space="0" w:color="auto"/>
            </w:tcBorders>
            <w:shd w:val="clear" w:color="auto" w:fill="D9D9D9" w:themeFill="background1" w:themeFillShade="D9"/>
            <w:tcPrChange w:id="536" w:author="Samuel Malachowsky" w:date="2015-03-13T13:36:00Z">
              <w:tcPr>
                <w:tcW w:w="1774" w:type="dxa"/>
                <w:gridSpan w:val="3"/>
                <w:tcBorders>
                  <w:top w:val="single" w:sz="4" w:space="0" w:color="auto"/>
                </w:tcBorders>
                <w:shd w:val="clear" w:color="auto" w:fill="D9D9D9" w:themeFill="background1" w:themeFillShade="D9"/>
              </w:tcPr>
            </w:tcPrChange>
          </w:tcPr>
          <w:p w:rsidR="00DB35CF" w:rsidRPr="00965FB5" w:rsidRDefault="00DB35CF">
            <w:pPr>
              <w:rPr>
                <w:ins w:id="537" w:author="Samuel Malachowsky" w:date="2015-03-13T11:58:00Z"/>
                <w:rFonts w:ascii="Times New Roman" w:hAnsi="Times New Roman" w:cs="Times New Roman"/>
                <w:b/>
                <w:rPrChange w:id="538" w:author="Samuel Malachowsky" w:date="2015-04-01T14:26:00Z">
                  <w:rPr>
                    <w:ins w:id="539" w:author="Samuel Malachowsky" w:date="2015-03-13T11:58:00Z"/>
                    <w:rFonts w:ascii="Times New Roman" w:hAnsi="Times New Roman" w:cs="Times New Roman"/>
                    <w:b/>
                  </w:rPr>
                </w:rPrChange>
              </w:rPr>
              <w:pPrChange w:id="540" w:author="Samuel Malachowsky" w:date="2015-03-13T12:22:00Z">
                <w:pPr>
                  <w:spacing w:after="200" w:line="276" w:lineRule="auto"/>
                </w:pPr>
              </w:pPrChange>
            </w:pPr>
            <w:ins w:id="541" w:author="Samuel Malachowsky" w:date="2015-03-13T11:59:00Z">
              <w:r w:rsidRPr="00965FB5">
                <w:rPr>
                  <w:rFonts w:ascii="Times New Roman" w:hAnsi="Times New Roman" w:cs="Times New Roman"/>
                  <w:b/>
                  <w:rPrChange w:id="542" w:author="Samuel Malachowsky" w:date="2015-04-01T14:26:00Z">
                    <w:rPr>
                      <w:rFonts w:ascii="Times New Roman" w:hAnsi="Times New Roman" w:cs="Times New Roman"/>
                      <w:b/>
                    </w:rPr>
                  </w:rPrChange>
                </w:rPr>
                <w:t>Average High Grade in Group (</w:t>
              </w:r>
            </w:ins>
            <w:ins w:id="543" w:author="Samuel Malachowsky" w:date="2015-03-13T12:22:00Z">
              <w:r w:rsidRPr="00965FB5">
                <w:rPr>
                  <w:rFonts w:ascii="Times New Roman" w:hAnsi="Times New Roman" w:cs="Times New Roman"/>
                  <w:b/>
                  <w:rPrChange w:id="544" w:author="Samuel Malachowsky" w:date="2015-04-01T14:26:00Z">
                    <w:rPr>
                      <w:rFonts w:ascii="Times New Roman" w:hAnsi="Times New Roman" w:cs="Times New Roman"/>
                      <w:b/>
                    </w:rPr>
                  </w:rPrChange>
                </w:rPr>
                <w:t>Percentile</w:t>
              </w:r>
            </w:ins>
            <w:ins w:id="545" w:author="Samuel Malachowsky" w:date="2015-03-13T12:28:00Z">
              <w:r w:rsidRPr="00965FB5">
                <w:rPr>
                  <w:rFonts w:ascii="Times New Roman" w:hAnsi="Times New Roman" w:cs="Times New Roman"/>
                  <w:b/>
                  <w:rPrChange w:id="546" w:author="Samuel Malachowsky" w:date="2015-04-01T14:26:00Z">
                    <w:rPr>
                      <w:rFonts w:ascii="Times New Roman" w:hAnsi="Times New Roman" w:cs="Times New Roman"/>
                      <w:b/>
                    </w:rPr>
                  </w:rPrChange>
                </w:rPr>
                <w:t xml:space="preserve"> Rank</w:t>
              </w:r>
            </w:ins>
            <w:ins w:id="547" w:author="Samuel Malachowsky" w:date="2015-03-13T12:22:00Z">
              <w:r w:rsidRPr="00965FB5">
                <w:rPr>
                  <w:rFonts w:ascii="Times New Roman" w:hAnsi="Times New Roman" w:cs="Times New Roman"/>
                  <w:b/>
                  <w:rPrChange w:id="548" w:author="Samuel Malachowsky" w:date="2015-04-01T14:26:00Z">
                    <w:rPr>
                      <w:rFonts w:ascii="Times New Roman" w:hAnsi="Times New Roman" w:cs="Times New Roman"/>
                      <w:b/>
                    </w:rPr>
                  </w:rPrChange>
                </w:rPr>
                <w:t>)</w:t>
              </w:r>
            </w:ins>
          </w:p>
        </w:tc>
        <w:tc>
          <w:tcPr>
            <w:tcW w:w="1852" w:type="dxa"/>
            <w:tcBorders>
              <w:top w:val="single" w:sz="4" w:space="0" w:color="auto"/>
            </w:tcBorders>
            <w:shd w:val="clear" w:color="auto" w:fill="D9D9D9" w:themeFill="background1" w:themeFillShade="D9"/>
            <w:tcPrChange w:id="549" w:author="Samuel Malachowsky" w:date="2015-03-13T13:36:00Z">
              <w:tcPr>
                <w:tcW w:w="1920" w:type="dxa"/>
                <w:gridSpan w:val="3"/>
                <w:tcBorders>
                  <w:top w:val="single" w:sz="4" w:space="0" w:color="auto"/>
                </w:tcBorders>
                <w:shd w:val="clear" w:color="auto" w:fill="D9D9D9" w:themeFill="background1" w:themeFillShade="D9"/>
              </w:tcPr>
            </w:tcPrChange>
          </w:tcPr>
          <w:p w:rsidR="00DB35CF" w:rsidRPr="00965FB5" w:rsidRDefault="00DB35CF">
            <w:pPr>
              <w:rPr>
                <w:ins w:id="550" w:author="Samuel Malachowsky" w:date="2015-03-13T12:00:00Z"/>
                <w:rFonts w:ascii="Times New Roman" w:hAnsi="Times New Roman" w:cs="Times New Roman"/>
                <w:b/>
                <w:rPrChange w:id="551" w:author="Samuel Malachowsky" w:date="2015-04-01T14:26:00Z">
                  <w:rPr>
                    <w:ins w:id="552" w:author="Samuel Malachowsky" w:date="2015-03-13T12:00:00Z"/>
                    <w:rFonts w:ascii="Times New Roman" w:hAnsi="Times New Roman" w:cs="Times New Roman"/>
                    <w:b/>
                  </w:rPr>
                </w:rPrChange>
              </w:rPr>
              <w:pPrChange w:id="553" w:author="Samuel Malachowsky" w:date="2015-03-13T12:24:00Z">
                <w:pPr>
                  <w:spacing w:after="200" w:line="276" w:lineRule="auto"/>
                </w:pPr>
              </w:pPrChange>
            </w:pPr>
            <w:ins w:id="554" w:author="Samuel Malachowsky" w:date="2015-03-13T12:00:00Z">
              <w:r w:rsidRPr="00965FB5">
                <w:rPr>
                  <w:rFonts w:ascii="Times New Roman" w:hAnsi="Times New Roman" w:cs="Times New Roman"/>
                  <w:b/>
                  <w:rPrChange w:id="555" w:author="Samuel Malachowsky" w:date="2015-04-01T14:26:00Z">
                    <w:rPr>
                      <w:rFonts w:ascii="Times New Roman" w:hAnsi="Times New Roman" w:cs="Times New Roman"/>
                      <w:b/>
                    </w:rPr>
                  </w:rPrChange>
                </w:rPr>
                <w:t>Average Low Grade in Group (</w:t>
              </w:r>
            </w:ins>
            <w:ins w:id="556" w:author="Samuel Malachowsky" w:date="2015-03-13T12:24:00Z">
              <w:r w:rsidRPr="00965FB5">
                <w:rPr>
                  <w:rFonts w:ascii="Times New Roman" w:hAnsi="Times New Roman" w:cs="Times New Roman"/>
                  <w:b/>
                  <w:rPrChange w:id="557" w:author="Samuel Malachowsky" w:date="2015-04-01T14:26:00Z">
                    <w:rPr>
                      <w:rFonts w:ascii="Times New Roman" w:hAnsi="Times New Roman" w:cs="Times New Roman"/>
                      <w:b/>
                    </w:rPr>
                  </w:rPrChange>
                </w:rPr>
                <w:t>Percentile</w:t>
              </w:r>
            </w:ins>
            <w:ins w:id="558" w:author="Samuel Malachowsky" w:date="2015-03-13T12:28:00Z">
              <w:r w:rsidRPr="00965FB5">
                <w:rPr>
                  <w:rFonts w:ascii="Times New Roman" w:hAnsi="Times New Roman" w:cs="Times New Roman"/>
                  <w:b/>
                  <w:rPrChange w:id="559" w:author="Samuel Malachowsky" w:date="2015-04-01T14:26:00Z">
                    <w:rPr>
                      <w:rFonts w:ascii="Times New Roman" w:hAnsi="Times New Roman" w:cs="Times New Roman"/>
                      <w:b/>
                    </w:rPr>
                  </w:rPrChange>
                </w:rPr>
                <w:t xml:space="preserve"> Rank</w:t>
              </w:r>
            </w:ins>
            <w:ins w:id="560" w:author="Samuel Malachowsky" w:date="2015-03-13T12:24:00Z">
              <w:r w:rsidRPr="00965FB5">
                <w:rPr>
                  <w:rFonts w:ascii="Times New Roman" w:hAnsi="Times New Roman" w:cs="Times New Roman"/>
                  <w:b/>
                  <w:rPrChange w:id="561" w:author="Samuel Malachowsky" w:date="2015-04-01T14:26:00Z">
                    <w:rPr>
                      <w:rFonts w:ascii="Times New Roman" w:hAnsi="Times New Roman" w:cs="Times New Roman"/>
                      <w:b/>
                    </w:rPr>
                  </w:rPrChange>
                </w:rPr>
                <w:t>)</w:t>
              </w:r>
            </w:ins>
          </w:p>
        </w:tc>
      </w:tr>
      <w:tr w:rsidR="00EB08DE" w:rsidRPr="00965FB5" w:rsidTr="00E6447A">
        <w:tblPrEx>
          <w:tblW w:w="0" w:type="auto"/>
          <w:jc w:val="center"/>
          <w:tblInd w:w="-169" w:type="dxa"/>
          <w:tblCellMar>
            <w:left w:w="58" w:type="dxa"/>
            <w:right w:w="58" w:type="dxa"/>
          </w:tblCellMar>
          <w:tblPrExChange w:id="562" w:author="Samuel Malachowsky" w:date="2015-03-15T18:07:00Z">
            <w:tblPrEx>
              <w:tblW w:w="0" w:type="auto"/>
              <w:jc w:val="center"/>
              <w:tblInd w:w="-169" w:type="dxa"/>
              <w:tblCellMar>
                <w:left w:w="58" w:type="dxa"/>
                <w:right w:w="58" w:type="dxa"/>
              </w:tblCellMar>
            </w:tblPrEx>
          </w:tblPrExChange>
        </w:tblPrEx>
        <w:trPr>
          <w:trHeight w:val="206"/>
          <w:jc w:val="center"/>
          <w:ins w:id="563" w:author="Samuel Malachowsky" w:date="2015-03-14T16:30:00Z"/>
          <w:trPrChange w:id="564" w:author="Samuel Malachowsky" w:date="2015-03-15T18:07:00Z">
            <w:trPr>
              <w:gridBefore w:val="1"/>
              <w:gridAfter w:val="0"/>
              <w:jc w:val="center"/>
            </w:trPr>
          </w:trPrChange>
        </w:trPr>
        <w:tc>
          <w:tcPr>
            <w:tcW w:w="1082" w:type="dxa"/>
            <w:tcPrChange w:id="565" w:author="Samuel Malachowsky" w:date="2015-03-15T18:07:00Z">
              <w:tcPr>
                <w:tcW w:w="1082" w:type="dxa"/>
                <w:gridSpan w:val="3"/>
              </w:tcPr>
            </w:tcPrChange>
          </w:tcPr>
          <w:p w:rsidR="00EB08DE" w:rsidRPr="00965FB5" w:rsidRDefault="00EB08DE">
            <w:pPr>
              <w:jc w:val="center"/>
              <w:rPr>
                <w:ins w:id="566" w:author="Samuel Malachowsky" w:date="2015-03-14T16:30:00Z"/>
                <w:rFonts w:ascii="Times New Roman" w:hAnsi="Times New Roman" w:cs="Times New Roman"/>
                <w:rPrChange w:id="567" w:author="Samuel Malachowsky" w:date="2015-04-01T14:26:00Z">
                  <w:rPr>
                    <w:ins w:id="568" w:author="Samuel Malachowsky" w:date="2015-03-14T16:30:00Z"/>
                    <w:rFonts w:ascii="Times New Roman" w:hAnsi="Times New Roman" w:cs="Times New Roman"/>
                  </w:rPr>
                </w:rPrChange>
              </w:rPr>
              <w:pPrChange w:id="569" w:author="Samuel Malachowsky" w:date="2015-03-14T16:32:00Z">
                <w:pPr>
                  <w:spacing w:after="200" w:line="276" w:lineRule="auto"/>
                  <w:jc w:val="center"/>
                </w:pPr>
              </w:pPrChange>
            </w:pPr>
            <w:ins w:id="570" w:author="Samuel Malachowsky" w:date="2015-03-14T16:31:00Z">
              <w:r w:rsidRPr="00965FB5">
                <w:rPr>
                  <w:rFonts w:ascii="Times New Roman" w:hAnsi="Times New Roman" w:cs="Times New Roman"/>
                  <w:rPrChange w:id="571" w:author="Samuel Malachowsky" w:date="2015-04-01T14:26:00Z">
                    <w:rPr>
                      <w:rFonts w:ascii="Times New Roman" w:hAnsi="Times New Roman" w:cs="Times New Roman"/>
                    </w:rPr>
                  </w:rPrChange>
                </w:rPr>
                <w:t>-2</w:t>
              </w:r>
            </w:ins>
          </w:p>
        </w:tc>
        <w:tc>
          <w:tcPr>
            <w:tcW w:w="1439" w:type="dxa"/>
            <w:tcPrChange w:id="572" w:author="Samuel Malachowsky" w:date="2015-03-15T18:07:00Z">
              <w:tcPr>
                <w:tcW w:w="1439" w:type="dxa"/>
                <w:gridSpan w:val="3"/>
              </w:tcPr>
            </w:tcPrChange>
          </w:tcPr>
          <w:p w:rsidR="00EB08DE" w:rsidRPr="00965FB5" w:rsidRDefault="00EB08DE" w:rsidP="00E25BB2">
            <w:pPr>
              <w:jc w:val="center"/>
              <w:rPr>
                <w:ins w:id="573" w:author="Samuel Malachowsky" w:date="2015-03-14T16:30:00Z"/>
                <w:rFonts w:ascii="Times New Roman" w:hAnsi="Times New Roman" w:cs="Times New Roman"/>
                <w:rPrChange w:id="574" w:author="Samuel Malachowsky" w:date="2015-04-01T14:26:00Z">
                  <w:rPr>
                    <w:ins w:id="575" w:author="Samuel Malachowsky" w:date="2015-03-14T16:30:00Z"/>
                    <w:rFonts w:ascii="Times New Roman" w:hAnsi="Times New Roman" w:cs="Times New Roman"/>
                  </w:rPr>
                </w:rPrChange>
              </w:rPr>
            </w:pPr>
            <w:ins w:id="576" w:author="Samuel Malachowsky" w:date="2015-03-14T16:33:00Z">
              <w:r w:rsidRPr="00965FB5">
                <w:rPr>
                  <w:rFonts w:ascii="Times New Roman" w:hAnsi="Times New Roman" w:cs="Times New Roman"/>
                  <w:rPrChange w:id="577" w:author="Samuel Malachowsky" w:date="2015-04-01T14:26:00Z">
                    <w:rPr>
                      <w:rFonts w:ascii="Times New Roman" w:hAnsi="Times New Roman" w:cs="Times New Roman"/>
                    </w:rPr>
                  </w:rPrChange>
                </w:rPr>
                <w:t>4.3</w:t>
              </w:r>
            </w:ins>
          </w:p>
        </w:tc>
        <w:tc>
          <w:tcPr>
            <w:tcW w:w="1852" w:type="dxa"/>
            <w:tcPrChange w:id="578" w:author="Samuel Malachowsky" w:date="2015-03-15T18:07:00Z">
              <w:tcPr>
                <w:tcW w:w="1852" w:type="dxa"/>
                <w:gridSpan w:val="3"/>
              </w:tcPr>
            </w:tcPrChange>
          </w:tcPr>
          <w:p w:rsidR="00EB08DE" w:rsidRPr="00965FB5" w:rsidRDefault="00EB08DE" w:rsidP="00A661DA">
            <w:pPr>
              <w:jc w:val="center"/>
              <w:rPr>
                <w:ins w:id="579" w:author="Samuel Malachowsky" w:date="2015-03-14T16:30:00Z"/>
                <w:rFonts w:ascii="Times New Roman" w:hAnsi="Times New Roman" w:cs="Times New Roman"/>
                <w:rPrChange w:id="580" w:author="Samuel Malachowsky" w:date="2015-04-01T14:26:00Z">
                  <w:rPr>
                    <w:ins w:id="581" w:author="Samuel Malachowsky" w:date="2015-03-14T16:30:00Z"/>
                    <w:rFonts w:ascii="Times New Roman" w:hAnsi="Times New Roman" w:cs="Times New Roman"/>
                  </w:rPr>
                </w:rPrChange>
              </w:rPr>
            </w:pPr>
            <w:ins w:id="582" w:author="Samuel Malachowsky" w:date="2015-03-14T16:33:00Z">
              <w:r w:rsidRPr="00965FB5">
                <w:rPr>
                  <w:rFonts w:ascii="Times New Roman" w:hAnsi="Times New Roman" w:cs="Times New Roman"/>
                  <w:rPrChange w:id="583" w:author="Samuel Malachowsky" w:date="2015-04-01T14:26:00Z">
                    <w:rPr>
                      <w:rFonts w:ascii="Times New Roman" w:hAnsi="Times New Roman" w:cs="Times New Roman"/>
                    </w:rPr>
                  </w:rPrChange>
                </w:rPr>
                <w:t>-</w:t>
              </w:r>
            </w:ins>
          </w:p>
        </w:tc>
        <w:tc>
          <w:tcPr>
            <w:tcW w:w="1620" w:type="dxa"/>
            <w:tcPrChange w:id="584" w:author="Samuel Malachowsky" w:date="2015-03-15T18:07:00Z">
              <w:tcPr>
                <w:tcW w:w="1620" w:type="dxa"/>
                <w:gridSpan w:val="3"/>
              </w:tcPr>
            </w:tcPrChange>
          </w:tcPr>
          <w:p w:rsidR="00EB08DE" w:rsidRPr="00965FB5" w:rsidRDefault="00EB08DE" w:rsidP="001C207B">
            <w:pPr>
              <w:jc w:val="center"/>
              <w:rPr>
                <w:ins w:id="585" w:author="Samuel Malachowsky" w:date="2015-03-14T16:30:00Z"/>
                <w:rFonts w:ascii="Times New Roman" w:hAnsi="Times New Roman" w:cs="Times New Roman"/>
                <w:rPrChange w:id="586" w:author="Samuel Malachowsky" w:date="2015-04-01T14:26:00Z">
                  <w:rPr>
                    <w:ins w:id="587" w:author="Samuel Malachowsky" w:date="2015-03-14T16:30:00Z"/>
                    <w:rFonts w:ascii="Times New Roman" w:hAnsi="Times New Roman" w:cs="Times New Roman"/>
                  </w:rPr>
                </w:rPrChange>
              </w:rPr>
            </w:pPr>
            <w:ins w:id="588" w:author="Samuel Malachowsky" w:date="2015-03-14T16:33:00Z">
              <w:r w:rsidRPr="00965FB5">
                <w:rPr>
                  <w:rFonts w:ascii="Times New Roman" w:hAnsi="Times New Roman" w:cs="Times New Roman"/>
                  <w:rPrChange w:id="589" w:author="Samuel Malachowsky" w:date="2015-04-01T14:26:00Z">
                    <w:rPr>
                      <w:rFonts w:ascii="Times New Roman" w:hAnsi="Times New Roman" w:cs="Times New Roman"/>
                    </w:rPr>
                  </w:rPrChange>
                </w:rPr>
                <w:t>-</w:t>
              </w:r>
            </w:ins>
          </w:p>
        </w:tc>
        <w:tc>
          <w:tcPr>
            <w:tcW w:w="1800" w:type="dxa"/>
            <w:tcPrChange w:id="590" w:author="Samuel Malachowsky" w:date="2015-03-15T18:07:00Z">
              <w:tcPr>
                <w:tcW w:w="1800" w:type="dxa"/>
                <w:gridSpan w:val="3"/>
              </w:tcPr>
            </w:tcPrChange>
          </w:tcPr>
          <w:p w:rsidR="00EB08DE" w:rsidRPr="00965FB5" w:rsidRDefault="002A4E94">
            <w:pPr>
              <w:jc w:val="center"/>
              <w:rPr>
                <w:ins w:id="591" w:author="Samuel Malachowsky" w:date="2015-03-14T16:30:00Z"/>
                <w:rFonts w:ascii="Times New Roman" w:hAnsi="Times New Roman" w:cs="Times New Roman"/>
                <w:rPrChange w:id="592" w:author="Samuel Malachowsky" w:date="2015-04-01T14:26:00Z">
                  <w:rPr>
                    <w:ins w:id="593" w:author="Samuel Malachowsky" w:date="2015-03-14T16:30:00Z"/>
                    <w:rFonts w:ascii="Times New Roman" w:hAnsi="Times New Roman" w:cs="Times New Roman"/>
                  </w:rPr>
                </w:rPrChange>
              </w:rPr>
              <w:pPrChange w:id="594" w:author="Samuel Malachowsky" w:date="2015-03-15T18:08:00Z">
                <w:pPr>
                  <w:spacing w:after="200" w:line="276" w:lineRule="auto"/>
                  <w:jc w:val="center"/>
                </w:pPr>
              </w:pPrChange>
            </w:pPr>
            <w:ins w:id="595" w:author="Samuel Malachowsky" w:date="2015-03-15T16:27:00Z">
              <w:r w:rsidRPr="00965FB5">
                <w:rPr>
                  <w:rFonts w:ascii="Times New Roman" w:hAnsi="Times New Roman" w:cs="Times New Roman"/>
                  <w:rPrChange w:id="596" w:author="Samuel Malachowsky" w:date="2015-04-01T14:26:00Z">
                    <w:rPr>
                      <w:rFonts w:ascii="Times New Roman" w:hAnsi="Times New Roman" w:cs="Times New Roman"/>
                      <w:highlight w:val="yellow"/>
                    </w:rPr>
                  </w:rPrChange>
                </w:rPr>
                <w:t>80</w:t>
              </w:r>
            </w:ins>
          </w:p>
        </w:tc>
        <w:tc>
          <w:tcPr>
            <w:tcW w:w="1852" w:type="dxa"/>
            <w:tcPrChange w:id="597" w:author="Samuel Malachowsky" w:date="2015-03-15T18:07:00Z">
              <w:tcPr>
                <w:tcW w:w="1852" w:type="dxa"/>
                <w:gridSpan w:val="3"/>
              </w:tcPr>
            </w:tcPrChange>
          </w:tcPr>
          <w:p w:rsidR="00EB08DE" w:rsidRPr="00965FB5" w:rsidRDefault="002A4E94">
            <w:pPr>
              <w:jc w:val="center"/>
              <w:rPr>
                <w:ins w:id="598" w:author="Samuel Malachowsky" w:date="2015-03-14T16:30:00Z"/>
                <w:rFonts w:ascii="Times New Roman" w:hAnsi="Times New Roman" w:cs="Times New Roman"/>
                <w:rPrChange w:id="599" w:author="Samuel Malachowsky" w:date="2015-04-01T14:26:00Z">
                  <w:rPr>
                    <w:ins w:id="600" w:author="Samuel Malachowsky" w:date="2015-03-14T16:30:00Z"/>
                    <w:rFonts w:ascii="Times New Roman" w:hAnsi="Times New Roman" w:cs="Times New Roman"/>
                  </w:rPr>
                </w:rPrChange>
              </w:rPr>
              <w:pPrChange w:id="601" w:author="Samuel Malachowsky" w:date="2015-03-15T18:08:00Z">
                <w:pPr>
                  <w:spacing w:after="200" w:line="276" w:lineRule="auto"/>
                  <w:jc w:val="center"/>
                </w:pPr>
              </w:pPrChange>
            </w:pPr>
            <w:ins w:id="602" w:author="Samuel Malachowsky" w:date="2015-03-15T16:28:00Z">
              <w:r w:rsidRPr="00965FB5">
                <w:rPr>
                  <w:rFonts w:ascii="Times New Roman" w:hAnsi="Times New Roman" w:cs="Times New Roman"/>
                  <w:rPrChange w:id="603" w:author="Samuel Malachowsky" w:date="2015-04-01T14:26:00Z">
                    <w:rPr>
                      <w:rFonts w:ascii="Times New Roman" w:hAnsi="Times New Roman" w:cs="Times New Roman"/>
                      <w:highlight w:val="yellow"/>
                    </w:rPr>
                  </w:rPrChange>
                </w:rPr>
                <w:t>27</w:t>
              </w:r>
            </w:ins>
          </w:p>
        </w:tc>
      </w:tr>
      <w:tr w:rsidR="00EB08DE" w:rsidRPr="00965FB5" w:rsidTr="00B45238">
        <w:trPr>
          <w:jc w:val="center"/>
          <w:ins w:id="604" w:author="Samuel Malachowsky" w:date="2015-03-14T16:30:00Z"/>
        </w:trPr>
        <w:tc>
          <w:tcPr>
            <w:tcW w:w="1082" w:type="dxa"/>
          </w:tcPr>
          <w:p w:rsidR="00EB08DE" w:rsidRPr="00965FB5" w:rsidRDefault="00EB08DE">
            <w:pPr>
              <w:jc w:val="center"/>
              <w:rPr>
                <w:ins w:id="605" w:author="Samuel Malachowsky" w:date="2015-03-14T16:30:00Z"/>
                <w:rFonts w:ascii="Times New Roman" w:hAnsi="Times New Roman" w:cs="Times New Roman"/>
                <w:rPrChange w:id="606" w:author="Samuel Malachowsky" w:date="2015-04-01T14:26:00Z">
                  <w:rPr>
                    <w:ins w:id="607" w:author="Samuel Malachowsky" w:date="2015-03-14T16:30:00Z"/>
                    <w:rFonts w:ascii="Times New Roman" w:hAnsi="Times New Roman" w:cs="Times New Roman"/>
                  </w:rPr>
                </w:rPrChange>
              </w:rPr>
              <w:pPrChange w:id="608" w:author="Samuel Malachowsky" w:date="2015-03-14T16:32:00Z">
                <w:pPr>
                  <w:spacing w:after="200" w:line="276" w:lineRule="auto"/>
                  <w:jc w:val="center"/>
                </w:pPr>
              </w:pPrChange>
            </w:pPr>
            <w:ins w:id="609" w:author="Samuel Malachowsky" w:date="2015-03-14T16:31:00Z">
              <w:r w:rsidRPr="00965FB5">
                <w:rPr>
                  <w:rFonts w:ascii="Times New Roman" w:hAnsi="Times New Roman" w:cs="Times New Roman"/>
                  <w:rPrChange w:id="610" w:author="Samuel Malachowsky" w:date="2015-04-01T14:26:00Z">
                    <w:rPr>
                      <w:rFonts w:ascii="Times New Roman" w:hAnsi="Times New Roman" w:cs="Times New Roman"/>
                    </w:rPr>
                  </w:rPrChange>
                </w:rPr>
                <w:t>-1</w:t>
              </w:r>
            </w:ins>
          </w:p>
        </w:tc>
        <w:tc>
          <w:tcPr>
            <w:tcW w:w="1439" w:type="dxa"/>
          </w:tcPr>
          <w:p w:rsidR="00EB08DE" w:rsidRPr="00965FB5" w:rsidRDefault="00EB08DE" w:rsidP="00E25BB2">
            <w:pPr>
              <w:jc w:val="center"/>
              <w:rPr>
                <w:ins w:id="611" w:author="Samuel Malachowsky" w:date="2015-03-14T16:30:00Z"/>
                <w:rFonts w:ascii="Times New Roman" w:hAnsi="Times New Roman" w:cs="Times New Roman"/>
                <w:rPrChange w:id="612" w:author="Samuel Malachowsky" w:date="2015-04-01T14:26:00Z">
                  <w:rPr>
                    <w:ins w:id="613" w:author="Samuel Malachowsky" w:date="2015-03-14T16:30:00Z"/>
                    <w:rFonts w:ascii="Times New Roman" w:hAnsi="Times New Roman" w:cs="Times New Roman"/>
                  </w:rPr>
                </w:rPrChange>
              </w:rPr>
            </w:pPr>
            <w:ins w:id="614" w:author="Samuel Malachowsky" w:date="2015-03-14T16:32:00Z">
              <w:r w:rsidRPr="00965FB5">
                <w:rPr>
                  <w:rFonts w:ascii="Times New Roman" w:hAnsi="Times New Roman" w:cs="Times New Roman"/>
                  <w:rPrChange w:id="615" w:author="Samuel Malachowsky" w:date="2015-04-01T14:26:00Z">
                    <w:rPr>
                      <w:rFonts w:ascii="Times New Roman" w:hAnsi="Times New Roman" w:cs="Times New Roman"/>
                    </w:rPr>
                  </w:rPrChange>
                </w:rPr>
                <w:t>3.5</w:t>
              </w:r>
            </w:ins>
          </w:p>
        </w:tc>
        <w:tc>
          <w:tcPr>
            <w:tcW w:w="1852" w:type="dxa"/>
          </w:tcPr>
          <w:p w:rsidR="00EB08DE" w:rsidRPr="00965FB5" w:rsidRDefault="00EB08DE" w:rsidP="00A661DA">
            <w:pPr>
              <w:jc w:val="center"/>
              <w:rPr>
                <w:ins w:id="616" w:author="Samuel Malachowsky" w:date="2015-03-14T16:30:00Z"/>
                <w:rFonts w:ascii="Times New Roman" w:hAnsi="Times New Roman" w:cs="Times New Roman"/>
                <w:rPrChange w:id="617" w:author="Samuel Malachowsky" w:date="2015-04-01T14:26:00Z">
                  <w:rPr>
                    <w:ins w:id="618" w:author="Samuel Malachowsky" w:date="2015-03-14T16:30:00Z"/>
                    <w:rFonts w:ascii="Times New Roman" w:hAnsi="Times New Roman" w:cs="Times New Roman"/>
                  </w:rPr>
                </w:rPrChange>
              </w:rPr>
            </w:pPr>
            <w:ins w:id="619" w:author="Samuel Malachowsky" w:date="2015-03-14T16:33:00Z">
              <w:r w:rsidRPr="00965FB5">
                <w:rPr>
                  <w:rFonts w:ascii="Times New Roman" w:hAnsi="Times New Roman" w:cs="Times New Roman"/>
                  <w:rPrChange w:id="620" w:author="Samuel Malachowsky" w:date="2015-04-01T14:26:00Z">
                    <w:rPr>
                      <w:rFonts w:ascii="Times New Roman" w:hAnsi="Times New Roman" w:cs="Times New Roman"/>
                    </w:rPr>
                  </w:rPrChange>
                </w:rPr>
                <w:t>-</w:t>
              </w:r>
            </w:ins>
          </w:p>
        </w:tc>
        <w:tc>
          <w:tcPr>
            <w:tcW w:w="1620" w:type="dxa"/>
          </w:tcPr>
          <w:p w:rsidR="00EB08DE" w:rsidRPr="00965FB5" w:rsidRDefault="00EB08DE" w:rsidP="001C207B">
            <w:pPr>
              <w:jc w:val="center"/>
              <w:rPr>
                <w:ins w:id="621" w:author="Samuel Malachowsky" w:date="2015-03-14T16:30:00Z"/>
                <w:rFonts w:ascii="Times New Roman" w:hAnsi="Times New Roman" w:cs="Times New Roman"/>
                <w:rPrChange w:id="622" w:author="Samuel Malachowsky" w:date="2015-04-01T14:26:00Z">
                  <w:rPr>
                    <w:ins w:id="623" w:author="Samuel Malachowsky" w:date="2015-03-14T16:30:00Z"/>
                    <w:rFonts w:ascii="Times New Roman" w:hAnsi="Times New Roman" w:cs="Times New Roman"/>
                  </w:rPr>
                </w:rPrChange>
              </w:rPr>
            </w:pPr>
            <w:ins w:id="624" w:author="Samuel Malachowsky" w:date="2015-03-14T16:33:00Z">
              <w:r w:rsidRPr="00965FB5">
                <w:rPr>
                  <w:rFonts w:ascii="Times New Roman" w:hAnsi="Times New Roman" w:cs="Times New Roman"/>
                  <w:rPrChange w:id="625" w:author="Samuel Malachowsky" w:date="2015-04-01T14:26:00Z">
                    <w:rPr>
                      <w:rFonts w:ascii="Times New Roman" w:hAnsi="Times New Roman" w:cs="Times New Roman"/>
                    </w:rPr>
                  </w:rPrChange>
                </w:rPr>
                <w:t>-</w:t>
              </w:r>
            </w:ins>
          </w:p>
        </w:tc>
        <w:tc>
          <w:tcPr>
            <w:tcW w:w="1800" w:type="dxa"/>
          </w:tcPr>
          <w:p w:rsidR="00EB08DE" w:rsidRPr="00965FB5" w:rsidRDefault="002A4E94">
            <w:pPr>
              <w:jc w:val="center"/>
              <w:rPr>
                <w:ins w:id="626" w:author="Samuel Malachowsky" w:date="2015-03-14T16:30:00Z"/>
                <w:rFonts w:ascii="Times New Roman" w:hAnsi="Times New Roman" w:cs="Times New Roman"/>
                <w:rPrChange w:id="627" w:author="Samuel Malachowsky" w:date="2015-04-01T14:26:00Z">
                  <w:rPr>
                    <w:ins w:id="628" w:author="Samuel Malachowsky" w:date="2015-03-14T16:30:00Z"/>
                    <w:rFonts w:ascii="Times New Roman" w:hAnsi="Times New Roman" w:cs="Times New Roman"/>
                  </w:rPr>
                </w:rPrChange>
              </w:rPr>
              <w:pPrChange w:id="629" w:author="Samuel Malachowsky" w:date="2015-03-15T18:08:00Z">
                <w:pPr>
                  <w:spacing w:after="200" w:line="276" w:lineRule="auto"/>
                  <w:jc w:val="center"/>
                </w:pPr>
              </w:pPrChange>
            </w:pPr>
            <w:ins w:id="630" w:author="Samuel Malachowsky" w:date="2015-03-15T16:28:00Z">
              <w:r w:rsidRPr="00965FB5">
                <w:rPr>
                  <w:rFonts w:ascii="Times New Roman" w:hAnsi="Times New Roman" w:cs="Times New Roman"/>
                  <w:rPrChange w:id="631" w:author="Samuel Malachowsky" w:date="2015-04-01T14:26:00Z">
                    <w:rPr>
                      <w:rFonts w:ascii="Times New Roman" w:hAnsi="Times New Roman" w:cs="Times New Roman"/>
                      <w:highlight w:val="yellow"/>
                    </w:rPr>
                  </w:rPrChange>
                </w:rPr>
                <w:t>77</w:t>
              </w:r>
            </w:ins>
          </w:p>
        </w:tc>
        <w:tc>
          <w:tcPr>
            <w:tcW w:w="1852" w:type="dxa"/>
          </w:tcPr>
          <w:p w:rsidR="00EB08DE" w:rsidRPr="00965FB5" w:rsidRDefault="002A4E94">
            <w:pPr>
              <w:jc w:val="center"/>
              <w:rPr>
                <w:ins w:id="632" w:author="Samuel Malachowsky" w:date="2015-03-14T16:30:00Z"/>
                <w:rFonts w:ascii="Times New Roman" w:hAnsi="Times New Roman" w:cs="Times New Roman"/>
                <w:rPrChange w:id="633" w:author="Samuel Malachowsky" w:date="2015-04-01T14:26:00Z">
                  <w:rPr>
                    <w:ins w:id="634" w:author="Samuel Malachowsky" w:date="2015-03-14T16:30:00Z"/>
                    <w:rFonts w:ascii="Times New Roman" w:hAnsi="Times New Roman" w:cs="Times New Roman"/>
                  </w:rPr>
                </w:rPrChange>
              </w:rPr>
              <w:pPrChange w:id="635" w:author="Samuel Malachowsky" w:date="2015-03-15T18:08:00Z">
                <w:pPr>
                  <w:spacing w:after="200" w:line="276" w:lineRule="auto"/>
                  <w:jc w:val="center"/>
                </w:pPr>
              </w:pPrChange>
            </w:pPr>
            <w:ins w:id="636" w:author="Samuel Malachowsky" w:date="2015-03-15T16:28:00Z">
              <w:r w:rsidRPr="00965FB5">
                <w:rPr>
                  <w:rFonts w:ascii="Times New Roman" w:hAnsi="Times New Roman" w:cs="Times New Roman"/>
                  <w:rPrChange w:id="637" w:author="Samuel Malachowsky" w:date="2015-04-01T14:26:00Z">
                    <w:rPr>
                      <w:rFonts w:ascii="Times New Roman" w:hAnsi="Times New Roman" w:cs="Times New Roman"/>
                      <w:highlight w:val="yellow"/>
                    </w:rPr>
                  </w:rPrChange>
                </w:rPr>
                <w:t>17</w:t>
              </w:r>
            </w:ins>
          </w:p>
        </w:tc>
      </w:tr>
      <w:tr w:rsidR="00EB08DE" w:rsidRPr="00965FB5" w:rsidTr="00B45238">
        <w:trPr>
          <w:jc w:val="center"/>
          <w:ins w:id="638" w:author="Samuel Malachowsky" w:date="2015-03-14T16:35:00Z"/>
        </w:trPr>
        <w:tc>
          <w:tcPr>
            <w:tcW w:w="1082" w:type="dxa"/>
          </w:tcPr>
          <w:p w:rsidR="00EB08DE" w:rsidRPr="00965FB5" w:rsidRDefault="00EB08DE">
            <w:pPr>
              <w:jc w:val="center"/>
              <w:rPr>
                <w:ins w:id="639" w:author="Samuel Malachowsky" w:date="2015-03-14T16:35:00Z"/>
                <w:rFonts w:ascii="Times New Roman" w:hAnsi="Times New Roman" w:cs="Times New Roman"/>
                <w:b/>
                <w:rPrChange w:id="640" w:author="Samuel Malachowsky" w:date="2015-04-01T14:26:00Z">
                  <w:rPr>
                    <w:ins w:id="641" w:author="Samuel Malachowsky" w:date="2015-03-14T16:35:00Z"/>
                    <w:rFonts w:ascii="Times New Roman" w:hAnsi="Times New Roman" w:cs="Times New Roman"/>
                  </w:rPr>
                </w:rPrChange>
              </w:rPr>
              <w:pPrChange w:id="642" w:author="Samuel Malachowsky" w:date="2015-03-15T18:08:00Z">
                <w:pPr>
                  <w:spacing w:after="200" w:line="276" w:lineRule="auto"/>
                  <w:jc w:val="center"/>
                </w:pPr>
              </w:pPrChange>
            </w:pPr>
          </w:p>
        </w:tc>
        <w:tc>
          <w:tcPr>
            <w:tcW w:w="1439" w:type="dxa"/>
          </w:tcPr>
          <w:p w:rsidR="00DE6148" w:rsidRPr="00965FB5" w:rsidRDefault="00DE6148">
            <w:pPr>
              <w:jc w:val="center"/>
              <w:rPr>
                <w:ins w:id="643" w:author="Samuel Malachowsky" w:date="2015-03-14T16:35:00Z"/>
                <w:rFonts w:ascii="Times New Roman" w:hAnsi="Times New Roman" w:cs="Times New Roman"/>
                <w:b/>
                <w:rPrChange w:id="644" w:author="Samuel Malachowsky" w:date="2015-04-01T14:26:00Z">
                  <w:rPr>
                    <w:ins w:id="645" w:author="Samuel Malachowsky" w:date="2015-03-14T16:35:00Z"/>
                    <w:rFonts w:ascii="Times New Roman" w:hAnsi="Times New Roman" w:cs="Times New Roman"/>
                  </w:rPr>
                </w:rPrChange>
              </w:rPr>
              <w:pPrChange w:id="646" w:author="Samuel Malachowsky" w:date="2015-03-15T18:08:00Z">
                <w:pPr>
                  <w:spacing w:after="200" w:line="276" w:lineRule="auto"/>
                  <w:jc w:val="center"/>
                </w:pPr>
              </w:pPrChange>
            </w:pPr>
            <w:ins w:id="647" w:author="Samuel Malachowsky" w:date="2015-03-14T16:41:00Z">
              <w:r w:rsidRPr="00965FB5">
                <w:rPr>
                  <w:rFonts w:ascii="Times New Roman" w:hAnsi="Times New Roman" w:cs="Times New Roman"/>
                  <w:b/>
                  <w:rPrChange w:id="648" w:author="Samuel Malachowsky" w:date="2015-04-01T14:26:00Z">
                    <w:rPr>
                      <w:rFonts w:ascii="Times New Roman" w:hAnsi="Times New Roman" w:cs="Times New Roman"/>
                    </w:rPr>
                  </w:rPrChange>
                </w:rPr>
                <w:t>4 Students</w:t>
              </w:r>
            </w:ins>
          </w:p>
        </w:tc>
        <w:tc>
          <w:tcPr>
            <w:tcW w:w="1852" w:type="dxa"/>
          </w:tcPr>
          <w:p w:rsidR="00EB08DE" w:rsidRPr="00965FB5" w:rsidRDefault="00DE6148">
            <w:pPr>
              <w:jc w:val="center"/>
              <w:rPr>
                <w:ins w:id="649" w:author="Samuel Malachowsky" w:date="2015-03-14T16:35:00Z"/>
                <w:rFonts w:ascii="Times New Roman" w:hAnsi="Times New Roman" w:cs="Times New Roman"/>
                <w:b/>
                <w:rPrChange w:id="650" w:author="Samuel Malachowsky" w:date="2015-04-01T14:26:00Z">
                  <w:rPr>
                    <w:ins w:id="651" w:author="Samuel Malachowsky" w:date="2015-03-14T16:35:00Z"/>
                    <w:rFonts w:ascii="Times New Roman" w:hAnsi="Times New Roman" w:cs="Times New Roman"/>
                  </w:rPr>
                </w:rPrChange>
              </w:rPr>
              <w:pPrChange w:id="652" w:author="Samuel Malachowsky" w:date="2015-03-15T18:08:00Z">
                <w:pPr>
                  <w:spacing w:after="200" w:line="276" w:lineRule="auto"/>
                  <w:jc w:val="center"/>
                </w:pPr>
              </w:pPrChange>
            </w:pPr>
            <w:ins w:id="653" w:author="Samuel Malachowsky" w:date="2015-03-14T16:48:00Z">
              <w:r w:rsidRPr="00965FB5">
                <w:rPr>
                  <w:rFonts w:ascii="Times New Roman" w:hAnsi="Times New Roman" w:cs="Times New Roman"/>
                  <w:b/>
                  <w:rPrChange w:id="654" w:author="Samuel Malachowsky" w:date="2015-04-01T14:26:00Z">
                    <w:rPr>
                      <w:rFonts w:ascii="Times New Roman" w:hAnsi="Times New Roman" w:cs="Times New Roman"/>
                      <w:b/>
                    </w:rPr>
                  </w:rPrChange>
                </w:rPr>
                <w:t>-</w:t>
              </w:r>
            </w:ins>
          </w:p>
        </w:tc>
        <w:tc>
          <w:tcPr>
            <w:tcW w:w="1620" w:type="dxa"/>
          </w:tcPr>
          <w:p w:rsidR="00EB08DE" w:rsidRPr="00965FB5" w:rsidRDefault="00DE6148">
            <w:pPr>
              <w:jc w:val="center"/>
              <w:rPr>
                <w:ins w:id="655" w:author="Samuel Malachowsky" w:date="2015-03-14T16:35:00Z"/>
                <w:rFonts w:ascii="Times New Roman" w:hAnsi="Times New Roman" w:cs="Times New Roman"/>
                <w:b/>
                <w:rPrChange w:id="656" w:author="Samuel Malachowsky" w:date="2015-04-01T14:26:00Z">
                  <w:rPr>
                    <w:ins w:id="657" w:author="Samuel Malachowsky" w:date="2015-03-14T16:35:00Z"/>
                    <w:rFonts w:ascii="Times New Roman" w:hAnsi="Times New Roman" w:cs="Times New Roman"/>
                  </w:rPr>
                </w:rPrChange>
              </w:rPr>
              <w:pPrChange w:id="658" w:author="Samuel Malachowsky" w:date="2015-03-15T18:08:00Z">
                <w:pPr>
                  <w:spacing w:after="200" w:line="276" w:lineRule="auto"/>
                  <w:jc w:val="center"/>
                </w:pPr>
              </w:pPrChange>
            </w:pPr>
            <w:ins w:id="659" w:author="Samuel Malachowsky" w:date="2015-03-14T16:48:00Z">
              <w:r w:rsidRPr="00965FB5">
                <w:rPr>
                  <w:rFonts w:ascii="Times New Roman" w:hAnsi="Times New Roman" w:cs="Times New Roman"/>
                  <w:b/>
                  <w:rPrChange w:id="660" w:author="Samuel Malachowsky" w:date="2015-04-01T14:26:00Z">
                    <w:rPr>
                      <w:rFonts w:ascii="Times New Roman" w:hAnsi="Times New Roman" w:cs="Times New Roman"/>
                      <w:b/>
                    </w:rPr>
                  </w:rPrChange>
                </w:rPr>
                <w:t>-</w:t>
              </w:r>
            </w:ins>
          </w:p>
        </w:tc>
        <w:tc>
          <w:tcPr>
            <w:tcW w:w="1800" w:type="dxa"/>
          </w:tcPr>
          <w:p w:rsidR="00EB08DE" w:rsidRPr="00965FB5" w:rsidRDefault="002F4E79">
            <w:pPr>
              <w:jc w:val="center"/>
              <w:rPr>
                <w:ins w:id="661" w:author="Samuel Malachowsky" w:date="2015-03-14T16:35:00Z"/>
                <w:rFonts w:ascii="Times New Roman" w:hAnsi="Times New Roman" w:cs="Times New Roman"/>
                <w:b/>
                <w:rPrChange w:id="662" w:author="Samuel Malachowsky" w:date="2015-04-01T14:26:00Z">
                  <w:rPr>
                    <w:ins w:id="663" w:author="Samuel Malachowsky" w:date="2015-03-14T16:35:00Z"/>
                    <w:rFonts w:ascii="Times New Roman" w:hAnsi="Times New Roman" w:cs="Times New Roman"/>
                  </w:rPr>
                </w:rPrChange>
              </w:rPr>
              <w:pPrChange w:id="664" w:author="Samuel Malachowsky" w:date="2015-03-15T18:08:00Z">
                <w:pPr>
                  <w:spacing w:after="200" w:line="276" w:lineRule="auto"/>
                  <w:jc w:val="center"/>
                </w:pPr>
              </w:pPrChange>
            </w:pPr>
            <w:ins w:id="665" w:author="Samuel Malachowsky" w:date="2015-03-15T16:36:00Z">
              <w:r w:rsidRPr="00965FB5">
                <w:rPr>
                  <w:rFonts w:ascii="Times New Roman" w:hAnsi="Times New Roman" w:cs="Times New Roman"/>
                  <w:b/>
                  <w:rPrChange w:id="666" w:author="Samuel Malachowsky" w:date="2015-04-01T14:26:00Z">
                    <w:rPr>
                      <w:rFonts w:ascii="Times New Roman" w:hAnsi="Times New Roman" w:cs="Times New Roman"/>
                      <w:b/>
                      <w:highlight w:val="yellow"/>
                    </w:rPr>
                  </w:rPrChange>
                </w:rPr>
                <w:t>78</w:t>
              </w:r>
            </w:ins>
            <w:ins w:id="667" w:author="Samuel Malachowsky" w:date="2015-03-14T16:49:00Z">
              <w:r w:rsidR="00DE6148" w:rsidRPr="00965FB5">
                <w:rPr>
                  <w:rFonts w:ascii="Times New Roman" w:hAnsi="Times New Roman" w:cs="Times New Roman"/>
                  <w:b/>
                  <w:rPrChange w:id="668" w:author="Samuel Malachowsky" w:date="2015-04-01T14:26:00Z">
                    <w:rPr>
                      <w:rFonts w:ascii="Times New Roman" w:hAnsi="Times New Roman" w:cs="Times New Roman"/>
                      <w:b/>
                    </w:rPr>
                  </w:rPrChange>
                </w:rPr>
                <w:t>%</w:t>
              </w:r>
            </w:ins>
          </w:p>
        </w:tc>
        <w:tc>
          <w:tcPr>
            <w:tcW w:w="1852" w:type="dxa"/>
          </w:tcPr>
          <w:p w:rsidR="00EB08DE" w:rsidRPr="00965FB5" w:rsidRDefault="002F4E79">
            <w:pPr>
              <w:jc w:val="center"/>
              <w:rPr>
                <w:ins w:id="669" w:author="Samuel Malachowsky" w:date="2015-03-14T16:35:00Z"/>
                <w:rFonts w:ascii="Times New Roman" w:hAnsi="Times New Roman" w:cs="Times New Roman"/>
                <w:b/>
                <w:rPrChange w:id="670" w:author="Samuel Malachowsky" w:date="2015-04-01T14:26:00Z">
                  <w:rPr>
                    <w:ins w:id="671" w:author="Samuel Malachowsky" w:date="2015-03-14T16:35:00Z"/>
                    <w:rFonts w:ascii="Times New Roman" w:hAnsi="Times New Roman" w:cs="Times New Roman"/>
                  </w:rPr>
                </w:rPrChange>
              </w:rPr>
              <w:pPrChange w:id="672" w:author="Samuel Malachowsky" w:date="2015-03-15T18:08:00Z">
                <w:pPr>
                  <w:spacing w:after="200" w:line="276" w:lineRule="auto"/>
                  <w:jc w:val="center"/>
                </w:pPr>
              </w:pPrChange>
            </w:pPr>
            <w:ins w:id="673" w:author="Samuel Malachowsky" w:date="2015-03-15T16:37:00Z">
              <w:r w:rsidRPr="00965FB5">
                <w:rPr>
                  <w:rFonts w:ascii="Times New Roman" w:hAnsi="Times New Roman" w:cs="Times New Roman"/>
                  <w:b/>
                  <w:rPrChange w:id="674" w:author="Samuel Malachowsky" w:date="2015-04-01T14:26:00Z">
                    <w:rPr>
                      <w:rFonts w:ascii="Times New Roman" w:hAnsi="Times New Roman" w:cs="Times New Roman"/>
                      <w:b/>
                    </w:rPr>
                  </w:rPrChange>
                </w:rPr>
                <w:t>20</w:t>
              </w:r>
            </w:ins>
            <w:ins w:id="675" w:author="Samuel Malachowsky" w:date="2015-03-14T16:49:00Z">
              <w:r w:rsidR="009664D7" w:rsidRPr="00965FB5">
                <w:rPr>
                  <w:rFonts w:ascii="Times New Roman" w:hAnsi="Times New Roman" w:cs="Times New Roman"/>
                  <w:b/>
                  <w:rPrChange w:id="676" w:author="Samuel Malachowsky" w:date="2015-04-01T14:26:00Z">
                    <w:rPr>
                      <w:rFonts w:ascii="Times New Roman" w:hAnsi="Times New Roman" w:cs="Times New Roman"/>
                      <w:b/>
                    </w:rPr>
                  </w:rPrChange>
                </w:rPr>
                <w:t>%</w:t>
              </w:r>
            </w:ins>
          </w:p>
        </w:tc>
      </w:tr>
      <w:tr w:rsidR="00EB08DE" w:rsidRPr="00965FB5" w:rsidTr="00E6447A">
        <w:tblPrEx>
          <w:tblW w:w="0" w:type="auto"/>
          <w:jc w:val="center"/>
          <w:tblInd w:w="-169" w:type="dxa"/>
          <w:tblCellMar>
            <w:left w:w="58" w:type="dxa"/>
            <w:right w:w="58" w:type="dxa"/>
          </w:tblCellMar>
          <w:tblPrExChange w:id="677" w:author="Samuel Malachowsky" w:date="2015-03-15T18:08:00Z">
            <w:tblPrEx>
              <w:tblW w:w="0" w:type="auto"/>
              <w:jc w:val="center"/>
              <w:tblInd w:w="-169" w:type="dxa"/>
              <w:tblCellMar>
                <w:left w:w="58" w:type="dxa"/>
                <w:right w:w="58" w:type="dxa"/>
              </w:tblCellMar>
            </w:tblPrEx>
          </w:tblPrExChange>
        </w:tblPrEx>
        <w:trPr>
          <w:trHeight w:val="242"/>
          <w:jc w:val="center"/>
          <w:ins w:id="678" w:author="Samuel Malachowsky" w:date="2015-03-14T16:33:00Z"/>
          <w:trPrChange w:id="679" w:author="Samuel Malachowsky" w:date="2015-03-15T18:08:00Z">
            <w:trPr>
              <w:gridBefore w:val="1"/>
              <w:gridAfter w:val="0"/>
              <w:jc w:val="center"/>
            </w:trPr>
          </w:trPrChange>
        </w:trPr>
        <w:tc>
          <w:tcPr>
            <w:tcW w:w="9645" w:type="dxa"/>
            <w:gridSpan w:val="6"/>
            <w:tcPrChange w:id="680" w:author="Samuel Malachowsky" w:date="2015-03-15T18:08:00Z">
              <w:tcPr>
                <w:tcW w:w="9645" w:type="dxa"/>
                <w:gridSpan w:val="18"/>
              </w:tcPr>
            </w:tcPrChange>
          </w:tcPr>
          <w:p w:rsidR="00EB08DE" w:rsidRPr="00965FB5" w:rsidRDefault="00EB08DE">
            <w:pPr>
              <w:jc w:val="center"/>
              <w:rPr>
                <w:ins w:id="681" w:author="Samuel Malachowsky" w:date="2015-03-14T16:33:00Z"/>
                <w:rFonts w:ascii="Times New Roman" w:hAnsi="Times New Roman" w:cs="Times New Roman"/>
                <w:i/>
                <w:rPrChange w:id="682" w:author="Samuel Malachowsky" w:date="2015-04-01T14:26:00Z">
                  <w:rPr>
                    <w:ins w:id="683" w:author="Samuel Malachowsky" w:date="2015-03-14T16:33:00Z"/>
                    <w:rFonts w:ascii="Times New Roman" w:hAnsi="Times New Roman" w:cs="Times New Roman"/>
                  </w:rPr>
                </w:rPrChange>
              </w:rPr>
              <w:pPrChange w:id="684" w:author="Samuel Malachowsky" w:date="2015-03-15T18:08:00Z">
                <w:pPr>
                  <w:spacing w:after="200" w:line="276" w:lineRule="auto"/>
                  <w:jc w:val="center"/>
                </w:pPr>
              </w:pPrChange>
            </w:pPr>
            <w:ins w:id="685" w:author="Samuel Malachowsky" w:date="2015-03-14T16:34:00Z">
              <w:r w:rsidRPr="00965FB5">
                <w:rPr>
                  <w:rFonts w:ascii="Times New Roman" w:hAnsi="Times New Roman" w:cs="Times New Roman"/>
                  <w:i/>
                  <w:rPrChange w:id="686" w:author="Samuel Malachowsky" w:date="2015-04-01T14:26:00Z">
                    <w:rPr>
                      <w:rFonts w:ascii="Times New Roman" w:hAnsi="Times New Roman" w:cs="Times New Roman"/>
                    </w:rPr>
                  </w:rPrChange>
                </w:rPr>
                <w:t>Project changed to include PMs</w:t>
              </w:r>
            </w:ins>
          </w:p>
        </w:tc>
      </w:tr>
      <w:tr w:rsidR="00605D93" w:rsidRPr="00965FB5" w:rsidTr="00B45238">
        <w:tblPrEx>
          <w:tblW w:w="0" w:type="auto"/>
          <w:jc w:val="center"/>
          <w:tblInd w:w="-169" w:type="dxa"/>
          <w:tblCellMar>
            <w:left w:w="58" w:type="dxa"/>
            <w:right w:w="58" w:type="dxa"/>
          </w:tblCellMar>
          <w:tblPrExChange w:id="687" w:author="Samuel Malachowsky" w:date="2015-03-13T13:36:00Z">
            <w:tblPrEx>
              <w:tblW w:w="0" w:type="auto"/>
              <w:jc w:val="center"/>
              <w:tblInd w:w="-169" w:type="dxa"/>
              <w:tblCellMar>
                <w:left w:w="58" w:type="dxa"/>
                <w:right w:w="58" w:type="dxa"/>
              </w:tblCellMar>
            </w:tblPrEx>
          </w:tblPrExChange>
        </w:tblPrEx>
        <w:trPr>
          <w:jc w:val="center"/>
          <w:ins w:id="688" w:author="Samuel Malachowsky" w:date="2015-03-13T11:43:00Z"/>
          <w:trPrChange w:id="689" w:author="Samuel Malachowsky" w:date="2015-03-13T13:36:00Z">
            <w:trPr>
              <w:gridBefore w:val="2"/>
              <w:jc w:val="center"/>
            </w:trPr>
          </w:trPrChange>
        </w:trPr>
        <w:tc>
          <w:tcPr>
            <w:tcW w:w="1082" w:type="dxa"/>
            <w:tcPrChange w:id="690" w:author="Samuel Malachowsky" w:date="2015-03-13T13:36:00Z">
              <w:tcPr>
                <w:tcW w:w="1082" w:type="dxa"/>
                <w:gridSpan w:val="3"/>
              </w:tcPr>
            </w:tcPrChange>
          </w:tcPr>
          <w:p w:rsidR="00AA5448" w:rsidRPr="00965FB5" w:rsidRDefault="00DB35CF">
            <w:pPr>
              <w:jc w:val="center"/>
              <w:rPr>
                <w:ins w:id="691" w:author="Samuel Malachowsky" w:date="2015-03-13T11:43:00Z"/>
                <w:rFonts w:ascii="Times New Roman" w:hAnsi="Times New Roman" w:cs="Times New Roman"/>
                <w:rPrChange w:id="692" w:author="Samuel Malachowsky" w:date="2015-04-01T14:26:00Z">
                  <w:rPr>
                    <w:ins w:id="693" w:author="Samuel Malachowsky" w:date="2015-03-13T11:43:00Z"/>
                    <w:rFonts w:ascii="Times New Roman" w:hAnsi="Times New Roman" w:cs="Times New Roman"/>
                  </w:rPr>
                </w:rPrChange>
              </w:rPr>
              <w:pPrChange w:id="694" w:author="Samuel Malachowsky" w:date="2015-03-14T17:07:00Z">
                <w:pPr>
                  <w:spacing w:after="200" w:line="276" w:lineRule="auto"/>
                  <w:jc w:val="center"/>
                </w:pPr>
              </w:pPrChange>
            </w:pPr>
            <w:ins w:id="695" w:author="Samuel Malachowsky" w:date="2015-03-13T11:46:00Z">
              <w:r w:rsidRPr="00965FB5">
                <w:rPr>
                  <w:rFonts w:ascii="Times New Roman" w:hAnsi="Times New Roman" w:cs="Times New Roman"/>
                  <w:rPrChange w:id="696" w:author="Samuel Malachowsky" w:date="2015-04-01T14:26:00Z">
                    <w:rPr>
                      <w:rFonts w:ascii="Times New Roman" w:hAnsi="Times New Roman" w:cs="Times New Roman"/>
                    </w:rPr>
                  </w:rPrChange>
                </w:rPr>
                <w:t>1</w:t>
              </w:r>
            </w:ins>
          </w:p>
        </w:tc>
        <w:tc>
          <w:tcPr>
            <w:tcW w:w="1439" w:type="dxa"/>
            <w:tcPrChange w:id="697" w:author="Samuel Malachowsky" w:date="2015-03-13T13:36:00Z">
              <w:tcPr>
                <w:tcW w:w="1439" w:type="dxa"/>
                <w:gridSpan w:val="3"/>
              </w:tcPr>
            </w:tcPrChange>
          </w:tcPr>
          <w:p w:rsidR="00DB35CF" w:rsidRPr="00965FB5" w:rsidRDefault="00DB35CF">
            <w:pPr>
              <w:jc w:val="center"/>
              <w:rPr>
                <w:ins w:id="698" w:author="Samuel Malachowsky" w:date="2015-03-13T11:43:00Z"/>
                <w:rFonts w:ascii="Times New Roman" w:hAnsi="Times New Roman" w:cs="Times New Roman"/>
                <w:rPrChange w:id="699" w:author="Samuel Malachowsky" w:date="2015-04-01T14:26:00Z">
                  <w:rPr>
                    <w:ins w:id="700" w:author="Samuel Malachowsky" w:date="2015-03-13T11:43:00Z"/>
                    <w:rFonts w:ascii="Times New Roman" w:hAnsi="Times New Roman" w:cs="Times New Roman"/>
                  </w:rPr>
                </w:rPrChange>
              </w:rPr>
              <w:pPrChange w:id="701" w:author="Samuel Malachowsky" w:date="2015-03-13T11:49:00Z">
                <w:pPr>
                  <w:spacing w:after="200" w:line="276" w:lineRule="auto"/>
                </w:pPr>
              </w:pPrChange>
            </w:pPr>
            <w:ins w:id="702" w:author="Samuel Malachowsky" w:date="2015-03-13T11:48:00Z">
              <w:r w:rsidRPr="00965FB5">
                <w:rPr>
                  <w:rFonts w:ascii="Times New Roman" w:hAnsi="Times New Roman" w:cs="Times New Roman"/>
                  <w:rPrChange w:id="703" w:author="Samuel Malachowsky" w:date="2015-04-01T14:26:00Z">
                    <w:rPr>
                      <w:rFonts w:ascii="Times New Roman" w:hAnsi="Times New Roman" w:cs="Times New Roman"/>
                    </w:rPr>
                  </w:rPrChange>
                </w:rPr>
                <w:t>4.8</w:t>
              </w:r>
            </w:ins>
          </w:p>
        </w:tc>
        <w:tc>
          <w:tcPr>
            <w:tcW w:w="1852" w:type="dxa"/>
            <w:tcPrChange w:id="704" w:author="Samuel Malachowsky" w:date="2015-03-13T13:36:00Z">
              <w:tcPr>
                <w:tcW w:w="2000" w:type="dxa"/>
                <w:gridSpan w:val="3"/>
              </w:tcPr>
            </w:tcPrChange>
          </w:tcPr>
          <w:p w:rsidR="00DB35CF" w:rsidRPr="00965FB5" w:rsidRDefault="00DB35CF">
            <w:pPr>
              <w:jc w:val="center"/>
              <w:rPr>
                <w:ins w:id="705" w:author="Samuel Malachowsky" w:date="2015-03-13T11:43:00Z"/>
                <w:rFonts w:ascii="Times New Roman" w:hAnsi="Times New Roman" w:cs="Times New Roman"/>
                <w:rPrChange w:id="706" w:author="Samuel Malachowsky" w:date="2015-04-01T14:26:00Z">
                  <w:rPr>
                    <w:ins w:id="707" w:author="Samuel Malachowsky" w:date="2015-03-13T11:43:00Z"/>
                    <w:rFonts w:ascii="Times New Roman" w:hAnsi="Times New Roman" w:cs="Times New Roman"/>
                  </w:rPr>
                </w:rPrChange>
              </w:rPr>
              <w:pPrChange w:id="708" w:author="Samuel Malachowsky" w:date="2015-03-13T12:14:00Z">
                <w:pPr>
                  <w:spacing w:after="200" w:line="276" w:lineRule="auto"/>
                </w:pPr>
              </w:pPrChange>
            </w:pPr>
            <w:ins w:id="709" w:author="Samuel Malachowsky" w:date="2015-03-13T12:14:00Z">
              <w:r w:rsidRPr="00965FB5">
                <w:rPr>
                  <w:rFonts w:ascii="Times New Roman" w:hAnsi="Times New Roman" w:cs="Times New Roman"/>
                  <w:rPrChange w:id="710" w:author="Samuel Malachowsky" w:date="2015-04-01T14:26:00Z">
                    <w:rPr>
                      <w:rFonts w:ascii="Times New Roman" w:hAnsi="Times New Roman" w:cs="Times New Roman"/>
                    </w:rPr>
                  </w:rPrChange>
                </w:rPr>
                <w:t>38</w:t>
              </w:r>
            </w:ins>
          </w:p>
        </w:tc>
        <w:tc>
          <w:tcPr>
            <w:tcW w:w="1620" w:type="dxa"/>
            <w:tcPrChange w:id="711" w:author="Samuel Malachowsky" w:date="2015-03-13T13:36:00Z">
              <w:tcPr>
                <w:tcW w:w="1430" w:type="dxa"/>
                <w:gridSpan w:val="3"/>
              </w:tcPr>
            </w:tcPrChange>
          </w:tcPr>
          <w:p w:rsidR="00DB35CF" w:rsidRPr="00965FB5" w:rsidRDefault="00DB35CF">
            <w:pPr>
              <w:jc w:val="center"/>
              <w:rPr>
                <w:ins w:id="712" w:author="Samuel Malachowsky" w:date="2015-03-13T12:25:00Z"/>
                <w:rFonts w:ascii="Times New Roman" w:hAnsi="Times New Roman" w:cs="Times New Roman"/>
                <w:rPrChange w:id="713" w:author="Samuel Malachowsky" w:date="2015-04-01T14:26:00Z">
                  <w:rPr>
                    <w:ins w:id="714" w:author="Samuel Malachowsky" w:date="2015-03-13T12:25:00Z"/>
                    <w:rFonts w:ascii="Times New Roman" w:hAnsi="Times New Roman" w:cs="Times New Roman"/>
                  </w:rPr>
                </w:rPrChange>
              </w:rPr>
              <w:pPrChange w:id="715" w:author="Samuel Malachowsky" w:date="2015-03-15T18:09:00Z">
                <w:pPr>
                  <w:spacing w:after="200" w:line="276" w:lineRule="auto"/>
                  <w:jc w:val="center"/>
                </w:pPr>
              </w:pPrChange>
            </w:pPr>
            <w:ins w:id="716" w:author="Samuel Malachowsky" w:date="2015-03-13T12:26:00Z">
              <w:r w:rsidRPr="00965FB5">
                <w:rPr>
                  <w:rFonts w:ascii="Times New Roman" w:hAnsi="Times New Roman" w:cs="Times New Roman"/>
                  <w:rPrChange w:id="717" w:author="Samuel Malachowsky" w:date="2015-04-01T14:26:00Z">
                    <w:rPr>
                      <w:rFonts w:ascii="Times New Roman" w:hAnsi="Times New Roman" w:cs="Times New Roman"/>
                    </w:rPr>
                  </w:rPrChange>
                </w:rPr>
                <w:t>20</w:t>
              </w:r>
            </w:ins>
          </w:p>
        </w:tc>
        <w:tc>
          <w:tcPr>
            <w:tcW w:w="1800" w:type="dxa"/>
            <w:tcPrChange w:id="718" w:author="Samuel Malachowsky" w:date="2015-03-13T13:36:00Z">
              <w:tcPr>
                <w:tcW w:w="1774" w:type="dxa"/>
                <w:gridSpan w:val="3"/>
              </w:tcPr>
            </w:tcPrChange>
          </w:tcPr>
          <w:p w:rsidR="00DB35CF" w:rsidRPr="00965FB5" w:rsidRDefault="00FE212B">
            <w:pPr>
              <w:jc w:val="center"/>
              <w:rPr>
                <w:ins w:id="719" w:author="Samuel Malachowsky" w:date="2015-03-13T11:58:00Z"/>
                <w:rFonts w:ascii="Times New Roman" w:hAnsi="Times New Roman" w:cs="Times New Roman"/>
                <w:rPrChange w:id="720" w:author="Samuel Malachowsky" w:date="2015-04-01T14:26:00Z">
                  <w:rPr>
                    <w:ins w:id="721" w:author="Samuel Malachowsky" w:date="2015-03-13T11:58:00Z"/>
                    <w:rFonts w:ascii="Times New Roman" w:hAnsi="Times New Roman" w:cs="Times New Roman"/>
                  </w:rPr>
                </w:rPrChange>
              </w:rPr>
              <w:pPrChange w:id="722" w:author="Samuel Malachowsky" w:date="2015-03-13T12:24:00Z">
                <w:pPr>
                  <w:spacing w:after="200" w:line="276" w:lineRule="auto"/>
                </w:pPr>
              </w:pPrChange>
            </w:pPr>
            <w:ins w:id="723" w:author="Samuel Malachowsky" w:date="2015-03-14T20:26:00Z">
              <w:r w:rsidRPr="00965FB5">
                <w:rPr>
                  <w:rFonts w:ascii="Times New Roman" w:hAnsi="Times New Roman" w:cs="Times New Roman"/>
                  <w:rPrChange w:id="724" w:author="Samuel Malachowsky" w:date="2015-04-01T14:26:00Z">
                    <w:rPr>
                      <w:rFonts w:ascii="Times New Roman" w:hAnsi="Times New Roman" w:cs="Times New Roman"/>
                    </w:rPr>
                  </w:rPrChange>
                </w:rPr>
                <w:t>85</w:t>
              </w:r>
            </w:ins>
          </w:p>
        </w:tc>
        <w:tc>
          <w:tcPr>
            <w:tcW w:w="1852" w:type="dxa"/>
            <w:tcPrChange w:id="725" w:author="Samuel Malachowsky" w:date="2015-03-13T13:36:00Z">
              <w:tcPr>
                <w:tcW w:w="1920" w:type="dxa"/>
                <w:gridSpan w:val="3"/>
              </w:tcPr>
            </w:tcPrChange>
          </w:tcPr>
          <w:p w:rsidR="00DB35CF" w:rsidRPr="00965FB5" w:rsidRDefault="00FE212B">
            <w:pPr>
              <w:jc w:val="center"/>
              <w:rPr>
                <w:ins w:id="726" w:author="Samuel Malachowsky" w:date="2015-03-13T12:00:00Z"/>
                <w:rFonts w:ascii="Times New Roman" w:hAnsi="Times New Roman" w:cs="Times New Roman"/>
                <w:rPrChange w:id="727" w:author="Samuel Malachowsky" w:date="2015-04-01T14:26:00Z">
                  <w:rPr>
                    <w:ins w:id="728" w:author="Samuel Malachowsky" w:date="2015-03-13T12:00:00Z"/>
                    <w:rFonts w:ascii="Times New Roman" w:hAnsi="Times New Roman" w:cs="Times New Roman"/>
                  </w:rPr>
                </w:rPrChange>
              </w:rPr>
              <w:pPrChange w:id="729" w:author="Samuel Malachowsky" w:date="2015-03-13T12:24:00Z">
                <w:pPr>
                  <w:spacing w:after="200" w:line="276" w:lineRule="auto"/>
                </w:pPr>
              </w:pPrChange>
            </w:pPr>
            <w:ins w:id="730" w:author="Samuel Malachowsky" w:date="2015-03-14T20:26:00Z">
              <w:r w:rsidRPr="00965FB5">
                <w:rPr>
                  <w:rFonts w:ascii="Times New Roman" w:hAnsi="Times New Roman" w:cs="Times New Roman"/>
                  <w:rPrChange w:id="731" w:author="Samuel Malachowsky" w:date="2015-04-01T14:26:00Z">
                    <w:rPr>
                      <w:rFonts w:ascii="Times New Roman" w:hAnsi="Times New Roman" w:cs="Times New Roman"/>
                    </w:rPr>
                  </w:rPrChange>
                </w:rPr>
                <w:t>21</w:t>
              </w:r>
            </w:ins>
          </w:p>
        </w:tc>
      </w:tr>
      <w:tr w:rsidR="00605D93" w:rsidRPr="00965FB5" w:rsidTr="00B45238">
        <w:tblPrEx>
          <w:tblW w:w="0" w:type="auto"/>
          <w:jc w:val="center"/>
          <w:tblInd w:w="-169" w:type="dxa"/>
          <w:tblCellMar>
            <w:left w:w="58" w:type="dxa"/>
            <w:right w:w="58" w:type="dxa"/>
          </w:tblCellMar>
          <w:tblPrExChange w:id="732" w:author="Samuel Malachowsky" w:date="2015-03-13T13:36:00Z">
            <w:tblPrEx>
              <w:tblW w:w="0" w:type="auto"/>
              <w:jc w:val="center"/>
              <w:tblInd w:w="-169" w:type="dxa"/>
              <w:tblCellMar>
                <w:left w:w="58" w:type="dxa"/>
                <w:right w:w="58" w:type="dxa"/>
              </w:tblCellMar>
            </w:tblPrEx>
          </w:tblPrExChange>
        </w:tblPrEx>
        <w:trPr>
          <w:jc w:val="center"/>
          <w:ins w:id="733" w:author="Samuel Malachowsky" w:date="2015-03-13T11:43:00Z"/>
          <w:trPrChange w:id="734" w:author="Samuel Malachowsky" w:date="2015-03-13T13:36:00Z">
            <w:trPr>
              <w:gridBefore w:val="2"/>
              <w:jc w:val="center"/>
            </w:trPr>
          </w:trPrChange>
        </w:trPr>
        <w:tc>
          <w:tcPr>
            <w:tcW w:w="1082" w:type="dxa"/>
            <w:tcPrChange w:id="735" w:author="Samuel Malachowsky" w:date="2015-03-13T13:36:00Z">
              <w:tcPr>
                <w:tcW w:w="1082" w:type="dxa"/>
                <w:gridSpan w:val="3"/>
              </w:tcPr>
            </w:tcPrChange>
          </w:tcPr>
          <w:p w:rsidR="00DB35CF" w:rsidRPr="00965FB5" w:rsidRDefault="00DB35CF" w:rsidP="00D06B34">
            <w:pPr>
              <w:jc w:val="center"/>
              <w:rPr>
                <w:ins w:id="736" w:author="Samuel Malachowsky" w:date="2015-03-13T11:43:00Z"/>
                <w:rFonts w:ascii="Times New Roman" w:hAnsi="Times New Roman" w:cs="Times New Roman"/>
                <w:rPrChange w:id="737" w:author="Samuel Malachowsky" w:date="2015-04-01T14:26:00Z">
                  <w:rPr>
                    <w:ins w:id="738" w:author="Samuel Malachowsky" w:date="2015-03-13T11:43:00Z"/>
                    <w:rFonts w:ascii="Times New Roman" w:hAnsi="Times New Roman" w:cs="Times New Roman"/>
                  </w:rPr>
                </w:rPrChange>
              </w:rPr>
            </w:pPr>
            <w:ins w:id="739" w:author="Samuel Malachowsky" w:date="2015-03-13T11:46:00Z">
              <w:r w:rsidRPr="00965FB5">
                <w:rPr>
                  <w:rFonts w:ascii="Times New Roman" w:hAnsi="Times New Roman" w:cs="Times New Roman"/>
                  <w:rPrChange w:id="740" w:author="Samuel Malachowsky" w:date="2015-04-01T14:26:00Z">
                    <w:rPr>
                      <w:rFonts w:ascii="Times New Roman" w:hAnsi="Times New Roman" w:cs="Times New Roman"/>
                    </w:rPr>
                  </w:rPrChange>
                </w:rPr>
                <w:t>2</w:t>
              </w:r>
            </w:ins>
          </w:p>
        </w:tc>
        <w:tc>
          <w:tcPr>
            <w:tcW w:w="1439" w:type="dxa"/>
            <w:tcPrChange w:id="741" w:author="Samuel Malachowsky" w:date="2015-03-13T13:36:00Z">
              <w:tcPr>
                <w:tcW w:w="1439" w:type="dxa"/>
                <w:gridSpan w:val="3"/>
              </w:tcPr>
            </w:tcPrChange>
          </w:tcPr>
          <w:p w:rsidR="00DB35CF" w:rsidRPr="00965FB5" w:rsidRDefault="00DB35CF">
            <w:pPr>
              <w:jc w:val="center"/>
              <w:rPr>
                <w:ins w:id="742" w:author="Samuel Malachowsky" w:date="2015-03-13T11:43:00Z"/>
                <w:rFonts w:ascii="Times New Roman" w:hAnsi="Times New Roman" w:cs="Times New Roman"/>
                <w:rPrChange w:id="743" w:author="Samuel Malachowsky" w:date="2015-04-01T14:26:00Z">
                  <w:rPr>
                    <w:ins w:id="744" w:author="Samuel Malachowsky" w:date="2015-03-13T11:43:00Z"/>
                    <w:rFonts w:ascii="Times New Roman" w:hAnsi="Times New Roman" w:cs="Times New Roman"/>
                  </w:rPr>
                </w:rPrChange>
              </w:rPr>
              <w:pPrChange w:id="745" w:author="Samuel Malachowsky" w:date="2015-03-13T11:49:00Z">
                <w:pPr>
                  <w:spacing w:after="200" w:line="276" w:lineRule="auto"/>
                </w:pPr>
              </w:pPrChange>
            </w:pPr>
            <w:ins w:id="746" w:author="Samuel Malachowsky" w:date="2015-03-13T11:49:00Z">
              <w:r w:rsidRPr="00965FB5">
                <w:rPr>
                  <w:rFonts w:ascii="Times New Roman" w:hAnsi="Times New Roman" w:cs="Times New Roman"/>
                  <w:rPrChange w:id="747" w:author="Samuel Malachowsky" w:date="2015-04-01T14:26:00Z">
                    <w:rPr>
                      <w:rFonts w:ascii="Times New Roman" w:hAnsi="Times New Roman" w:cs="Times New Roman"/>
                    </w:rPr>
                  </w:rPrChange>
                </w:rPr>
                <w:t>5.2</w:t>
              </w:r>
            </w:ins>
          </w:p>
        </w:tc>
        <w:tc>
          <w:tcPr>
            <w:tcW w:w="1852" w:type="dxa"/>
            <w:tcPrChange w:id="748" w:author="Samuel Malachowsky" w:date="2015-03-13T13:36:00Z">
              <w:tcPr>
                <w:tcW w:w="2000" w:type="dxa"/>
                <w:gridSpan w:val="3"/>
              </w:tcPr>
            </w:tcPrChange>
          </w:tcPr>
          <w:p w:rsidR="00DB35CF" w:rsidRPr="00965FB5" w:rsidRDefault="00DB35CF">
            <w:pPr>
              <w:jc w:val="center"/>
              <w:rPr>
                <w:ins w:id="749" w:author="Samuel Malachowsky" w:date="2015-03-13T11:43:00Z"/>
                <w:rFonts w:ascii="Times New Roman" w:hAnsi="Times New Roman" w:cs="Times New Roman"/>
                <w:rPrChange w:id="750" w:author="Samuel Malachowsky" w:date="2015-04-01T14:26:00Z">
                  <w:rPr>
                    <w:ins w:id="751" w:author="Samuel Malachowsky" w:date="2015-03-13T11:43:00Z"/>
                    <w:rFonts w:ascii="Times New Roman" w:hAnsi="Times New Roman" w:cs="Times New Roman"/>
                  </w:rPr>
                </w:rPrChange>
              </w:rPr>
              <w:pPrChange w:id="752" w:author="Samuel Malachowsky" w:date="2015-03-13T12:14:00Z">
                <w:pPr>
                  <w:spacing w:after="200" w:line="276" w:lineRule="auto"/>
                </w:pPr>
              </w:pPrChange>
            </w:pPr>
            <w:ins w:id="753" w:author="Samuel Malachowsky" w:date="2015-03-13T12:14:00Z">
              <w:r w:rsidRPr="00965FB5">
                <w:rPr>
                  <w:rFonts w:ascii="Times New Roman" w:hAnsi="Times New Roman" w:cs="Times New Roman"/>
                  <w:rPrChange w:id="754" w:author="Samuel Malachowsky" w:date="2015-04-01T14:26:00Z">
                    <w:rPr>
                      <w:rFonts w:ascii="Times New Roman" w:hAnsi="Times New Roman" w:cs="Times New Roman"/>
                    </w:rPr>
                  </w:rPrChange>
                </w:rPr>
                <w:t>48</w:t>
              </w:r>
            </w:ins>
          </w:p>
        </w:tc>
        <w:tc>
          <w:tcPr>
            <w:tcW w:w="1620" w:type="dxa"/>
            <w:tcPrChange w:id="755" w:author="Samuel Malachowsky" w:date="2015-03-13T13:36:00Z">
              <w:tcPr>
                <w:tcW w:w="1430" w:type="dxa"/>
                <w:gridSpan w:val="3"/>
              </w:tcPr>
            </w:tcPrChange>
          </w:tcPr>
          <w:p w:rsidR="00DB35CF" w:rsidRPr="00965FB5" w:rsidRDefault="00DB35CF">
            <w:pPr>
              <w:jc w:val="center"/>
              <w:rPr>
                <w:ins w:id="756" w:author="Samuel Malachowsky" w:date="2015-03-13T12:25:00Z"/>
                <w:rFonts w:ascii="Times New Roman" w:hAnsi="Times New Roman" w:cs="Times New Roman"/>
                <w:rPrChange w:id="757" w:author="Samuel Malachowsky" w:date="2015-04-01T14:26:00Z">
                  <w:rPr>
                    <w:ins w:id="758" w:author="Samuel Malachowsky" w:date="2015-03-13T12:25:00Z"/>
                    <w:rFonts w:ascii="Times New Roman" w:hAnsi="Times New Roman" w:cs="Times New Roman"/>
                  </w:rPr>
                </w:rPrChange>
              </w:rPr>
              <w:pPrChange w:id="759" w:author="Samuel Malachowsky" w:date="2015-03-15T18:09:00Z">
                <w:pPr>
                  <w:spacing w:after="200" w:line="276" w:lineRule="auto"/>
                  <w:jc w:val="center"/>
                </w:pPr>
              </w:pPrChange>
            </w:pPr>
            <w:ins w:id="760" w:author="Samuel Malachowsky" w:date="2015-03-13T12:26:00Z">
              <w:r w:rsidRPr="00965FB5">
                <w:rPr>
                  <w:rFonts w:ascii="Times New Roman" w:hAnsi="Times New Roman" w:cs="Times New Roman"/>
                  <w:rPrChange w:id="761" w:author="Samuel Malachowsky" w:date="2015-04-01T14:26:00Z">
                    <w:rPr>
                      <w:rFonts w:ascii="Times New Roman" w:hAnsi="Times New Roman" w:cs="Times New Roman"/>
                    </w:rPr>
                  </w:rPrChange>
                </w:rPr>
                <w:t>20</w:t>
              </w:r>
            </w:ins>
          </w:p>
        </w:tc>
        <w:tc>
          <w:tcPr>
            <w:tcW w:w="1800" w:type="dxa"/>
            <w:tcPrChange w:id="762" w:author="Samuel Malachowsky" w:date="2015-03-13T13:36:00Z">
              <w:tcPr>
                <w:tcW w:w="1774" w:type="dxa"/>
                <w:gridSpan w:val="3"/>
              </w:tcPr>
            </w:tcPrChange>
          </w:tcPr>
          <w:p w:rsidR="00DB35CF" w:rsidRPr="00965FB5" w:rsidRDefault="00501C17">
            <w:pPr>
              <w:jc w:val="center"/>
              <w:rPr>
                <w:ins w:id="763" w:author="Samuel Malachowsky" w:date="2015-03-13T11:58:00Z"/>
                <w:rFonts w:ascii="Times New Roman" w:hAnsi="Times New Roman" w:cs="Times New Roman"/>
                <w:rPrChange w:id="764" w:author="Samuel Malachowsky" w:date="2015-04-01T14:26:00Z">
                  <w:rPr>
                    <w:ins w:id="765" w:author="Samuel Malachowsky" w:date="2015-03-13T11:58:00Z"/>
                    <w:rFonts w:ascii="Times New Roman" w:hAnsi="Times New Roman" w:cs="Times New Roman"/>
                  </w:rPr>
                </w:rPrChange>
              </w:rPr>
              <w:pPrChange w:id="766" w:author="Samuel Malachowsky" w:date="2015-03-13T12:24:00Z">
                <w:pPr>
                  <w:spacing w:after="200" w:line="276" w:lineRule="auto"/>
                </w:pPr>
              </w:pPrChange>
            </w:pPr>
            <w:ins w:id="767" w:author="Samuel Malachowsky" w:date="2015-03-15T16:17:00Z">
              <w:r w:rsidRPr="00965FB5">
                <w:rPr>
                  <w:rFonts w:ascii="Times New Roman" w:hAnsi="Times New Roman" w:cs="Times New Roman"/>
                  <w:rPrChange w:id="768" w:author="Samuel Malachowsky" w:date="2015-04-01T14:26:00Z">
                    <w:rPr>
                      <w:rFonts w:ascii="Times New Roman" w:hAnsi="Times New Roman" w:cs="Times New Roman"/>
                      <w:highlight w:val="yellow"/>
                    </w:rPr>
                  </w:rPrChange>
                </w:rPr>
                <w:t>90</w:t>
              </w:r>
            </w:ins>
          </w:p>
        </w:tc>
        <w:tc>
          <w:tcPr>
            <w:tcW w:w="1852" w:type="dxa"/>
            <w:tcPrChange w:id="769" w:author="Samuel Malachowsky" w:date="2015-03-13T13:36:00Z">
              <w:tcPr>
                <w:tcW w:w="1920" w:type="dxa"/>
                <w:gridSpan w:val="3"/>
              </w:tcPr>
            </w:tcPrChange>
          </w:tcPr>
          <w:p w:rsidR="00DB35CF" w:rsidRPr="00965FB5" w:rsidRDefault="00501C17">
            <w:pPr>
              <w:jc w:val="center"/>
              <w:rPr>
                <w:ins w:id="770" w:author="Samuel Malachowsky" w:date="2015-03-13T12:00:00Z"/>
                <w:rFonts w:ascii="Times New Roman" w:hAnsi="Times New Roman" w:cs="Times New Roman"/>
                <w:rPrChange w:id="771" w:author="Samuel Malachowsky" w:date="2015-04-01T14:26:00Z">
                  <w:rPr>
                    <w:ins w:id="772" w:author="Samuel Malachowsky" w:date="2015-03-13T12:00:00Z"/>
                    <w:rFonts w:ascii="Times New Roman" w:hAnsi="Times New Roman" w:cs="Times New Roman"/>
                  </w:rPr>
                </w:rPrChange>
              </w:rPr>
              <w:pPrChange w:id="773" w:author="Samuel Malachowsky" w:date="2015-03-13T12:24:00Z">
                <w:pPr>
                  <w:spacing w:after="200" w:line="276" w:lineRule="auto"/>
                </w:pPr>
              </w:pPrChange>
            </w:pPr>
            <w:ins w:id="774" w:author="Samuel Malachowsky" w:date="2015-03-15T16:17:00Z">
              <w:r w:rsidRPr="00965FB5">
                <w:rPr>
                  <w:rFonts w:ascii="Times New Roman" w:hAnsi="Times New Roman" w:cs="Times New Roman"/>
                  <w:rPrChange w:id="775" w:author="Samuel Malachowsky" w:date="2015-04-01T14:26:00Z">
                    <w:rPr>
                      <w:rFonts w:ascii="Times New Roman" w:hAnsi="Times New Roman" w:cs="Times New Roman"/>
                      <w:highlight w:val="yellow"/>
                    </w:rPr>
                  </w:rPrChange>
                </w:rPr>
                <w:t>19</w:t>
              </w:r>
            </w:ins>
          </w:p>
        </w:tc>
      </w:tr>
      <w:tr w:rsidR="00605D93" w:rsidRPr="00965FB5" w:rsidTr="00B45238">
        <w:tblPrEx>
          <w:tblW w:w="0" w:type="auto"/>
          <w:jc w:val="center"/>
          <w:tblInd w:w="-169" w:type="dxa"/>
          <w:tblCellMar>
            <w:left w:w="58" w:type="dxa"/>
            <w:right w:w="58" w:type="dxa"/>
          </w:tblCellMar>
          <w:tblPrExChange w:id="776" w:author="Samuel Malachowsky" w:date="2015-03-13T13:36:00Z">
            <w:tblPrEx>
              <w:tblW w:w="0" w:type="auto"/>
              <w:jc w:val="center"/>
              <w:tblInd w:w="-169" w:type="dxa"/>
              <w:tblCellMar>
                <w:left w:w="58" w:type="dxa"/>
                <w:right w:w="58" w:type="dxa"/>
              </w:tblCellMar>
            </w:tblPrEx>
          </w:tblPrExChange>
        </w:tblPrEx>
        <w:trPr>
          <w:jc w:val="center"/>
          <w:ins w:id="777" w:author="Samuel Malachowsky" w:date="2015-03-13T11:43:00Z"/>
          <w:trPrChange w:id="778" w:author="Samuel Malachowsky" w:date="2015-03-13T13:36:00Z">
            <w:trPr>
              <w:gridBefore w:val="2"/>
              <w:jc w:val="center"/>
            </w:trPr>
          </w:trPrChange>
        </w:trPr>
        <w:tc>
          <w:tcPr>
            <w:tcW w:w="1082" w:type="dxa"/>
            <w:tcPrChange w:id="779" w:author="Samuel Malachowsky" w:date="2015-03-13T13:36:00Z">
              <w:tcPr>
                <w:tcW w:w="1082" w:type="dxa"/>
                <w:gridSpan w:val="3"/>
              </w:tcPr>
            </w:tcPrChange>
          </w:tcPr>
          <w:p w:rsidR="00DB35CF" w:rsidRPr="00965FB5" w:rsidRDefault="00DB35CF" w:rsidP="00D06B34">
            <w:pPr>
              <w:jc w:val="center"/>
              <w:rPr>
                <w:ins w:id="780" w:author="Samuel Malachowsky" w:date="2015-03-13T11:43:00Z"/>
                <w:rFonts w:ascii="Times New Roman" w:hAnsi="Times New Roman" w:cs="Times New Roman"/>
                <w:rPrChange w:id="781" w:author="Samuel Malachowsky" w:date="2015-04-01T14:26:00Z">
                  <w:rPr>
                    <w:ins w:id="782" w:author="Samuel Malachowsky" w:date="2015-03-13T11:43:00Z"/>
                    <w:rFonts w:ascii="Times New Roman" w:hAnsi="Times New Roman" w:cs="Times New Roman"/>
                  </w:rPr>
                </w:rPrChange>
              </w:rPr>
            </w:pPr>
            <w:ins w:id="783" w:author="Samuel Malachowsky" w:date="2015-03-13T11:46:00Z">
              <w:r w:rsidRPr="00965FB5">
                <w:rPr>
                  <w:rFonts w:ascii="Times New Roman" w:hAnsi="Times New Roman" w:cs="Times New Roman"/>
                  <w:rPrChange w:id="784" w:author="Samuel Malachowsky" w:date="2015-04-01T14:26:00Z">
                    <w:rPr>
                      <w:rFonts w:ascii="Times New Roman" w:hAnsi="Times New Roman" w:cs="Times New Roman"/>
                    </w:rPr>
                  </w:rPrChange>
                </w:rPr>
                <w:t>3</w:t>
              </w:r>
            </w:ins>
          </w:p>
        </w:tc>
        <w:tc>
          <w:tcPr>
            <w:tcW w:w="1439" w:type="dxa"/>
            <w:tcPrChange w:id="785" w:author="Samuel Malachowsky" w:date="2015-03-13T13:36:00Z">
              <w:tcPr>
                <w:tcW w:w="1439" w:type="dxa"/>
                <w:gridSpan w:val="3"/>
              </w:tcPr>
            </w:tcPrChange>
          </w:tcPr>
          <w:p w:rsidR="00DB35CF" w:rsidRPr="00965FB5" w:rsidRDefault="00DB35CF">
            <w:pPr>
              <w:jc w:val="center"/>
              <w:rPr>
                <w:ins w:id="786" w:author="Samuel Malachowsky" w:date="2015-03-13T11:43:00Z"/>
                <w:rFonts w:ascii="Times New Roman" w:hAnsi="Times New Roman" w:cs="Times New Roman"/>
                <w:rPrChange w:id="787" w:author="Samuel Malachowsky" w:date="2015-04-01T14:26:00Z">
                  <w:rPr>
                    <w:ins w:id="788" w:author="Samuel Malachowsky" w:date="2015-03-13T11:43:00Z"/>
                    <w:rFonts w:ascii="Times New Roman" w:hAnsi="Times New Roman" w:cs="Times New Roman"/>
                  </w:rPr>
                </w:rPrChange>
              </w:rPr>
              <w:pPrChange w:id="789" w:author="Samuel Malachowsky" w:date="2015-03-13T11:49:00Z">
                <w:pPr>
                  <w:spacing w:after="200" w:line="276" w:lineRule="auto"/>
                </w:pPr>
              </w:pPrChange>
            </w:pPr>
            <w:ins w:id="790" w:author="Samuel Malachowsky" w:date="2015-03-13T11:50:00Z">
              <w:r w:rsidRPr="00965FB5">
                <w:rPr>
                  <w:rFonts w:ascii="Times New Roman" w:hAnsi="Times New Roman" w:cs="Times New Roman"/>
                  <w:rPrChange w:id="791" w:author="Samuel Malachowsky" w:date="2015-04-01T14:26:00Z">
                    <w:rPr>
                      <w:rFonts w:ascii="Times New Roman" w:hAnsi="Times New Roman" w:cs="Times New Roman"/>
                    </w:rPr>
                  </w:rPrChange>
                </w:rPr>
                <w:t>4.1</w:t>
              </w:r>
            </w:ins>
          </w:p>
        </w:tc>
        <w:tc>
          <w:tcPr>
            <w:tcW w:w="1852" w:type="dxa"/>
            <w:tcPrChange w:id="792" w:author="Samuel Malachowsky" w:date="2015-03-13T13:36:00Z">
              <w:tcPr>
                <w:tcW w:w="2000" w:type="dxa"/>
                <w:gridSpan w:val="3"/>
              </w:tcPr>
            </w:tcPrChange>
          </w:tcPr>
          <w:p w:rsidR="00DB35CF" w:rsidRPr="00965FB5" w:rsidRDefault="00DB35CF">
            <w:pPr>
              <w:jc w:val="center"/>
              <w:rPr>
                <w:ins w:id="793" w:author="Samuel Malachowsky" w:date="2015-03-13T11:43:00Z"/>
                <w:rFonts w:ascii="Times New Roman" w:hAnsi="Times New Roman" w:cs="Times New Roman"/>
                <w:rPrChange w:id="794" w:author="Samuel Malachowsky" w:date="2015-04-01T14:26:00Z">
                  <w:rPr>
                    <w:ins w:id="795" w:author="Samuel Malachowsky" w:date="2015-03-13T11:43:00Z"/>
                    <w:rFonts w:ascii="Times New Roman" w:hAnsi="Times New Roman" w:cs="Times New Roman"/>
                  </w:rPr>
                </w:rPrChange>
              </w:rPr>
              <w:pPrChange w:id="796" w:author="Samuel Malachowsky" w:date="2015-03-13T12:14:00Z">
                <w:pPr>
                  <w:spacing w:after="200" w:line="276" w:lineRule="auto"/>
                </w:pPr>
              </w:pPrChange>
            </w:pPr>
            <w:ins w:id="797" w:author="Samuel Malachowsky" w:date="2015-03-13T12:15:00Z">
              <w:r w:rsidRPr="00965FB5">
                <w:rPr>
                  <w:rFonts w:ascii="Times New Roman" w:hAnsi="Times New Roman" w:cs="Times New Roman"/>
                  <w:rPrChange w:id="798" w:author="Samuel Malachowsky" w:date="2015-04-01T14:26:00Z">
                    <w:rPr>
                      <w:rFonts w:ascii="Times New Roman" w:hAnsi="Times New Roman" w:cs="Times New Roman"/>
                    </w:rPr>
                  </w:rPrChange>
                </w:rPr>
                <w:t>52</w:t>
              </w:r>
            </w:ins>
          </w:p>
        </w:tc>
        <w:tc>
          <w:tcPr>
            <w:tcW w:w="1620" w:type="dxa"/>
            <w:tcPrChange w:id="799" w:author="Samuel Malachowsky" w:date="2015-03-13T13:36:00Z">
              <w:tcPr>
                <w:tcW w:w="1430" w:type="dxa"/>
                <w:gridSpan w:val="3"/>
              </w:tcPr>
            </w:tcPrChange>
          </w:tcPr>
          <w:p w:rsidR="00DB35CF" w:rsidRPr="00965FB5" w:rsidRDefault="00DB35CF">
            <w:pPr>
              <w:jc w:val="center"/>
              <w:rPr>
                <w:ins w:id="800" w:author="Samuel Malachowsky" w:date="2015-03-13T12:25:00Z"/>
                <w:rFonts w:ascii="Times New Roman" w:hAnsi="Times New Roman" w:cs="Times New Roman"/>
                <w:rPrChange w:id="801" w:author="Samuel Malachowsky" w:date="2015-04-01T14:26:00Z">
                  <w:rPr>
                    <w:ins w:id="802" w:author="Samuel Malachowsky" w:date="2015-03-13T12:25:00Z"/>
                    <w:rFonts w:ascii="Times New Roman" w:hAnsi="Times New Roman" w:cs="Times New Roman"/>
                  </w:rPr>
                </w:rPrChange>
              </w:rPr>
              <w:pPrChange w:id="803" w:author="Samuel Malachowsky" w:date="2015-03-15T18:09:00Z">
                <w:pPr>
                  <w:spacing w:after="200" w:line="276" w:lineRule="auto"/>
                  <w:jc w:val="center"/>
                </w:pPr>
              </w:pPrChange>
            </w:pPr>
            <w:ins w:id="804" w:author="Samuel Malachowsky" w:date="2015-03-13T12:26:00Z">
              <w:r w:rsidRPr="00965FB5">
                <w:rPr>
                  <w:rFonts w:ascii="Times New Roman" w:hAnsi="Times New Roman" w:cs="Times New Roman"/>
                  <w:rPrChange w:id="805" w:author="Samuel Malachowsky" w:date="2015-04-01T14:26:00Z">
                    <w:rPr>
                      <w:rFonts w:ascii="Times New Roman" w:hAnsi="Times New Roman" w:cs="Times New Roman"/>
                    </w:rPr>
                  </w:rPrChange>
                </w:rPr>
                <w:t>33</w:t>
              </w:r>
            </w:ins>
          </w:p>
        </w:tc>
        <w:tc>
          <w:tcPr>
            <w:tcW w:w="1800" w:type="dxa"/>
            <w:tcPrChange w:id="806" w:author="Samuel Malachowsky" w:date="2015-03-13T13:36:00Z">
              <w:tcPr>
                <w:tcW w:w="1774" w:type="dxa"/>
                <w:gridSpan w:val="3"/>
              </w:tcPr>
            </w:tcPrChange>
          </w:tcPr>
          <w:p w:rsidR="00DB35CF" w:rsidRPr="00965FB5" w:rsidRDefault="00501C17">
            <w:pPr>
              <w:jc w:val="center"/>
              <w:rPr>
                <w:ins w:id="807" w:author="Samuel Malachowsky" w:date="2015-03-13T11:58:00Z"/>
                <w:rFonts w:ascii="Times New Roman" w:hAnsi="Times New Roman" w:cs="Times New Roman"/>
                <w:rPrChange w:id="808" w:author="Samuel Malachowsky" w:date="2015-04-01T14:26:00Z">
                  <w:rPr>
                    <w:ins w:id="809" w:author="Samuel Malachowsky" w:date="2015-03-13T11:58:00Z"/>
                    <w:rFonts w:ascii="Times New Roman" w:hAnsi="Times New Roman" w:cs="Times New Roman"/>
                  </w:rPr>
                </w:rPrChange>
              </w:rPr>
              <w:pPrChange w:id="810" w:author="Samuel Malachowsky" w:date="2015-03-13T12:24:00Z">
                <w:pPr>
                  <w:spacing w:after="200" w:line="276" w:lineRule="auto"/>
                </w:pPr>
              </w:pPrChange>
            </w:pPr>
            <w:ins w:id="811" w:author="Samuel Malachowsky" w:date="2015-03-15T16:19:00Z">
              <w:r w:rsidRPr="00965FB5">
                <w:rPr>
                  <w:rFonts w:ascii="Times New Roman" w:hAnsi="Times New Roman" w:cs="Times New Roman"/>
                  <w:rPrChange w:id="812" w:author="Samuel Malachowsky" w:date="2015-04-01T14:26:00Z">
                    <w:rPr>
                      <w:rFonts w:ascii="Times New Roman" w:hAnsi="Times New Roman" w:cs="Times New Roman"/>
                      <w:highlight w:val="yellow"/>
                    </w:rPr>
                  </w:rPrChange>
                </w:rPr>
                <w:t>82</w:t>
              </w:r>
            </w:ins>
          </w:p>
        </w:tc>
        <w:tc>
          <w:tcPr>
            <w:tcW w:w="1852" w:type="dxa"/>
            <w:tcPrChange w:id="813" w:author="Samuel Malachowsky" w:date="2015-03-13T13:36:00Z">
              <w:tcPr>
                <w:tcW w:w="1920" w:type="dxa"/>
                <w:gridSpan w:val="3"/>
              </w:tcPr>
            </w:tcPrChange>
          </w:tcPr>
          <w:p w:rsidR="00DB35CF" w:rsidRPr="00965FB5" w:rsidRDefault="00501C17">
            <w:pPr>
              <w:jc w:val="center"/>
              <w:rPr>
                <w:ins w:id="814" w:author="Samuel Malachowsky" w:date="2015-03-13T12:00:00Z"/>
                <w:rFonts w:ascii="Times New Roman" w:hAnsi="Times New Roman" w:cs="Times New Roman"/>
                <w:rPrChange w:id="815" w:author="Samuel Malachowsky" w:date="2015-04-01T14:26:00Z">
                  <w:rPr>
                    <w:ins w:id="816" w:author="Samuel Malachowsky" w:date="2015-03-13T12:00:00Z"/>
                    <w:rFonts w:ascii="Times New Roman" w:hAnsi="Times New Roman" w:cs="Times New Roman"/>
                  </w:rPr>
                </w:rPrChange>
              </w:rPr>
              <w:pPrChange w:id="817" w:author="Samuel Malachowsky" w:date="2015-03-13T12:24:00Z">
                <w:pPr>
                  <w:spacing w:after="200" w:line="276" w:lineRule="auto"/>
                </w:pPr>
              </w:pPrChange>
            </w:pPr>
            <w:ins w:id="818" w:author="Samuel Malachowsky" w:date="2015-03-15T16:19:00Z">
              <w:r w:rsidRPr="00965FB5">
                <w:rPr>
                  <w:rFonts w:ascii="Times New Roman" w:hAnsi="Times New Roman" w:cs="Times New Roman"/>
                  <w:rPrChange w:id="819" w:author="Samuel Malachowsky" w:date="2015-04-01T14:26:00Z">
                    <w:rPr>
                      <w:rFonts w:ascii="Times New Roman" w:hAnsi="Times New Roman" w:cs="Times New Roman"/>
                      <w:highlight w:val="yellow"/>
                    </w:rPr>
                  </w:rPrChange>
                </w:rPr>
                <w:t>25</w:t>
              </w:r>
            </w:ins>
          </w:p>
        </w:tc>
      </w:tr>
      <w:tr w:rsidR="00605D93" w:rsidRPr="00965FB5" w:rsidTr="00B45238">
        <w:tblPrEx>
          <w:tblW w:w="0" w:type="auto"/>
          <w:jc w:val="center"/>
          <w:tblInd w:w="-169" w:type="dxa"/>
          <w:tblCellMar>
            <w:left w:w="58" w:type="dxa"/>
            <w:right w:w="58" w:type="dxa"/>
          </w:tblCellMar>
          <w:tblPrExChange w:id="820" w:author="Samuel Malachowsky" w:date="2015-03-13T13:36:00Z">
            <w:tblPrEx>
              <w:tblW w:w="0" w:type="auto"/>
              <w:jc w:val="center"/>
              <w:tblInd w:w="-169" w:type="dxa"/>
              <w:tblCellMar>
                <w:left w:w="58" w:type="dxa"/>
                <w:right w:w="58" w:type="dxa"/>
              </w:tblCellMar>
            </w:tblPrEx>
          </w:tblPrExChange>
        </w:tblPrEx>
        <w:trPr>
          <w:jc w:val="center"/>
          <w:ins w:id="821" w:author="Samuel Malachowsky" w:date="2015-03-13T11:43:00Z"/>
          <w:trPrChange w:id="822" w:author="Samuel Malachowsky" w:date="2015-03-13T13:36:00Z">
            <w:trPr>
              <w:gridBefore w:val="2"/>
              <w:jc w:val="center"/>
            </w:trPr>
          </w:trPrChange>
        </w:trPr>
        <w:tc>
          <w:tcPr>
            <w:tcW w:w="1082" w:type="dxa"/>
            <w:tcPrChange w:id="823" w:author="Samuel Malachowsky" w:date="2015-03-13T13:36:00Z">
              <w:tcPr>
                <w:tcW w:w="1082" w:type="dxa"/>
                <w:gridSpan w:val="3"/>
              </w:tcPr>
            </w:tcPrChange>
          </w:tcPr>
          <w:p w:rsidR="00DB35CF" w:rsidRPr="00965FB5" w:rsidRDefault="00DB35CF" w:rsidP="00D06B34">
            <w:pPr>
              <w:jc w:val="center"/>
              <w:rPr>
                <w:ins w:id="824" w:author="Samuel Malachowsky" w:date="2015-03-13T11:43:00Z"/>
                <w:rFonts w:ascii="Times New Roman" w:hAnsi="Times New Roman" w:cs="Times New Roman"/>
                <w:rPrChange w:id="825" w:author="Samuel Malachowsky" w:date="2015-04-01T14:26:00Z">
                  <w:rPr>
                    <w:ins w:id="826" w:author="Samuel Malachowsky" w:date="2015-03-13T11:43:00Z"/>
                    <w:rFonts w:ascii="Times New Roman" w:hAnsi="Times New Roman" w:cs="Times New Roman"/>
                  </w:rPr>
                </w:rPrChange>
              </w:rPr>
            </w:pPr>
            <w:ins w:id="827" w:author="Samuel Malachowsky" w:date="2015-03-13T11:46:00Z">
              <w:r w:rsidRPr="00965FB5">
                <w:rPr>
                  <w:rFonts w:ascii="Times New Roman" w:hAnsi="Times New Roman" w:cs="Times New Roman"/>
                  <w:rPrChange w:id="828" w:author="Samuel Malachowsky" w:date="2015-04-01T14:26:00Z">
                    <w:rPr>
                      <w:rFonts w:ascii="Times New Roman" w:hAnsi="Times New Roman" w:cs="Times New Roman"/>
                    </w:rPr>
                  </w:rPrChange>
                </w:rPr>
                <w:t>4</w:t>
              </w:r>
            </w:ins>
          </w:p>
        </w:tc>
        <w:tc>
          <w:tcPr>
            <w:tcW w:w="1439" w:type="dxa"/>
            <w:tcPrChange w:id="829" w:author="Samuel Malachowsky" w:date="2015-03-13T13:36:00Z">
              <w:tcPr>
                <w:tcW w:w="1439" w:type="dxa"/>
                <w:gridSpan w:val="3"/>
              </w:tcPr>
            </w:tcPrChange>
          </w:tcPr>
          <w:p w:rsidR="00DB35CF" w:rsidRPr="00965FB5" w:rsidRDefault="00DB35CF">
            <w:pPr>
              <w:jc w:val="center"/>
              <w:rPr>
                <w:ins w:id="830" w:author="Samuel Malachowsky" w:date="2015-03-13T11:43:00Z"/>
                <w:rFonts w:ascii="Times New Roman" w:hAnsi="Times New Roman" w:cs="Times New Roman"/>
                <w:rPrChange w:id="831" w:author="Samuel Malachowsky" w:date="2015-04-01T14:26:00Z">
                  <w:rPr>
                    <w:ins w:id="832" w:author="Samuel Malachowsky" w:date="2015-03-13T11:43:00Z"/>
                    <w:rFonts w:ascii="Times New Roman" w:hAnsi="Times New Roman" w:cs="Times New Roman"/>
                  </w:rPr>
                </w:rPrChange>
              </w:rPr>
              <w:pPrChange w:id="833" w:author="Samuel Malachowsky" w:date="2015-03-13T11:49:00Z">
                <w:pPr>
                  <w:spacing w:after="200" w:line="276" w:lineRule="auto"/>
                </w:pPr>
              </w:pPrChange>
            </w:pPr>
            <w:ins w:id="834" w:author="Samuel Malachowsky" w:date="2015-03-13T11:50:00Z">
              <w:r w:rsidRPr="00965FB5">
                <w:rPr>
                  <w:rFonts w:ascii="Times New Roman" w:hAnsi="Times New Roman" w:cs="Times New Roman"/>
                  <w:rPrChange w:id="835" w:author="Samuel Malachowsky" w:date="2015-04-01T14:26:00Z">
                    <w:rPr>
                      <w:rFonts w:ascii="Times New Roman" w:hAnsi="Times New Roman" w:cs="Times New Roman"/>
                    </w:rPr>
                  </w:rPrChange>
                </w:rPr>
                <w:t>4</w:t>
              </w:r>
            </w:ins>
          </w:p>
        </w:tc>
        <w:tc>
          <w:tcPr>
            <w:tcW w:w="1852" w:type="dxa"/>
            <w:tcPrChange w:id="836" w:author="Samuel Malachowsky" w:date="2015-03-13T13:36:00Z">
              <w:tcPr>
                <w:tcW w:w="2000" w:type="dxa"/>
                <w:gridSpan w:val="3"/>
              </w:tcPr>
            </w:tcPrChange>
          </w:tcPr>
          <w:p w:rsidR="00DB35CF" w:rsidRPr="00965FB5" w:rsidRDefault="00DB35CF">
            <w:pPr>
              <w:jc w:val="center"/>
              <w:rPr>
                <w:ins w:id="837" w:author="Samuel Malachowsky" w:date="2015-03-13T11:43:00Z"/>
                <w:rFonts w:ascii="Times New Roman" w:hAnsi="Times New Roman" w:cs="Times New Roman"/>
                <w:rPrChange w:id="838" w:author="Samuel Malachowsky" w:date="2015-04-01T14:26:00Z">
                  <w:rPr>
                    <w:ins w:id="839" w:author="Samuel Malachowsky" w:date="2015-03-13T11:43:00Z"/>
                    <w:rFonts w:ascii="Times New Roman" w:hAnsi="Times New Roman" w:cs="Times New Roman"/>
                  </w:rPr>
                </w:rPrChange>
              </w:rPr>
              <w:pPrChange w:id="840" w:author="Samuel Malachowsky" w:date="2015-03-13T12:14:00Z">
                <w:pPr>
                  <w:spacing w:after="200" w:line="276" w:lineRule="auto"/>
                </w:pPr>
              </w:pPrChange>
            </w:pPr>
            <w:ins w:id="841" w:author="Samuel Malachowsky" w:date="2015-03-13T12:15:00Z">
              <w:r w:rsidRPr="00965FB5">
                <w:rPr>
                  <w:rFonts w:ascii="Times New Roman" w:hAnsi="Times New Roman" w:cs="Times New Roman"/>
                  <w:rPrChange w:id="842" w:author="Samuel Malachowsky" w:date="2015-04-01T14:26:00Z">
                    <w:rPr>
                      <w:rFonts w:ascii="Times New Roman" w:hAnsi="Times New Roman" w:cs="Times New Roman"/>
                    </w:rPr>
                  </w:rPrChange>
                </w:rPr>
                <w:t>55</w:t>
              </w:r>
            </w:ins>
          </w:p>
        </w:tc>
        <w:tc>
          <w:tcPr>
            <w:tcW w:w="1620" w:type="dxa"/>
            <w:tcPrChange w:id="843" w:author="Samuel Malachowsky" w:date="2015-03-13T13:36:00Z">
              <w:tcPr>
                <w:tcW w:w="1430" w:type="dxa"/>
                <w:gridSpan w:val="3"/>
              </w:tcPr>
            </w:tcPrChange>
          </w:tcPr>
          <w:p w:rsidR="00DB35CF" w:rsidRPr="00965FB5" w:rsidRDefault="00DB35CF">
            <w:pPr>
              <w:jc w:val="center"/>
              <w:rPr>
                <w:ins w:id="844" w:author="Samuel Malachowsky" w:date="2015-03-13T12:25:00Z"/>
                <w:rFonts w:ascii="Times New Roman" w:hAnsi="Times New Roman" w:cs="Times New Roman"/>
                <w:rPrChange w:id="845" w:author="Samuel Malachowsky" w:date="2015-04-01T14:26:00Z">
                  <w:rPr>
                    <w:ins w:id="846" w:author="Samuel Malachowsky" w:date="2015-03-13T12:25:00Z"/>
                    <w:rFonts w:ascii="Times New Roman" w:hAnsi="Times New Roman" w:cs="Times New Roman"/>
                  </w:rPr>
                </w:rPrChange>
              </w:rPr>
              <w:pPrChange w:id="847" w:author="Samuel Malachowsky" w:date="2015-03-15T18:09:00Z">
                <w:pPr>
                  <w:spacing w:after="200" w:line="276" w:lineRule="auto"/>
                  <w:jc w:val="center"/>
                </w:pPr>
              </w:pPrChange>
            </w:pPr>
            <w:ins w:id="848" w:author="Samuel Malachowsky" w:date="2015-03-13T12:26:00Z">
              <w:r w:rsidRPr="00965FB5">
                <w:rPr>
                  <w:rFonts w:ascii="Times New Roman" w:hAnsi="Times New Roman" w:cs="Times New Roman"/>
                  <w:rPrChange w:id="849" w:author="Samuel Malachowsky" w:date="2015-04-01T14:26:00Z">
                    <w:rPr>
                      <w:rFonts w:ascii="Times New Roman" w:hAnsi="Times New Roman" w:cs="Times New Roman"/>
                    </w:rPr>
                  </w:rPrChange>
                </w:rPr>
                <w:t>25</w:t>
              </w:r>
            </w:ins>
          </w:p>
        </w:tc>
        <w:tc>
          <w:tcPr>
            <w:tcW w:w="1800" w:type="dxa"/>
            <w:tcPrChange w:id="850" w:author="Samuel Malachowsky" w:date="2015-03-13T13:36:00Z">
              <w:tcPr>
                <w:tcW w:w="1774" w:type="dxa"/>
                <w:gridSpan w:val="3"/>
              </w:tcPr>
            </w:tcPrChange>
          </w:tcPr>
          <w:p w:rsidR="00DB35CF" w:rsidRPr="00965FB5" w:rsidRDefault="00501C17">
            <w:pPr>
              <w:jc w:val="center"/>
              <w:rPr>
                <w:ins w:id="851" w:author="Samuel Malachowsky" w:date="2015-03-13T11:58:00Z"/>
                <w:rFonts w:ascii="Times New Roman" w:hAnsi="Times New Roman" w:cs="Times New Roman"/>
                <w:rPrChange w:id="852" w:author="Samuel Malachowsky" w:date="2015-04-01T14:26:00Z">
                  <w:rPr>
                    <w:ins w:id="853" w:author="Samuel Malachowsky" w:date="2015-03-13T11:58:00Z"/>
                    <w:rFonts w:ascii="Times New Roman" w:hAnsi="Times New Roman" w:cs="Times New Roman"/>
                  </w:rPr>
                </w:rPrChange>
              </w:rPr>
              <w:pPrChange w:id="854" w:author="Samuel Malachowsky" w:date="2015-03-13T12:24:00Z">
                <w:pPr>
                  <w:spacing w:after="200" w:line="276" w:lineRule="auto"/>
                </w:pPr>
              </w:pPrChange>
            </w:pPr>
            <w:ins w:id="855" w:author="Samuel Malachowsky" w:date="2015-03-15T16:20:00Z">
              <w:r w:rsidRPr="00965FB5">
                <w:rPr>
                  <w:rFonts w:ascii="Times New Roman" w:hAnsi="Times New Roman" w:cs="Times New Roman"/>
                  <w:rPrChange w:id="856" w:author="Samuel Malachowsky" w:date="2015-04-01T14:26:00Z">
                    <w:rPr>
                      <w:rFonts w:ascii="Times New Roman" w:hAnsi="Times New Roman" w:cs="Times New Roman"/>
                      <w:highlight w:val="yellow"/>
                    </w:rPr>
                  </w:rPrChange>
                </w:rPr>
                <w:t>83</w:t>
              </w:r>
            </w:ins>
          </w:p>
        </w:tc>
        <w:tc>
          <w:tcPr>
            <w:tcW w:w="1852" w:type="dxa"/>
            <w:tcPrChange w:id="857" w:author="Samuel Malachowsky" w:date="2015-03-13T13:36:00Z">
              <w:tcPr>
                <w:tcW w:w="1920" w:type="dxa"/>
                <w:gridSpan w:val="3"/>
              </w:tcPr>
            </w:tcPrChange>
          </w:tcPr>
          <w:p w:rsidR="00DB35CF" w:rsidRPr="00965FB5" w:rsidRDefault="00501C17">
            <w:pPr>
              <w:jc w:val="center"/>
              <w:rPr>
                <w:ins w:id="858" w:author="Samuel Malachowsky" w:date="2015-03-13T12:00:00Z"/>
                <w:rFonts w:ascii="Times New Roman" w:hAnsi="Times New Roman" w:cs="Times New Roman"/>
                <w:rPrChange w:id="859" w:author="Samuel Malachowsky" w:date="2015-04-01T14:26:00Z">
                  <w:rPr>
                    <w:ins w:id="860" w:author="Samuel Malachowsky" w:date="2015-03-13T12:00:00Z"/>
                    <w:rFonts w:ascii="Times New Roman" w:hAnsi="Times New Roman" w:cs="Times New Roman"/>
                  </w:rPr>
                </w:rPrChange>
              </w:rPr>
              <w:pPrChange w:id="861" w:author="Samuel Malachowsky" w:date="2015-03-13T12:24:00Z">
                <w:pPr>
                  <w:spacing w:after="200" w:line="276" w:lineRule="auto"/>
                </w:pPr>
              </w:pPrChange>
            </w:pPr>
            <w:ins w:id="862" w:author="Samuel Malachowsky" w:date="2015-03-15T16:20:00Z">
              <w:r w:rsidRPr="00965FB5">
                <w:rPr>
                  <w:rFonts w:ascii="Times New Roman" w:hAnsi="Times New Roman" w:cs="Times New Roman"/>
                  <w:rPrChange w:id="863" w:author="Samuel Malachowsky" w:date="2015-04-01T14:26:00Z">
                    <w:rPr>
                      <w:rFonts w:ascii="Times New Roman" w:hAnsi="Times New Roman" w:cs="Times New Roman"/>
                      <w:highlight w:val="yellow"/>
                    </w:rPr>
                  </w:rPrChange>
                </w:rPr>
                <w:t>13</w:t>
              </w:r>
            </w:ins>
          </w:p>
        </w:tc>
      </w:tr>
      <w:tr w:rsidR="00605D93" w:rsidRPr="00965FB5" w:rsidTr="00B45238">
        <w:tblPrEx>
          <w:tblW w:w="0" w:type="auto"/>
          <w:jc w:val="center"/>
          <w:tblInd w:w="-169" w:type="dxa"/>
          <w:tblCellMar>
            <w:left w:w="58" w:type="dxa"/>
            <w:right w:w="58" w:type="dxa"/>
          </w:tblCellMar>
          <w:tblPrExChange w:id="864" w:author="Samuel Malachowsky" w:date="2015-03-13T13:36:00Z">
            <w:tblPrEx>
              <w:tblW w:w="0" w:type="auto"/>
              <w:jc w:val="center"/>
              <w:tblInd w:w="-169" w:type="dxa"/>
              <w:tblCellMar>
                <w:left w:w="58" w:type="dxa"/>
                <w:right w:w="58" w:type="dxa"/>
              </w:tblCellMar>
            </w:tblPrEx>
          </w:tblPrExChange>
        </w:tblPrEx>
        <w:trPr>
          <w:jc w:val="center"/>
          <w:ins w:id="865" w:author="Samuel Malachowsky" w:date="2015-03-13T11:43:00Z"/>
          <w:trPrChange w:id="866" w:author="Samuel Malachowsky" w:date="2015-03-13T13:36:00Z">
            <w:trPr>
              <w:gridBefore w:val="2"/>
              <w:jc w:val="center"/>
            </w:trPr>
          </w:trPrChange>
        </w:trPr>
        <w:tc>
          <w:tcPr>
            <w:tcW w:w="1082" w:type="dxa"/>
            <w:tcPrChange w:id="867" w:author="Samuel Malachowsky" w:date="2015-03-13T13:36:00Z">
              <w:tcPr>
                <w:tcW w:w="1082" w:type="dxa"/>
                <w:gridSpan w:val="3"/>
              </w:tcPr>
            </w:tcPrChange>
          </w:tcPr>
          <w:p w:rsidR="00DB35CF" w:rsidRPr="00965FB5" w:rsidRDefault="00DB35CF" w:rsidP="00D06B34">
            <w:pPr>
              <w:jc w:val="center"/>
              <w:rPr>
                <w:ins w:id="868" w:author="Samuel Malachowsky" w:date="2015-03-13T11:43:00Z"/>
                <w:rFonts w:ascii="Times New Roman" w:hAnsi="Times New Roman" w:cs="Times New Roman"/>
                <w:rPrChange w:id="869" w:author="Samuel Malachowsky" w:date="2015-04-01T14:26:00Z">
                  <w:rPr>
                    <w:ins w:id="870" w:author="Samuel Malachowsky" w:date="2015-03-13T11:43:00Z"/>
                    <w:rFonts w:ascii="Times New Roman" w:hAnsi="Times New Roman" w:cs="Times New Roman"/>
                  </w:rPr>
                </w:rPrChange>
              </w:rPr>
            </w:pPr>
            <w:ins w:id="871" w:author="Samuel Malachowsky" w:date="2015-03-13T11:46:00Z">
              <w:r w:rsidRPr="00965FB5">
                <w:rPr>
                  <w:rFonts w:ascii="Times New Roman" w:hAnsi="Times New Roman" w:cs="Times New Roman"/>
                  <w:rPrChange w:id="872" w:author="Samuel Malachowsky" w:date="2015-04-01T14:26:00Z">
                    <w:rPr>
                      <w:rFonts w:ascii="Times New Roman" w:hAnsi="Times New Roman" w:cs="Times New Roman"/>
                    </w:rPr>
                  </w:rPrChange>
                </w:rPr>
                <w:t>5</w:t>
              </w:r>
            </w:ins>
          </w:p>
        </w:tc>
        <w:tc>
          <w:tcPr>
            <w:tcW w:w="1439" w:type="dxa"/>
            <w:tcPrChange w:id="873" w:author="Samuel Malachowsky" w:date="2015-03-13T13:36:00Z">
              <w:tcPr>
                <w:tcW w:w="1439" w:type="dxa"/>
                <w:gridSpan w:val="3"/>
              </w:tcPr>
            </w:tcPrChange>
          </w:tcPr>
          <w:p w:rsidR="00DB35CF" w:rsidRPr="00965FB5" w:rsidRDefault="00DB35CF">
            <w:pPr>
              <w:jc w:val="center"/>
              <w:rPr>
                <w:ins w:id="874" w:author="Samuel Malachowsky" w:date="2015-03-13T11:43:00Z"/>
                <w:rFonts w:ascii="Times New Roman" w:hAnsi="Times New Roman" w:cs="Times New Roman"/>
                <w:rPrChange w:id="875" w:author="Samuel Malachowsky" w:date="2015-04-01T14:26:00Z">
                  <w:rPr>
                    <w:ins w:id="876" w:author="Samuel Malachowsky" w:date="2015-03-13T11:43:00Z"/>
                    <w:rFonts w:ascii="Times New Roman" w:hAnsi="Times New Roman" w:cs="Times New Roman"/>
                  </w:rPr>
                </w:rPrChange>
              </w:rPr>
              <w:pPrChange w:id="877" w:author="Samuel Malachowsky" w:date="2015-03-13T11:51:00Z">
                <w:pPr>
                  <w:spacing w:after="200" w:line="276" w:lineRule="auto"/>
                </w:pPr>
              </w:pPrChange>
            </w:pPr>
            <w:ins w:id="878" w:author="Samuel Malachowsky" w:date="2015-03-13T11:50:00Z">
              <w:r w:rsidRPr="00965FB5">
                <w:rPr>
                  <w:rFonts w:ascii="Times New Roman" w:hAnsi="Times New Roman" w:cs="Times New Roman"/>
                  <w:rPrChange w:id="879" w:author="Samuel Malachowsky" w:date="2015-04-01T14:26:00Z">
                    <w:rPr>
                      <w:rFonts w:ascii="Times New Roman" w:hAnsi="Times New Roman" w:cs="Times New Roman"/>
                    </w:rPr>
                  </w:rPrChange>
                </w:rPr>
                <w:t>3.6</w:t>
              </w:r>
            </w:ins>
          </w:p>
        </w:tc>
        <w:tc>
          <w:tcPr>
            <w:tcW w:w="1852" w:type="dxa"/>
            <w:tcPrChange w:id="880" w:author="Samuel Malachowsky" w:date="2015-03-13T13:36:00Z">
              <w:tcPr>
                <w:tcW w:w="2000" w:type="dxa"/>
                <w:gridSpan w:val="3"/>
              </w:tcPr>
            </w:tcPrChange>
          </w:tcPr>
          <w:p w:rsidR="00DB35CF" w:rsidRPr="00965FB5" w:rsidRDefault="00DB35CF">
            <w:pPr>
              <w:jc w:val="center"/>
              <w:rPr>
                <w:ins w:id="881" w:author="Samuel Malachowsky" w:date="2015-03-13T11:43:00Z"/>
                <w:rFonts w:ascii="Times New Roman" w:hAnsi="Times New Roman" w:cs="Times New Roman"/>
                <w:rPrChange w:id="882" w:author="Samuel Malachowsky" w:date="2015-04-01T14:26:00Z">
                  <w:rPr>
                    <w:ins w:id="883" w:author="Samuel Malachowsky" w:date="2015-03-13T11:43:00Z"/>
                    <w:rFonts w:ascii="Times New Roman" w:hAnsi="Times New Roman" w:cs="Times New Roman"/>
                  </w:rPr>
                </w:rPrChange>
              </w:rPr>
              <w:pPrChange w:id="884" w:author="Samuel Malachowsky" w:date="2015-03-13T12:14:00Z">
                <w:pPr>
                  <w:spacing w:after="200" w:line="276" w:lineRule="auto"/>
                </w:pPr>
              </w:pPrChange>
            </w:pPr>
            <w:ins w:id="885" w:author="Samuel Malachowsky" w:date="2015-03-13T12:15:00Z">
              <w:r w:rsidRPr="00965FB5">
                <w:rPr>
                  <w:rFonts w:ascii="Times New Roman" w:hAnsi="Times New Roman" w:cs="Times New Roman"/>
                  <w:rPrChange w:id="886" w:author="Samuel Malachowsky" w:date="2015-04-01T14:26:00Z">
                    <w:rPr>
                      <w:rFonts w:ascii="Times New Roman" w:hAnsi="Times New Roman" w:cs="Times New Roman"/>
                    </w:rPr>
                  </w:rPrChange>
                </w:rPr>
                <w:t>56</w:t>
              </w:r>
            </w:ins>
          </w:p>
        </w:tc>
        <w:tc>
          <w:tcPr>
            <w:tcW w:w="1620" w:type="dxa"/>
            <w:tcPrChange w:id="887" w:author="Samuel Malachowsky" w:date="2015-03-13T13:36:00Z">
              <w:tcPr>
                <w:tcW w:w="1430" w:type="dxa"/>
                <w:gridSpan w:val="3"/>
              </w:tcPr>
            </w:tcPrChange>
          </w:tcPr>
          <w:p w:rsidR="00DB35CF" w:rsidRPr="00965FB5" w:rsidRDefault="00DB35CF">
            <w:pPr>
              <w:jc w:val="center"/>
              <w:rPr>
                <w:ins w:id="888" w:author="Samuel Malachowsky" w:date="2015-03-13T12:25:00Z"/>
                <w:rFonts w:ascii="Times New Roman" w:hAnsi="Times New Roman" w:cs="Times New Roman"/>
                <w:rPrChange w:id="889" w:author="Samuel Malachowsky" w:date="2015-04-01T14:26:00Z">
                  <w:rPr>
                    <w:ins w:id="890" w:author="Samuel Malachowsky" w:date="2015-03-13T12:25:00Z"/>
                    <w:rFonts w:ascii="Times New Roman" w:hAnsi="Times New Roman" w:cs="Times New Roman"/>
                  </w:rPr>
                </w:rPrChange>
              </w:rPr>
              <w:pPrChange w:id="891" w:author="Samuel Malachowsky" w:date="2015-03-15T18:09:00Z">
                <w:pPr>
                  <w:spacing w:after="200" w:line="276" w:lineRule="auto"/>
                  <w:jc w:val="center"/>
                </w:pPr>
              </w:pPrChange>
            </w:pPr>
            <w:ins w:id="892" w:author="Samuel Malachowsky" w:date="2015-03-13T12:26:00Z">
              <w:r w:rsidRPr="00965FB5">
                <w:rPr>
                  <w:rFonts w:ascii="Times New Roman" w:hAnsi="Times New Roman" w:cs="Times New Roman"/>
                  <w:rPrChange w:id="893" w:author="Samuel Malachowsky" w:date="2015-04-01T14:26:00Z">
                    <w:rPr>
                      <w:rFonts w:ascii="Times New Roman" w:hAnsi="Times New Roman" w:cs="Times New Roman"/>
                    </w:rPr>
                  </w:rPrChange>
                </w:rPr>
                <w:t>60</w:t>
              </w:r>
            </w:ins>
          </w:p>
        </w:tc>
        <w:tc>
          <w:tcPr>
            <w:tcW w:w="1800" w:type="dxa"/>
            <w:tcPrChange w:id="894" w:author="Samuel Malachowsky" w:date="2015-03-13T13:36:00Z">
              <w:tcPr>
                <w:tcW w:w="1774" w:type="dxa"/>
                <w:gridSpan w:val="3"/>
              </w:tcPr>
            </w:tcPrChange>
          </w:tcPr>
          <w:p w:rsidR="00DB35CF" w:rsidRPr="00965FB5" w:rsidRDefault="00501C17">
            <w:pPr>
              <w:jc w:val="center"/>
              <w:rPr>
                <w:ins w:id="895" w:author="Samuel Malachowsky" w:date="2015-03-13T11:58:00Z"/>
                <w:rFonts w:ascii="Times New Roman" w:hAnsi="Times New Roman" w:cs="Times New Roman"/>
                <w:rPrChange w:id="896" w:author="Samuel Malachowsky" w:date="2015-04-01T14:26:00Z">
                  <w:rPr>
                    <w:ins w:id="897" w:author="Samuel Malachowsky" w:date="2015-03-13T11:58:00Z"/>
                    <w:rFonts w:ascii="Times New Roman" w:hAnsi="Times New Roman" w:cs="Times New Roman"/>
                  </w:rPr>
                </w:rPrChange>
              </w:rPr>
              <w:pPrChange w:id="898" w:author="Samuel Malachowsky" w:date="2015-03-13T12:24:00Z">
                <w:pPr>
                  <w:spacing w:after="200" w:line="276" w:lineRule="auto"/>
                </w:pPr>
              </w:pPrChange>
            </w:pPr>
            <w:ins w:id="899" w:author="Samuel Malachowsky" w:date="2015-03-15T16:21:00Z">
              <w:r w:rsidRPr="00965FB5">
                <w:rPr>
                  <w:rFonts w:ascii="Times New Roman" w:hAnsi="Times New Roman" w:cs="Times New Roman"/>
                  <w:rPrChange w:id="900" w:author="Samuel Malachowsky" w:date="2015-04-01T14:26:00Z">
                    <w:rPr>
                      <w:rFonts w:ascii="Times New Roman" w:hAnsi="Times New Roman" w:cs="Times New Roman"/>
                      <w:highlight w:val="yellow"/>
                    </w:rPr>
                  </w:rPrChange>
                </w:rPr>
                <w:t>77</w:t>
              </w:r>
            </w:ins>
          </w:p>
        </w:tc>
        <w:tc>
          <w:tcPr>
            <w:tcW w:w="1852" w:type="dxa"/>
            <w:tcPrChange w:id="901" w:author="Samuel Malachowsky" w:date="2015-03-13T13:36:00Z">
              <w:tcPr>
                <w:tcW w:w="1920" w:type="dxa"/>
                <w:gridSpan w:val="3"/>
              </w:tcPr>
            </w:tcPrChange>
          </w:tcPr>
          <w:p w:rsidR="00DB35CF" w:rsidRPr="00965FB5" w:rsidRDefault="00501C17">
            <w:pPr>
              <w:jc w:val="center"/>
              <w:rPr>
                <w:ins w:id="902" w:author="Samuel Malachowsky" w:date="2015-03-13T12:00:00Z"/>
                <w:rFonts w:ascii="Times New Roman" w:hAnsi="Times New Roman" w:cs="Times New Roman"/>
                <w:rPrChange w:id="903" w:author="Samuel Malachowsky" w:date="2015-04-01T14:26:00Z">
                  <w:rPr>
                    <w:ins w:id="904" w:author="Samuel Malachowsky" w:date="2015-03-13T12:00:00Z"/>
                    <w:rFonts w:ascii="Times New Roman" w:hAnsi="Times New Roman" w:cs="Times New Roman"/>
                  </w:rPr>
                </w:rPrChange>
              </w:rPr>
              <w:pPrChange w:id="905" w:author="Samuel Malachowsky" w:date="2015-03-13T12:24:00Z">
                <w:pPr>
                  <w:spacing w:after="200" w:line="276" w:lineRule="auto"/>
                </w:pPr>
              </w:pPrChange>
            </w:pPr>
            <w:ins w:id="906" w:author="Samuel Malachowsky" w:date="2015-03-15T16:21:00Z">
              <w:r w:rsidRPr="00965FB5">
                <w:rPr>
                  <w:rFonts w:ascii="Times New Roman" w:hAnsi="Times New Roman" w:cs="Times New Roman"/>
                  <w:rPrChange w:id="907" w:author="Samuel Malachowsky" w:date="2015-04-01T14:26:00Z">
                    <w:rPr>
                      <w:rFonts w:ascii="Times New Roman" w:hAnsi="Times New Roman" w:cs="Times New Roman"/>
                      <w:highlight w:val="yellow"/>
                    </w:rPr>
                  </w:rPrChange>
                </w:rPr>
                <w:t>20</w:t>
              </w:r>
            </w:ins>
          </w:p>
        </w:tc>
      </w:tr>
      <w:tr w:rsidR="00605D93" w:rsidRPr="00965FB5" w:rsidTr="00B45238">
        <w:tblPrEx>
          <w:tblW w:w="0" w:type="auto"/>
          <w:jc w:val="center"/>
          <w:tblInd w:w="-169" w:type="dxa"/>
          <w:tblCellMar>
            <w:left w:w="58" w:type="dxa"/>
            <w:right w:w="58" w:type="dxa"/>
          </w:tblCellMar>
          <w:tblPrExChange w:id="908" w:author="Samuel Malachowsky" w:date="2015-03-13T13:36:00Z">
            <w:tblPrEx>
              <w:tblW w:w="0" w:type="auto"/>
              <w:jc w:val="center"/>
              <w:tblInd w:w="-169" w:type="dxa"/>
              <w:tblCellMar>
                <w:left w:w="58" w:type="dxa"/>
                <w:right w:w="58" w:type="dxa"/>
              </w:tblCellMar>
            </w:tblPrEx>
          </w:tblPrExChange>
        </w:tblPrEx>
        <w:trPr>
          <w:jc w:val="center"/>
          <w:ins w:id="909" w:author="Samuel Malachowsky" w:date="2015-03-13T11:43:00Z"/>
          <w:trPrChange w:id="910" w:author="Samuel Malachowsky" w:date="2015-03-13T13:36:00Z">
            <w:trPr>
              <w:gridBefore w:val="2"/>
              <w:jc w:val="center"/>
            </w:trPr>
          </w:trPrChange>
        </w:trPr>
        <w:tc>
          <w:tcPr>
            <w:tcW w:w="1082" w:type="dxa"/>
            <w:tcPrChange w:id="911" w:author="Samuel Malachowsky" w:date="2015-03-13T13:36:00Z">
              <w:tcPr>
                <w:tcW w:w="1082" w:type="dxa"/>
                <w:gridSpan w:val="3"/>
              </w:tcPr>
            </w:tcPrChange>
          </w:tcPr>
          <w:p w:rsidR="00DB35CF" w:rsidRPr="00965FB5" w:rsidRDefault="00DB35CF" w:rsidP="00D06B34">
            <w:pPr>
              <w:jc w:val="center"/>
              <w:rPr>
                <w:ins w:id="912" w:author="Samuel Malachowsky" w:date="2015-03-13T11:43:00Z"/>
                <w:rFonts w:ascii="Times New Roman" w:hAnsi="Times New Roman" w:cs="Times New Roman"/>
                <w:rPrChange w:id="913" w:author="Samuel Malachowsky" w:date="2015-04-01T14:26:00Z">
                  <w:rPr>
                    <w:ins w:id="914" w:author="Samuel Malachowsky" w:date="2015-03-13T11:43:00Z"/>
                    <w:rFonts w:ascii="Times New Roman" w:hAnsi="Times New Roman" w:cs="Times New Roman"/>
                  </w:rPr>
                </w:rPrChange>
              </w:rPr>
            </w:pPr>
            <w:ins w:id="915" w:author="Samuel Malachowsky" w:date="2015-03-13T11:46:00Z">
              <w:r w:rsidRPr="00965FB5">
                <w:rPr>
                  <w:rFonts w:ascii="Times New Roman" w:hAnsi="Times New Roman" w:cs="Times New Roman"/>
                  <w:rPrChange w:id="916" w:author="Samuel Malachowsky" w:date="2015-04-01T14:26:00Z">
                    <w:rPr>
                      <w:rFonts w:ascii="Times New Roman" w:hAnsi="Times New Roman" w:cs="Times New Roman"/>
                    </w:rPr>
                  </w:rPrChange>
                </w:rPr>
                <w:t>6</w:t>
              </w:r>
            </w:ins>
          </w:p>
        </w:tc>
        <w:tc>
          <w:tcPr>
            <w:tcW w:w="1439" w:type="dxa"/>
            <w:tcPrChange w:id="917" w:author="Samuel Malachowsky" w:date="2015-03-13T13:36:00Z">
              <w:tcPr>
                <w:tcW w:w="1439" w:type="dxa"/>
                <w:gridSpan w:val="3"/>
              </w:tcPr>
            </w:tcPrChange>
          </w:tcPr>
          <w:p w:rsidR="00DB35CF" w:rsidRPr="00965FB5" w:rsidRDefault="00DB35CF">
            <w:pPr>
              <w:jc w:val="center"/>
              <w:rPr>
                <w:ins w:id="918" w:author="Samuel Malachowsky" w:date="2015-03-13T11:43:00Z"/>
                <w:rFonts w:ascii="Times New Roman" w:hAnsi="Times New Roman" w:cs="Times New Roman"/>
                <w:rPrChange w:id="919" w:author="Samuel Malachowsky" w:date="2015-04-01T14:26:00Z">
                  <w:rPr>
                    <w:ins w:id="920" w:author="Samuel Malachowsky" w:date="2015-03-13T11:43:00Z"/>
                    <w:rFonts w:ascii="Times New Roman" w:hAnsi="Times New Roman" w:cs="Times New Roman"/>
                  </w:rPr>
                </w:rPrChange>
              </w:rPr>
              <w:pPrChange w:id="921" w:author="Samuel Malachowsky" w:date="2015-03-13T11:52:00Z">
                <w:pPr>
                  <w:spacing w:after="200" w:line="276" w:lineRule="auto"/>
                </w:pPr>
              </w:pPrChange>
            </w:pPr>
            <w:ins w:id="922" w:author="Samuel Malachowsky" w:date="2015-03-13T11:52:00Z">
              <w:r w:rsidRPr="00965FB5">
                <w:rPr>
                  <w:rFonts w:ascii="Times New Roman" w:hAnsi="Times New Roman" w:cs="Times New Roman"/>
                  <w:rPrChange w:id="923" w:author="Samuel Malachowsky" w:date="2015-04-01T14:26:00Z">
                    <w:rPr>
                      <w:rFonts w:ascii="Times New Roman" w:hAnsi="Times New Roman" w:cs="Times New Roman"/>
                    </w:rPr>
                  </w:rPrChange>
                </w:rPr>
                <w:t>5</w:t>
              </w:r>
            </w:ins>
          </w:p>
        </w:tc>
        <w:tc>
          <w:tcPr>
            <w:tcW w:w="1852" w:type="dxa"/>
            <w:tcPrChange w:id="924" w:author="Samuel Malachowsky" w:date="2015-03-13T13:36:00Z">
              <w:tcPr>
                <w:tcW w:w="2000" w:type="dxa"/>
                <w:gridSpan w:val="3"/>
              </w:tcPr>
            </w:tcPrChange>
          </w:tcPr>
          <w:p w:rsidR="00DB35CF" w:rsidRPr="00965FB5" w:rsidRDefault="00DB35CF">
            <w:pPr>
              <w:jc w:val="center"/>
              <w:rPr>
                <w:ins w:id="925" w:author="Samuel Malachowsky" w:date="2015-03-13T11:43:00Z"/>
                <w:rFonts w:ascii="Times New Roman" w:hAnsi="Times New Roman" w:cs="Times New Roman"/>
                <w:rPrChange w:id="926" w:author="Samuel Malachowsky" w:date="2015-04-01T14:26:00Z">
                  <w:rPr>
                    <w:ins w:id="927" w:author="Samuel Malachowsky" w:date="2015-03-13T11:43:00Z"/>
                    <w:rFonts w:ascii="Times New Roman" w:hAnsi="Times New Roman" w:cs="Times New Roman"/>
                  </w:rPr>
                </w:rPrChange>
              </w:rPr>
              <w:pPrChange w:id="928" w:author="Samuel Malachowsky" w:date="2015-03-13T12:14:00Z">
                <w:pPr>
                  <w:spacing w:after="200" w:line="276" w:lineRule="auto"/>
                </w:pPr>
              </w:pPrChange>
            </w:pPr>
            <w:ins w:id="929" w:author="Samuel Malachowsky" w:date="2015-03-13T12:15:00Z">
              <w:r w:rsidRPr="00965FB5">
                <w:rPr>
                  <w:rFonts w:ascii="Times New Roman" w:hAnsi="Times New Roman" w:cs="Times New Roman"/>
                  <w:rPrChange w:id="930" w:author="Samuel Malachowsky" w:date="2015-04-01T14:26:00Z">
                    <w:rPr>
                      <w:rFonts w:ascii="Times New Roman" w:hAnsi="Times New Roman" w:cs="Times New Roman"/>
                    </w:rPr>
                  </w:rPrChange>
                </w:rPr>
                <w:t>60</w:t>
              </w:r>
            </w:ins>
          </w:p>
        </w:tc>
        <w:tc>
          <w:tcPr>
            <w:tcW w:w="1620" w:type="dxa"/>
            <w:tcPrChange w:id="931" w:author="Samuel Malachowsky" w:date="2015-03-13T13:36:00Z">
              <w:tcPr>
                <w:tcW w:w="1430" w:type="dxa"/>
                <w:gridSpan w:val="3"/>
              </w:tcPr>
            </w:tcPrChange>
          </w:tcPr>
          <w:p w:rsidR="00DB35CF" w:rsidRPr="00965FB5" w:rsidRDefault="00DB35CF">
            <w:pPr>
              <w:jc w:val="center"/>
              <w:rPr>
                <w:ins w:id="932" w:author="Samuel Malachowsky" w:date="2015-03-13T12:25:00Z"/>
                <w:rFonts w:ascii="Times New Roman" w:hAnsi="Times New Roman" w:cs="Times New Roman"/>
                <w:rPrChange w:id="933" w:author="Samuel Malachowsky" w:date="2015-04-01T14:26:00Z">
                  <w:rPr>
                    <w:ins w:id="934" w:author="Samuel Malachowsky" w:date="2015-03-13T12:25:00Z"/>
                    <w:rFonts w:ascii="Times New Roman" w:hAnsi="Times New Roman" w:cs="Times New Roman"/>
                  </w:rPr>
                </w:rPrChange>
              </w:rPr>
              <w:pPrChange w:id="935" w:author="Samuel Malachowsky" w:date="2015-03-15T18:09:00Z">
                <w:pPr>
                  <w:spacing w:after="200" w:line="276" w:lineRule="auto"/>
                  <w:jc w:val="center"/>
                </w:pPr>
              </w:pPrChange>
            </w:pPr>
            <w:ins w:id="936" w:author="Samuel Malachowsky" w:date="2015-03-13T12:27:00Z">
              <w:r w:rsidRPr="00965FB5">
                <w:rPr>
                  <w:rFonts w:ascii="Times New Roman" w:hAnsi="Times New Roman" w:cs="Times New Roman"/>
                  <w:rPrChange w:id="937" w:author="Samuel Malachowsky" w:date="2015-04-01T14:26:00Z">
                    <w:rPr>
                      <w:rFonts w:ascii="Times New Roman" w:hAnsi="Times New Roman" w:cs="Times New Roman"/>
                    </w:rPr>
                  </w:rPrChange>
                </w:rPr>
                <w:t>14</w:t>
              </w:r>
            </w:ins>
          </w:p>
        </w:tc>
        <w:tc>
          <w:tcPr>
            <w:tcW w:w="1800" w:type="dxa"/>
            <w:tcPrChange w:id="938" w:author="Samuel Malachowsky" w:date="2015-03-13T13:36:00Z">
              <w:tcPr>
                <w:tcW w:w="1774" w:type="dxa"/>
                <w:gridSpan w:val="3"/>
              </w:tcPr>
            </w:tcPrChange>
          </w:tcPr>
          <w:p w:rsidR="00DB35CF" w:rsidRPr="00965FB5" w:rsidRDefault="002A4E94">
            <w:pPr>
              <w:jc w:val="center"/>
              <w:rPr>
                <w:ins w:id="939" w:author="Samuel Malachowsky" w:date="2015-03-13T11:58:00Z"/>
                <w:rFonts w:ascii="Times New Roman" w:hAnsi="Times New Roman" w:cs="Times New Roman"/>
                <w:rPrChange w:id="940" w:author="Samuel Malachowsky" w:date="2015-04-01T14:26:00Z">
                  <w:rPr>
                    <w:ins w:id="941" w:author="Samuel Malachowsky" w:date="2015-03-13T11:58:00Z"/>
                    <w:rFonts w:ascii="Times New Roman" w:hAnsi="Times New Roman" w:cs="Times New Roman"/>
                  </w:rPr>
                </w:rPrChange>
              </w:rPr>
              <w:pPrChange w:id="942" w:author="Samuel Malachowsky" w:date="2015-03-13T12:24:00Z">
                <w:pPr>
                  <w:spacing w:after="200" w:line="276" w:lineRule="auto"/>
                </w:pPr>
              </w:pPrChange>
            </w:pPr>
            <w:ins w:id="943" w:author="Samuel Malachowsky" w:date="2015-03-15T16:22:00Z">
              <w:r w:rsidRPr="00965FB5">
                <w:rPr>
                  <w:rFonts w:ascii="Times New Roman" w:hAnsi="Times New Roman" w:cs="Times New Roman"/>
                  <w:rPrChange w:id="944" w:author="Samuel Malachowsky" w:date="2015-04-01T14:26:00Z">
                    <w:rPr>
                      <w:rFonts w:ascii="Times New Roman" w:hAnsi="Times New Roman" w:cs="Times New Roman"/>
                      <w:highlight w:val="yellow"/>
                    </w:rPr>
                  </w:rPrChange>
                </w:rPr>
                <w:t>82</w:t>
              </w:r>
            </w:ins>
          </w:p>
        </w:tc>
        <w:tc>
          <w:tcPr>
            <w:tcW w:w="1852" w:type="dxa"/>
            <w:tcPrChange w:id="945" w:author="Samuel Malachowsky" w:date="2015-03-13T13:36:00Z">
              <w:tcPr>
                <w:tcW w:w="1920" w:type="dxa"/>
                <w:gridSpan w:val="3"/>
              </w:tcPr>
            </w:tcPrChange>
          </w:tcPr>
          <w:p w:rsidR="00DB35CF" w:rsidRPr="00965FB5" w:rsidRDefault="002A4E94">
            <w:pPr>
              <w:jc w:val="center"/>
              <w:rPr>
                <w:ins w:id="946" w:author="Samuel Malachowsky" w:date="2015-03-13T12:00:00Z"/>
                <w:rFonts w:ascii="Times New Roman" w:hAnsi="Times New Roman" w:cs="Times New Roman"/>
                <w:rPrChange w:id="947" w:author="Samuel Malachowsky" w:date="2015-04-01T14:26:00Z">
                  <w:rPr>
                    <w:ins w:id="948" w:author="Samuel Malachowsky" w:date="2015-03-13T12:00:00Z"/>
                    <w:rFonts w:ascii="Times New Roman" w:hAnsi="Times New Roman" w:cs="Times New Roman"/>
                  </w:rPr>
                </w:rPrChange>
              </w:rPr>
              <w:pPrChange w:id="949" w:author="Samuel Malachowsky" w:date="2015-03-13T12:24:00Z">
                <w:pPr>
                  <w:spacing w:after="200" w:line="276" w:lineRule="auto"/>
                </w:pPr>
              </w:pPrChange>
            </w:pPr>
            <w:ins w:id="950" w:author="Samuel Malachowsky" w:date="2015-03-15T16:22:00Z">
              <w:r w:rsidRPr="00965FB5">
                <w:rPr>
                  <w:rFonts w:ascii="Times New Roman" w:hAnsi="Times New Roman" w:cs="Times New Roman"/>
                  <w:rPrChange w:id="951" w:author="Samuel Malachowsky" w:date="2015-04-01T14:26:00Z">
                    <w:rPr>
                      <w:rFonts w:ascii="Times New Roman" w:hAnsi="Times New Roman" w:cs="Times New Roman"/>
                      <w:highlight w:val="yellow"/>
                    </w:rPr>
                  </w:rPrChange>
                </w:rPr>
                <w:t>13</w:t>
              </w:r>
            </w:ins>
          </w:p>
        </w:tc>
      </w:tr>
      <w:tr w:rsidR="00605D93" w:rsidRPr="00965FB5" w:rsidTr="00B45238">
        <w:tblPrEx>
          <w:tblW w:w="0" w:type="auto"/>
          <w:jc w:val="center"/>
          <w:tblInd w:w="-169" w:type="dxa"/>
          <w:tblCellMar>
            <w:left w:w="58" w:type="dxa"/>
            <w:right w:w="58" w:type="dxa"/>
          </w:tblCellMar>
          <w:tblPrExChange w:id="952" w:author="Samuel Malachowsky" w:date="2015-03-13T13:36:00Z">
            <w:tblPrEx>
              <w:tblW w:w="0" w:type="auto"/>
              <w:jc w:val="center"/>
              <w:tblInd w:w="-169" w:type="dxa"/>
              <w:tblCellMar>
                <w:left w:w="58" w:type="dxa"/>
                <w:right w:w="58" w:type="dxa"/>
              </w:tblCellMar>
            </w:tblPrEx>
          </w:tblPrExChange>
        </w:tblPrEx>
        <w:trPr>
          <w:jc w:val="center"/>
          <w:ins w:id="953" w:author="Samuel Malachowsky" w:date="2015-03-13T11:43:00Z"/>
          <w:trPrChange w:id="954" w:author="Samuel Malachowsky" w:date="2015-03-13T13:36:00Z">
            <w:trPr>
              <w:gridBefore w:val="2"/>
              <w:jc w:val="center"/>
            </w:trPr>
          </w:trPrChange>
        </w:trPr>
        <w:tc>
          <w:tcPr>
            <w:tcW w:w="1082" w:type="dxa"/>
            <w:tcPrChange w:id="955" w:author="Samuel Malachowsky" w:date="2015-03-13T13:36:00Z">
              <w:tcPr>
                <w:tcW w:w="1082" w:type="dxa"/>
                <w:gridSpan w:val="3"/>
              </w:tcPr>
            </w:tcPrChange>
          </w:tcPr>
          <w:p w:rsidR="00DB35CF" w:rsidRPr="00965FB5" w:rsidRDefault="00DB35CF" w:rsidP="00D06B34">
            <w:pPr>
              <w:jc w:val="center"/>
              <w:rPr>
                <w:ins w:id="956" w:author="Samuel Malachowsky" w:date="2015-03-13T11:43:00Z"/>
                <w:rFonts w:ascii="Times New Roman" w:hAnsi="Times New Roman" w:cs="Times New Roman"/>
                <w:rPrChange w:id="957" w:author="Samuel Malachowsky" w:date="2015-04-01T14:26:00Z">
                  <w:rPr>
                    <w:ins w:id="958" w:author="Samuel Malachowsky" w:date="2015-03-13T11:43:00Z"/>
                    <w:rFonts w:ascii="Times New Roman" w:hAnsi="Times New Roman" w:cs="Times New Roman"/>
                  </w:rPr>
                </w:rPrChange>
              </w:rPr>
            </w:pPr>
            <w:ins w:id="959" w:author="Samuel Malachowsky" w:date="2015-03-13T11:46:00Z">
              <w:r w:rsidRPr="00965FB5">
                <w:rPr>
                  <w:rFonts w:ascii="Times New Roman" w:hAnsi="Times New Roman" w:cs="Times New Roman"/>
                  <w:rPrChange w:id="960" w:author="Samuel Malachowsky" w:date="2015-04-01T14:26:00Z">
                    <w:rPr>
                      <w:rFonts w:ascii="Times New Roman" w:hAnsi="Times New Roman" w:cs="Times New Roman"/>
                    </w:rPr>
                  </w:rPrChange>
                </w:rPr>
                <w:t>7</w:t>
              </w:r>
            </w:ins>
          </w:p>
        </w:tc>
        <w:tc>
          <w:tcPr>
            <w:tcW w:w="1439" w:type="dxa"/>
            <w:tcPrChange w:id="961" w:author="Samuel Malachowsky" w:date="2015-03-13T13:36:00Z">
              <w:tcPr>
                <w:tcW w:w="1439" w:type="dxa"/>
                <w:gridSpan w:val="3"/>
              </w:tcPr>
            </w:tcPrChange>
          </w:tcPr>
          <w:p w:rsidR="00DB35CF" w:rsidRPr="00965FB5" w:rsidRDefault="00DB35CF">
            <w:pPr>
              <w:jc w:val="center"/>
              <w:rPr>
                <w:ins w:id="962" w:author="Samuel Malachowsky" w:date="2015-03-13T11:43:00Z"/>
                <w:rFonts w:ascii="Times New Roman" w:hAnsi="Times New Roman" w:cs="Times New Roman"/>
                <w:rPrChange w:id="963" w:author="Samuel Malachowsky" w:date="2015-04-01T14:26:00Z">
                  <w:rPr>
                    <w:ins w:id="964" w:author="Samuel Malachowsky" w:date="2015-03-13T11:43:00Z"/>
                    <w:rFonts w:ascii="Times New Roman" w:hAnsi="Times New Roman" w:cs="Times New Roman"/>
                  </w:rPr>
                </w:rPrChange>
              </w:rPr>
              <w:pPrChange w:id="965" w:author="Samuel Malachowsky" w:date="2015-03-13T11:49:00Z">
                <w:pPr>
                  <w:spacing w:after="200" w:line="276" w:lineRule="auto"/>
                </w:pPr>
              </w:pPrChange>
            </w:pPr>
            <w:ins w:id="966" w:author="Samuel Malachowsky" w:date="2015-03-13T11:52:00Z">
              <w:r w:rsidRPr="00965FB5">
                <w:rPr>
                  <w:rFonts w:ascii="Times New Roman" w:hAnsi="Times New Roman" w:cs="Times New Roman"/>
                  <w:rPrChange w:id="967" w:author="Samuel Malachowsky" w:date="2015-04-01T14:26:00Z">
                    <w:rPr>
                      <w:rFonts w:ascii="Times New Roman" w:hAnsi="Times New Roman" w:cs="Times New Roman"/>
                    </w:rPr>
                  </w:rPrChange>
                </w:rPr>
                <w:t>4.1</w:t>
              </w:r>
            </w:ins>
          </w:p>
        </w:tc>
        <w:tc>
          <w:tcPr>
            <w:tcW w:w="1852" w:type="dxa"/>
            <w:tcPrChange w:id="968" w:author="Samuel Malachowsky" w:date="2015-03-13T13:36:00Z">
              <w:tcPr>
                <w:tcW w:w="2000" w:type="dxa"/>
                <w:gridSpan w:val="3"/>
              </w:tcPr>
            </w:tcPrChange>
          </w:tcPr>
          <w:p w:rsidR="00DB35CF" w:rsidRPr="00965FB5" w:rsidRDefault="00DB35CF">
            <w:pPr>
              <w:jc w:val="center"/>
              <w:rPr>
                <w:ins w:id="969" w:author="Samuel Malachowsky" w:date="2015-03-13T11:43:00Z"/>
                <w:rFonts w:ascii="Times New Roman" w:hAnsi="Times New Roman" w:cs="Times New Roman"/>
                <w:rPrChange w:id="970" w:author="Samuel Malachowsky" w:date="2015-04-01T14:26:00Z">
                  <w:rPr>
                    <w:ins w:id="971" w:author="Samuel Malachowsky" w:date="2015-03-13T11:43:00Z"/>
                    <w:rFonts w:ascii="Times New Roman" w:hAnsi="Times New Roman" w:cs="Times New Roman"/>
                  </w:rPr>
                </w:rPrChange>
              </w:rPr>
              <w:pPrChange w:id="972" w:author="Samuel Malachowsky" w:date="2015-03-13T12:14:00Z">
                <w:pPr>
                  <w:spacing w:after="200" w:line="276" w:lineRule="auto"/>
                </w:pPr>
              </w:pPrChange>
            </w:pPr>
            <w:ins w:id="973" w:author="Samuel Malachowsky" w:date="2015-03-13T12:15:00Z">
              <w:r w:rsidRPr="00965FB5">
                <w:rPr>
                  <w:rFonts w:ascii="Times New Roman" w:hAnsi="Times New Roman" w:cs="Times New Roman"/>
                  <w:rPrChange w:id="974" w:author="Samuel Malachowsky" w:date="2015-04-01T14:26:00Z">
                    <w:rPr>
                      <w:rFonts w:ascii="Times New Roman" w:hAnsi="Times New Roman" w:cs="Times New Roman"/>
                    </w:rPr>
                  </w:rPrChange>
                </w:rPr>
                <w:t>52</w:t>
              </w:r>
            </w:ins>
          </w:p>
        </w:tc>
        <w:tc>
          <w:tcPr>
            <w:tcW w:w="1620" w:type="dxa"/>
            <w:tcPrChange w:id="975" w:author="Samuel Malachowsky" w:date="2015-03-13T13:36:00Z">
              <w:tcPr>
                <w:tcW w:w="1430" w:type="dxa"/>
                <w:gridSpan w:val="3"/>
              </w:tcPr>
            </w:tcPrChange>
          </w:tcPr>
          <w:p w:rsidR="00DB35CF" w:rsidRPr="00965FB5" w:rsidRDefault="00DB35CF">
            <w:pPr>
              <w:jc w:val="center"/>
              <w:rPr>
                <w:ins w:id="976" w:author="Samuel Malachowsky" w:date="2015-03-13T12:25:00Z"/>
                <w:rFonts w:ascii="Times New Roman" w:hAnsi="Times New Roman" w:cs="Times New Roman"/>
                <w:rPrChange w:id="977" w:author="Samuel Malachowsky" w:date="2015-04-01T14:26:00Z">
                  <w:rPr>
                    <w:ins w:id="978" w:author="Samuel Malachowsky" w:date="2015-03-13T12:25:00Z"/>
                    <w:rFonts w:ascii="Times New Roman" w:hAnsi="Times New Roman" w:cs="Times New Roman"/>
                  </w:rPr>
                </w:rPrChange>
              </w:rPr>
              <w:pPrChange w:id="979" w:author="Samuel Malachowsky" w:date="2015-03-15T18:09:00Z">
                <w:pPr>
                  <w:spacing w:after="200" w:line="276" w:lineRule="auto"/>
                  <w:jc w:val="center"/>
                </w:pPr>
              </w:pPrChange>
            </w:pPr>
            <w:ins w:id="980" w:author="Samuel Malachowsky" w:date="2015-03-13T12:27:00Z">
              <w:r w:rsidRPr="00965FB5">
                <w:rPr>
                  <w:rFonts w:ascii="Times New Roman" w:hAnsi="Times New Roman" w:cs="Times New Roman"/>
                  <w:rPrChange w:id="981" w:author="Samuel Malachowsky" w:date="2015-04-01T14:26:00Z">
                    <w:rPr>
                      <w:rFonts w:ascii="Times New Roman" w:hAnsi="Times New Roman" w:cs="Times New Roman"/>
                    </w:rPr>
                  </w:rPrChange>
                </w:rPr>
                <w:t>13</w:t>
              </w:r>
            </w:ins>
          </w:p>
        </w:tc>
        <w:tc>
          <w:tcPr>
            <w:tcW w:w="1800" w:type="dxa"/>
            <w:tcPrChange w:id="982" w:author="Samuel Malachowsky" w:date="2015-03-13T13:36:00Z">
              <w:tcPr>
                <w:tcW w:w="1774" w:type="dxa"/>
                <w:gridSpan w:val="3"/>
              </w:tcPr>
            </w:tcPrChange>
          </w:tcPr>
          <w:p w:rsidR="00DB35CF" w:rsidRPr="00965FB5" w:rsidRDefault="002A4E94">
            <w:pPr>
              <w:jc w:val="center"/>
              <w:rPr>
                <w:ins w:id="983" w:author="Samuel Malachowsky" w:date="2015-03-13T11:58:00Z"/>
                <w:rFonts w:ascii="Times New Roman" w:hAnsi="Times New Roman" w:cs="Times New Roman"/>
                <w:rPrChange w:id="984" w:author="Samuel Malachowsky" w:date="2015-04-01T14:26:00Z">
                  <w:rPr>
                    <w:ins w:id="985" w:author="Samuel Malachowsky" w:date="2015-03-13T11:58:00Z"/>
                    <w:rFonts w:ascii="Times New Roman" w:hAnsi="Times New Roman" w:cs="Times New Roman"/>
                  </w:rPr>
                </w:rPrChange>
              </w:rPr>
              <w:pPrChange w:id="986" w:author="Samuel Malachowsky" w:date="2015-03-13T12:24:00Z">
                <w:pPr>
                  <w:spacing w:after="200" w:line="276" w:lineRule="auto"/>
                </w:pPr>
              </w:pPrChange>
            </w:pPr>
            <w:ins w:id="987" w:author="Samuel Malachowsky" w:date="2015-03-15T16:23:00Z">
              <w:r w:rsidRPr="00965FB5">
                <w:rPr>
                  <w:rFonts w:ascii="Times New Roman" w:hAnsi="Times New Roman" w:cs="Times New Roman"/>
                  <w:rPrChange w:id="988" w:author="Samuel Malachowsky" w:date="2015-04-01T14:26:00Z">
                    <w:rPr>
                      <w:rFonts w:ascii="Times New Roman" w:hAnsi="Times New Roman" w:cs="Times New Roman"/>
                      <w:highlight w:val="yellow"/>
                    </w:rPr>
                  </w:rPrChange>
                </w:rPr>
                <w:t>85</w:t>
              </w:r>
            </w:ins>
          </w:p>
        </w:tc>
        <w:tc>
          <w:tcPr>
            <w:tcW w:w="1852" w:type="dxa"/>
            <w:tcPrChange w:id="989" w:author="Samuel Malachowsky" w:date="2015-03-13T13:36:00Z">
              <w:tcPr>
                <w:tcW w:w="1920" w:type="dxa"/>
                <w:gridSpan w:val="3"/>
              </w:tcPr>
            </w:tcPrChange>
          </w:tcPr>
          <w:p w:rsidR="00DB35CF" w:rsidRPr="00965FB5" w:rsidRDefault="002A4E94">
            <w:pPr>
              <w:jc w:val="center"/>
              <w:rPr>
                <w:ins w:id="990" w:author="Samuel Malachowsky" w:date="2015-03-13T12:00:00Z"/>
                <w:rFonts w:ascii="Times New Roman" w:hAnsi="Times New Roman" w:cs="Times New Roman"/>
                <w:rPrChange w:id="991" w:author="Samuel Malachowsky" w:date="2015-04-01T14:26:00Z">
                  <w:rPr>
                    <w:ins w:id="992" w:author="Samuel Malachowsky" w:date="2015-03-13T12:00:00Z"/>
                    <w:rFonts w:ascii="Times New Roman" w:hAnsi="Times New Roman" w:cs="Times New Roman"/>
                  </w:rPr>
                </w:rPrChange>
              </w:rPr>
              <w:pPrChange w:id="993" w:author="Samuel Malachowsky" w:date="2015-03-13T12:24:00Z">
                <w:pPr>
                  <w:spacing w:after="200" w:line="276" w:lineRule="auto"/>
                </w:pPr>
              </w:pPrChange>
            </w:pPr>
            <w:ins w:id="994" w:author="Samuel Malachowsky" w:date="2015-03-15T16:23:00Z">
              <w:r w:rsidRPr="00965FB5">
                <w:rPr>
                  <w:rFonts w:ascii="Times New Roman" w:hAnsi="Times New Roman" w:cs="Times New Roman"/>
                  <w:rPrChange w:id="995" w:author="Samuel Malachowsky" w:date="2015-04-01T14:26:00Z">
                    <w:rPr>
                      <w:rFonts w:ascii="Times New Roman" w:hAnsi="Times New Roman" w:cs="Times New Roman"/>
                      <w:highlight w:val="yellow"/>
                    </w:rPr>
                  </w:rPrChange>
                </w:rPr>
                <w:t>27</w:t>
              </w:r>
            </w:ins>
          </w:p>
        </w:tc>
      </w:tr>
      <w:tr w:rsidR="00605D93" w:rsidRPr="00965FB5" w:rsidTr="00B45238">
        <w:tblPrEx>
          <w:tblW w:w="0" w:type="auto"/>
          <w:jc w:val="center"/>
          <w:tblInd w:w="-169" w:type="dxa"/>
          <w:tblCellMar>
            <w:left w:w="58" w:type="dxa"/>
            <w:right w:w="58" w:type="dxa"/>
          </w:tblCellMar>
          <w:tblPrExChange w:id="996" w:author="Samuel Malachowsky" w:date="2015-03-13T13:36:00Z">
            <w:tblPrEx>
              <w:tblW w:w="0" w:type="auto"/>
              <w:jc w:val="center"/>
              <w:tblInd w:w="-169" w:type="dxa"/>
              <w:tblCellMar>
                <w:left w:w="58" w:type="dxa"/>
                <w:right w:w="58" w:type="dxa"/>
              </w:tblCellMar>
            </w:tblPrEx>
          </w:tblPrExChange>
        </w:tblPrEx>
        <w:trPr>
          <w:jc w:val="center"/>
          <w:ins w:id="997" w:author="Samuel Malachowsky" w:date="2015-03-13T11:46:00Z"/>
          <w:trPrChange w:id="998" w:author="Samuel Malachowsky" w:date="2015-03-13T13:36:00Z">
            <w:trPr>
              <w:gridBefore w:val="2"/>
              <w:jc w:val="center"/>
            </w:trPr>
          </w:trPrChange>
        </w:trPr>
        <w:tc>
          <w:tcPr>
            <w:tcW w:w="1082" w:type="dxa"/>
            <w:tcPrChange w:id="999" w:author="Samuel Malachowsky" w:date="2015-03-13T13:36:00Z">
              <w:tcPr>
                <w:tcW w:w="1082" w:type="dxa"/>
                <w:gridSpan w:val="3"/>
              </w:tcPr>
            </w:tcPrChange>
          </w:tcPr>
          <w:p w:rsidR="00DB35CF" w:rsidRPr="00965FB5" w:rsidRDefault="00DB35CF" w:rsidP="00D06B34">
            <w:pPr>
              <w:jc w:val="center"/>
              <w:rPr>
                <w:ins w:id="1000" w:author="Samuel Malachowsky" w:date="2015-03-13T11:46:00Z"/>
                <w:rFonts w:ascii="Times New Roman" w:hAnsi="Times New Roman" w:cs="Times New Roman"/>
                <w:rPrChange w:id="1001" w:author="Samuel Malachowsky" w:date="2015-04-01T14:26:00Z">
                  <w:rPr>
                    <w:ins w:id="1002" w:author="Samuel Malachowsky" w:date="2015-03-13T11:46:00Z"/>
                    <w:rFonts w:ascii="Times New Roman" w:hAnsi="Times New Roman" w:cs="Times New Roman"/>
                  </w:rPr>
                </w:rPrChange>
              </w:rPr>
            </w:pPr>
            <w:ins w:id="1003" w:author="Samuel Malachowsky" w:date="2015-03-13T11:46:00Z">
              <w:r w:rsidRPr="00965FB5">
                <w:rPr>
                  <w:rFonts w:ascii="Times New Roman" w:hAnsi="Times New Roman" w:cs="Times New Roman"/>
                  <w:rPrChange w:id="1004" w:author="Samuel Malachowsky" w:date="2015-04-01T14:26:00Z">
                    <w:rPr>
                      <w:rFonts w:ascii="Times New Roman" w:hAnsi="Times New Roman" w:cs="Times New Roman"/>
                    </w:rPr>
                  </w:rPrChange>
                </w:rPr>
                <w:t>8</w:t>
              </w:r>
            </w:ins>
          </w:p>
        </w:tc>
        <w:tc>
          <w:tcPr>
            <w:tcW w:w="1439" w:type="dxa"/>
            <w:tcPrChange w:id="1005" w:author="Samuel Malachowsky" w:date="2015-03-13T13:36:00Z">
              <w:tcPr>
                <w:tcW w:w="1439" w:type="dxa"/>
                <w:gridSpan w:val="3"/>
              </w:tcPr>
            </w:tcPrChange>
          </w:tcPr>
          <w:p w:rsidR="00DB35CF" w:rsidRPr="00965FB5" w:rsidRDefault="00DB35CF">
            <w:pPr>
              <w:jc w:val="center"/>
              <w:rPr>
                <w:ins w:id="1006" w:author="Samuel Malachowsky" w:date="2015-03-13T11:46:00Z"/>
                <w:rFonts w:ascii="Times New Roman" w:hAnsi="Times New Roman" w:cs="Times New Roman"/>
                <w:rPrChange w:id="1007" w:author="Samuel Malachowsky" w:date="2015-04-01T14:26:00Z">
                  <w:rPr>
                    <w:ins w:id="1008" w:author="Samuel Malachowsky" w:date="2015-03-13T11:46:00Z"/>
                    <w:rFonts w:ascii="Times New Roman" w:hAnsi="Times New Roman" w:cs="Times New Roman"/>
                  </w:rPr>
                </w:rPrChange>
              </w:rPr>
              <w:pPrChange w:id="1009" w:author="Samuel Malachowsky" w:date="2015-03-13T11:49:00Z">
                <w:pPr>
                  <w:spacing w:after="200" w:line="276" w:lineRule="auto"/>
                </w:pPr>
              </w:pPrChange>
            </w:pPr>
            <w:ins w:id="1010" w:author="Samuel Malachowsky" w:date="2015-03-13T11:53:00Z">
              <w:r w:rsidRPr="00965FB5">
                <w:rPr>
                  <w:rFonts w:ascii="Times New Roman" w:hAnsi="Times New Roman" w:cs="Times New Roman"/>
                  <w:rPrChange w:id="1011" w:author="Samuel Malachowsky" w:date="2015-04-01T14:26:00Z">
                    <w:rPr>
                      <w:rFonts w:ascii="Times New Roman" w:hAnsi="Times New Roman" w:cs="Times New Roman"/>
                    </w:rPr>
                  </w:rPrChange>
                </w:rPr>
                <w:t>4.1</w:t>
              </w:r>
            </w:ins>
          </w:p>
        </w:tc>
        <w:tc>
          <w:tcPr>
            <w:tcW w:w="1852" w:type="dxa"/>
            <w:tcPrChange w:id="1012" w:author="Samuel Malachowsky" w:date="2015-03-13T13:36:00Z">
              <w:tcPr>
                <w:tcW w:w="2000" w:type="dxa"/>
                <w:gridSpan w:val="3"/>
              </w:tcPr>
            </w:tcPrChange>
          </w:tcPr>
          <w:p w:rsidR="00DB35CF" w:rsidRPr="00965FB5" w:rsidRDefault="00DB35CF">
            <w:pPr>
              <w:jc w:val="center"/>
              <w:rPr>
                <w:ins w:id="1013" w:author="Samuel Malachowsky" w:date="2015-03-13T11:46:00Z"/>
                <w:rFonts w:ascii="Times New Roman" w:hAnsi="Times New Roman" w:cs="Times New Roman"/>
                <w:rPrChange w:id="1014" w:author="Samuel Malachowsky" w:date="2015-04-01T14:26:00Z">
                  <w:rPr>
                    <w:ins w:id="1015" w:author="Samuel Malachowsky" w:date="2015-03-13T11:46:00Z"/>
                    <w:rFonts w:ascii="Times New Roman" w:hAnsi="Times New Roman" w:cs="Times New Roman"/>
                  </w:rPr>
                </w:rPrChange>
              </w:rPr>
              <w:pPrChange w:id="1016" w:author="Samuel Malachowsky" w:date="2015-03-13T12:14:00Z">
                <w:pPr>
                  <w:spacing w:after="200" w:line="276" w:lineRule="auto"/>
                </w:pPr>
              </w:pPrChange>
            </w:pPr>
            <w:ins w:id="1017" w:author="Samuel Malachowsky" w:date="2015-03-13T12:15:00Z">
              <w:r w:rsidRPr="00965FB5">
                <w:rPr>
                  <w:rFonts w:ascii="Times New Roman" w:hAnsi="Times New Roman" w:cs="Times New Roman"/>
                  <w:rPrChange w:id="1018" w:author="Samuel Malachowsky" w:date="2015-04-01T14:26:00Z">
                    <w:rPr>
                      <w:rFonts w:ascii="Times New Roman" w:hAnsi="Times New Roman" w:cs="Times New Roman"/>
                    </w:rPr>
                  </w:rPrChange>
                </w:rPr>
                <w:t>57</w:t>
              </w:r>
            </w:ins>
          </w:p>
        </w:tc>
        <w:tc>
          <w:tcPr>
            <w:tcW w:w="1620" w:type="dxa"/>
            <w:tcPrChange w:id="1019" w:author="Samuel Malachowsky" w:date="2015-03-13T13:36:00Z">
              <w:tcPr>
                <w:tcW w:w="1430" w:type="dxa"/>
                <w:gridSpan w:val="3"/>
              </w:tcPr>
            </w:tcPrChange>
          </w:tcPr>
          <w:p w:rsidR="00DB35CF" w:rsidRPr="00965FB5" w:rsidRDefault="00DB35CF">
            <w:pPr>
              <w:jc w:val="center"/>
              <w:rPr>
                <w:ins w:id="1020" w:author="Samuel Malachowsky" w:date="2015-03-13T12:25:00Z"/>
                <w:rFonts w:ascii="Times New Roman" w:hAnsi="Times New Roman" w:cs="Times New Roman"/>
                <w:rPrChange w:id="1021" w:author="Samuel Malachowsky" w:date="2015-04-01T14:26:00Z">
                  <w:rPr>
                    <w:ins w:id="1022" w:author="Samuel Malachowsky" w:date="2015-03-13T12:25:00Z"/>
                    <w:rFonts w:ascii="Times New Roman" w:hAnsi="Times New Roman" w:cs="Times New Roman"/>
                  </w:rPr>
                </w:rPrChange>
              </w:rPr>
              <w:pPrChange w:id="1023" w:author="Samuel Malachowsky" w:date="2015-03-15T18:10:00Z">
                <w:pPr>
                  <w:spacing w:after="200" w:line="276" w:lineRule="auto"/>
                  <w:jc w:val="center"/>
                </w:pPr>
              </w:pPrChange>
            </w:pPr>
            <w:ins w:id="1024" w:author="Samuel Malachowsky" w:date="2015-03-13T12:27:00Z">
              <w:r w:rsidRPr="00965FB5">
                <w:rPr>
                  <w:rFonts w:ascii="Times New Roman" w:hAnsi="Times New Roman" w:cs="Times New Roman"/>
                  <w:rPrChange w:id="1025" w:author="Samuel Malachowsky" w:date="2015-04-01T14:26:00Z">
                    <w:rPr>
                      <w:rFonts w:ascii="Times New Roman" w:hAnsi="Times New Roman" w:cs="Times New Roman"/>
                    </w:rPr>
                  </w:rPrChange>
                </w:rPr>
                <w:t>38</w:t>
              </w:r>
            </w:ins>
          </w:p>
        </w:tc>
        <w:tc>
          <w:tcPr>
            <w:tcW w:w="1800" w:type="dxa"/>
            <w:tcPrChange w:id="1026" w:author="Samuel Malachowsky" w:date="2015-03-13T13:36:00Z">
              <w:tcPr>
                <w:tcW w:w="1774" w:type="dxa"/>
                <w:gridSpan w:val="3"/>
              </w:tcPr>
            </w:tcPrChange>
          </w:tcPr>
          <w:p w:rsidR="00DB35CF" w:rsidRPr="00965FB5" w:rsidRDefault="002A4E94">
            <w:pPr>
              <w:jc w:val="center"/>
              <w:rPr>
                <w:ins w:id="1027" w:author="Samuel Malachowsky" w:date="2015-03-13T11:58:00Z"/>
                <w:rFonts w:ascii="Times New Roman" w:hAnsi="Times New Roman" w:cs="Times New Roman"/>
                <w:rPrChange w:id="1028" w:author="Samuel Malachowsky" w:date="2015-04-01T14:26:00Z">
                  <w:rPr>
                    <w:ins w:id="1029" w:author="Samuel Malachowsky" w:date="2015-03-13T11:58:00Z"/>
                    <w:rFonts w:ascii="Times New Roman" w:hAnsi="Times New Roman" w:cs="Times New Roman"/>
                  </w:rPr>
                </w:rPrChange>
              </w:rPr>
              <w:pPrChange w:id="1030" w:author="Samuel Malachowsky" w:date="2015-03-13T12:24:00Z">
                <w:pPr>
                  <w:spacing w:after="200" w:line="276" w:lineRule="auto"/>
                </w:pPr>
              </w:pPrChange>
            </w:pPr>
            <w:ins w:id="1031" w:author="Samuel Malachowsky" w:date="2015-03-15T16:24:00Z">
              <w:r w:rsidRPr="00965FB5">
                <w:rPr>
                  <w:rFonts w:ascii="Times New Roman" w:hAnsi="Times New Roman" w:cs="Times New Roman"/>
                  <w:rPrChange w:id="1032" w:author="Samuel Malachowsky" w:date="2015-04-01T14:26:00Z">
                    <w:rPr>
                      <w:rFonts w:ascii="Times New Roman" w:hAnsi="Times New Roman" w:cs="Times New Roman"/>
                      <w:highlight w:val="yellow"/>
                    </w:rPr>
                  </w:rPrChange>
                </w:rPr>
                <w:t>80</w:t>
              </w:r>
            </w:ins>
          </w:p>
        </w:tc>
        <w:tc>
          <w:tcPr>
            <w:tcW w:w="1852" w:type="dxa"/>
            <w:tcPrChange w:id="1033" w:author="Samuel Malachowsky" w:date="2015-03-13T13:36:00Z">
              <w:tcPr>
                <w:tcW w:w="1920" w:type="dxa"/>
                <w:gridSpan w:val="3"/>
              </w:tcPr>
            </w:tcPrChange>
          </w:tcPr>
          <w:p w:rsidR="00DB35CF" w:rsidRPr="00965FB5" w:rsidRDefault="002A4E94">
            <w:pPr>
              <w:jc w:val="center"/>
              <w:rPr>
                <w:ins w:id="1034" w:author="Samuel Malachowsky" w:date="2015-03-13T12:00:00Z"/>
                <w:rFonts w:ascii="Times New Roman" w:hAnsi="Times New Roman" w:cs="Times New Roman"/>
                <w:rPrChange w:id="1035" w:author="Samuel Malachowsky" w:date="2015-04-01T14:26:00Z">
                  <w:rPr>
                    <w:ins w:id="1036" w:author="Samuel Malachowsky" w:date="2015-03-13T12:00:00Z"/>
                    <w:rFonts w:ascii="Times New Roman" w:hAnsi="Times New Roman" w:cs="Times New Roman"/>
                  </w:rPr>
                </w:rPrChange>
              </w:rPr>
              <w:pPrChange w:id="1037" w:author="Samuel Malachowsky" w:date="2015-03-13T12:24:00Z">
                <w:pPr>
                  <w:spacing w:after="200" w:line="276" w:lineRule="auto"/>
                </w:pPr>
              </w:pPrChange>
            </w:pPr>
            <w:ins w:id="1038" w:author="Samuel Malachowsky" w:date="2015-03-15T16:24:00Z">
              <w:r w:rsidRPr="00965FB5">
                <w:rPr>
                  <w:rFonts w:ascii="Times New Roman" w:hAnsi="Times New Roman" w:cs="Times New Roman"/>
                  <w:rPrChange w:id="1039" w:author="Samuel Malachowsky" w:date="2015-04-01T14:26:00Z">
                    <w:rPr>
                      <w:rFonts w:ascii="Times New Roman" w:hAnsi="Times New Roman" w:cs="Times New Roman"/>
                      <w:highlight w:val="yellow"/>
                    </w:rPr>
                  </w:rPrChange>
                </w:rPr>
                <w:t>23</w:t>
              </w:r>
            </w:ins>
          </w:p>
        </w:tc>
      </w:tr>
      <w:tr w:rsidR="00605D93" w:rsidRPr="00965FB5" w:rsidTr="00B45238">
        <w:tblPrEx>
          <w:tblW w:w="0" w:type="auto"/>
          <w:jc w:val="center"/>
          <w:tblInd w:w="-169" w:type="dxa"/>
          <w:tblCellMar>
            <w:left w:w="58" w:type="dxa"/>
            <w:right w:w="58" w:type="dxa"/>
          </w:tblCellMar>
          <w:tblPrExChange w:id="1040" w:author="Samuel Malachowsky" w:date="2015-03-13T13:36:00Z">
            <w:tblPrEx>
              <w:tblW w:w="0" w:type="auto"/>
              <w:jc w:val="center"/>
              <w:tblInd w:w="-169" w:type="dxa"/>
              <w:tblCellMar>
                <w:left w:w="58" w:type="dxa"/>
                <w:right w:w="58" w:type="dxa"/>
              </w:tblCellMar>
            </w:tblPrEx>
          </w:tblPrExChange>
        </w:tblPrEx>
        <w:trPr>
          <w:jc w:val="center"/>
          <w:ins w:id="1041" w:author="Samuel Malachowsky" w:date="2015-03-13T11:53:00Z"/>
          <w:trPrChange w:id="1042" w:author="Samuel Malachowsky" w:date="2015-03-13T13:36:00Z">
            <w:trPr>
              <w:gridBefore w:val="2"/>
              <w:jc w:val="center"/>
            </w:trPr>
          </w:trPrChange>
        </w:trPr>
        <w:tc>
          <w:tcPr>
            <w:tcW w:w="1082" w:type="dxa"/>
            <w:tcPrChange w:id="1043" w:author="Samuel Malachowsky" w:date="2015-03-13T13:36:00Z">
              <w:tcPr>
                <w:tcW w:w="1082" w:type="dxa"/>
                <w:gridSpan w:val="3"/>
              </w:tcPr>
            </w:tcPrChange>
          </w:tcPr>
          <w:p w:rsidR="00DB35CF" w:rsidRPr="00965FB5" w:rsidRDefault="00DB35CF">
            <w:pPr>
              <w:jc w:val="center"/>
              <w:rPr>
                <w:ins w:id="1044" w:author="Samuel Malachowsky" w:date="2015-03-13T11:53:00Z"/>
                <w:rFonts w:ascii="Times New Roman" w:hAnsi="Times New Roman" w:cs="Times New Roman"/>
                <w:b/>
                <w:rPrChange w:id="1045" w:author="Samuel Malachowsky" w:date="2015-04-01T14:26:00Z">
                  <w:rPr>
                    <w:ins w:id="1046" w:author="Samuel Malachowsky" w:date="2015-03-13T11:53:00Z"/>
                    <w:rFonts w:ascii="Times New Roman" w:hAnsi="Times New Roman" w:cs="Times New Roman"/>
                  </w:rPr>
                </w:rPrChange>
              </w:rPr>
              <w:pPrChange w:id="1047" w:author="Samuel Malachowsky" w:date="2015-03-15T18:08:00Z">
                <w:pPr>
                  <w:spacing w:after="200" w:line="276" w:lineRule="auto"/>
                  <w:jc w:val="center"/>
                </w:pPr>
              </w:pPrChange>
            </w:pPr>
          </w:p>
        </w:tc>
        <w:tc>
          <w:tcPr>
            <w:tcW w:w="1439" w:type="dxa"/>
            <w:tcPrChange w:id="1048" w:author="Samuel Malachowsky" w:date="2015-03-13T13:36:00Z">
              <w:tcPr>
                <w:tcW w:w="1439" w:type="dxa"/>
                <w:gridSpan w:val="3"/>
              </w:tcPr>
            </w:tcPrChange>
          </w:tcPr>
          <w:p w:rsidR="00DB35CF" w:rsidRPr="00965FB5" w:rsidRDefault="00DB35CF">
            <w:pPr>
              <w:jc w:val="center"/>
              <w:rPr>
                <w:ins w:id="1049" w:author="Samuel Malachowsky" w:date="2015-03-13T11:53:00Z"/>
                <w:rFonts w:ascii="Times New Roman" w:hAnsi="Times New Roman" w:cs="Times New Roman"/>
                <w:b/>
                <w:rPrChange w:id="1050" w:author="Samuel Malachowsky" w:date="2015-04-01T14:26:00Z">
                  <w:rPr>
                    <w:ins w:id="1051" w:author="Samuel Malachowsky" w:date="2015-03-13T11:53:00Z"/>
                    <w:rFonts w:ascii="Times New Roman" w:hAnsi="Times New Roman" w:cs="Times New Roman"/>
                  </w:rPr>
                </w:rPrChange>
              </w:rPr>
              <w:pPrChange w:id="1052" w:author="Samuel Malachowsky" w:date="2015-03-15T18:08:00Z">
                <w:pPr>
                  <w:spacing w:after="200" w:line="276" w:lineRule="auto"/>
                  <w:jc w:val="center"/>
                </w:pPr>
              </w:pPrChange>
            </w:pPr>
            <w:ins w:id="1053" w:author="Samuel Malachowsky" w:date="2015-03-13T11:54:00Z">
              <w:r w:rsidRPr="00965FB5">
                <w:rPr>
                  <w:rFonts w:ascii="Times New Roman" w:hAnsi="Times New Roman" w:cs="Times New Roman"/>
                  <w:b/>
                  <w:rPrChange w:id="1054" w:author="Samuel Malachowsky" w:date="2015-04-01T14:26:00Z">
                    <w:rPr>
                      <w:rFonts w:ascii="Times New Roman" w:hAnsi="Times New Roman" w:cs="Times New Roman"/>
                      <w:b/>
                    </w:rPr>
                  </w:rPrChange>
                </w:rPr>
                <w:t>4.</w:t>
              </w:r>
            </w:ins>
            <w:ins w:id="1055" w:author="Samuel Malachowsky" w:date="2015-03-13T12:40:00Z">
              <w:r w:rsidR="00EA3ABC" w:rsidRPr="00965FB5">
                <w:rPr>
                  <w:rFonts w:ascii="Times New Roman" w:hAnsi="Times New Roman" w:cs="Times New Roman"/>
                  <w:b/>
                  <w:rPrChange w:id="1056" w:author="Samuel Malachowsky" w:date="2015-04-01T14:26:00Z">
                    <w:rPr>
                      <w:rFonts w:ascii="Times New Roman" w:hAnsi="Times New Roman" w:cs="Times New Roman"/>
                      <w:b/>
                    </w:rPr>
                  </w:rPrChange>
                </w:rPr>
                <w:t>4</w:t>
              </w:r>
            </w:ins>
            <w:ins w:id="1057" w:author="Samuel Malachowsky" w:date="2015-03-13T12:28:00Z">
              <w:r w:rsidRPr="00965FB5">
                <w:rPr>
                  <w:rFonts w:ascii="Times New Roman" w:hAnsi="Times New Roman" w:cs="Times New Roman"/>
                  <w:b/>
                  <w:rPrChange w:id="1058" w:author="Samuel Malachowsky" w:date="2015-04-01T14:26:00Z">
                    <w:rPr>
                      <w:rFonts w:ascii="Times New Roman" w:hAnsi="Times New Roman" w:cs="Times New Roman"/>
                      <w:b/>
                    </w:rPr>
                  </w:rPrChange>
                </w:rPr>
                <w:t xml:space="preserve"> Students</w:t>
              </w:r>
            </w:ins>
          </w:p>
        </w:tc>
        <w:tc>
          <w:tcPr>
            <w:tcW w:w="1852" w:type="dxa"/>
            <w:tcPrChange w:id="1059" w:author="Samuel Malachowsky" w:date="2015-03-13T13:36:00Z">
              <w:tcPr>
                <w:tcW w:w="2000" w:type="dxa"/>
                <w:gridSpan w:val="3"/>
              </w:tcPr>
            </w:tcPrChange>
          </w:tcPr>
          <w:p w:rsidR="00DB35CF" w:rsidRPr="00965FB5" w:rsidRDefault="00DB35CF">
            <w:pPr>
              <w:jc w:val="center"/>
              <w:rPr>
                <w:ins w:id="1060" w:author="Samuel Malachowsky" w:date="2015-03-13T11:53:00Z"/>
                <w:rFonts w:ascii="Times New Roman" w:hAnsi="Times New Roman" w:cs="Times New Roman"/>
                <w:b/>
                <w:rPrChange w:id="1061" w:author="Samuel Malachowsky" w:date="2015-04-01T14:26:00Z">
                  <w:rPr>
                    <w:ins w:id="1062" w:author="Samuel Malachowsky" w:date="2015-03-13T11:53:00Z"/>
                    <w:rFonts w:ascii="Times New Roman" w:hAnsi="Times New Roman" w:cs="Times New Roman"/>
                  </w:rPr>
                </w:rPrChange>
              </w:rPr>
              <w:pPrChange w:id="1063" w:author="Samuel Malachowsky" w:date="2015-03-15T18:08:00Z">
                <w:pPr>
                  <w:spacing w:after="200" w:line="276" w:lineRule="auto"/>
                </w:pPr>
              </w:pPrChange>
            </w:pPr>
            <w:ins w:id="1064" w:author="Samuel Malachowsky" w:date="2015-03-13T12:18:00Z">
              <w:r w:rsidRPr="00965FB5">
                <w:rPr>
                  <w:rFonts w:ascii="Times New Roman" w:hAnsi="Times New Roman" w:cs="Times New Roman"/>
                  <w:b/>
                  <w:rPrChange w:id="1065" w:author="Samuel Malachowsky" w:date="2015-04-01T14:26:00Z">
                    <w:rPr>
                      <w:rFonts w:ascii="Times New Roman" w:hAnsi="Times New Roman" w:cs="Times New Roman"/>
                      <w:b/>
                    </w:rPr>
                  </w:rPrChange>
                </w:rPr>
                <w:t>52%</w:t>
              </w:r>
            </w:ins>
          </w:p>
        </w:tc>
        <w:tc>
          <w:tcPr>
            <w:tcW w:w="1620" w:type="dxa"/>
            <w:tcPrChange w:id="1066" w:author="Samuel Malachowsky" w:date="2015-03-13T13:36:00Z">
              <w:tcPr>
                <w:tcW w:w="1430" w:type="dxa"/>
                <w:gridSpan w:val="3"/>
              </w:tcPr>
            </w:tcPrChange>
          </w:tcPr>
          <w:p w:rsidR="00DB35CF" w:rsidRPr="00965FB5" w:rsidRDefault="00DB35CF">
            <w:pPr>
              <w:jc w:val="center"/>
              <w:rPr>
                <w:ins w:id="1067" w:author="Samuel Malachowsky" w:date="2015-03-13T12:25:00Z"/>
                <w:rFonts w:ascii="Times New Roman" w:hAnsi="Times New Roman" w:cs="Times New Roman"/>
                <w:b/>
                <w:rPrChange w:id="1068" w:author="Samuel Malachowsky" w:date="2015-04-01T14:26:00Z">
                  <w:rPr>
                    <w:ins w:id="1069" w:author="Samuel Malachowsky" w:date="2015-03-13T12:25:00Z"/>
                    <w:rFonts w:ascii="Times New Roman" w:hAnsi="Times New Roman" w:cs="Times New Roman"/>
                    <w:b/>
                  </w:rPr>
                </w:rPrChange>
              </w:rPr>
              <w:pPrChange w:id="1070" w:author="Samuel Malachowsky" w:date="2015-03-15T18:08:00Z">
                <w:pPr>
                  <w:spacing w:after="200" w:line="276" w:lineRule="auto"/>
                  <w:jc w:val="center"/>
                </w:pPr>
              </w:pPrChange>
            </w:pPr>
            <w:ins w:id="1071" w:author="Samuel Malachowsky" w:date="2015-03-13T12:27:00Z">
              <w:r w:rsidRPr="00965FB5">
                <w:rPr>
                  <w:rFonts w:ascii="Times New Roman" w:hAnsi="Times New Roman" w:cs="Times New Roman"/>
                  <w:b/>
                  <w:rPrChange w:id="1072" w:author="Samuel Malachowsky" w:date="2015-04-01T14:26:00Z">
                    <w:rPr>
                      <w:rFonts w:ascii="Times New Roman" w:hAnsi="Times New Roman" w:cs="Times New Roman"/>
                      <w:b/>
                    </w:rPr>
                  </w:rPrChange>
                </w:rPr>
                <w:t>27%</w:t>
              </w:r>
            </w:ins>
          </w:p>
        </w:tc>
        <w:tc>
          <w:tcPr>
            <w:tcW w:w="1800" w:type="dxa"/>
            <w:tcPrChange w:id="1073" w:author="Samuel Malachowsky" w:date="2015-03-13T13:36:00Z">
              <w:tcPr>
                <w:tcW w:w="1774" w:type="dxa"/>
                <w:gridSpan w:val="3"/>
              </w:tcPr>
            </w:tcPrChange>
          </w:tcPr>
          <w:p w:rsidR="00DB35CF" w:rsidRPr="00965FB5" w:rsidRDefault="002F4E79">
            <w:pPr>
              <w:jc w:val="center"/>
              <w:rPr>
                <w:ins w:id="1074" w:author="Samuel Malachowsky" w:date="2015-03-13T11:58:00Z"/>
                <w:rFonts w:ascii="Times New Roman" w:hAnsi="Times New Roman" w:cs="Times New Roman"/>
                <w:b/>
                <w:rPrChange w:id="1075" w:author="Samuel Malachowsky" w:date="2015-04-01T14:26:00Z">
                  <w:rPr>
                    <w:ins w:id="1076" w:author="Samuel Malachowsky" w:date="2015-03-13T11:58:00Z"/>
                    <w:rFonts w:ascii="Times New Roman" w:hAnsi="Times New Roman" w:cs="Times New Roman"/>
                    <w:b/>
                  </w:rPr>
                </w:rPrChange>
              </w:rPr>
              <w:pPrChange w:id="1077" w:author="Samuel Malachowsky" w:date="2015-03-15T18:08:00Z">
                <w:pPr>
                  <w:spacing w:after="200" w:line="276" w:lineRule="auto"/>
                </w:pPr>
              </w:pPrChange>
            </w:pPr>
            <w:ins w:id="1078" w:author="Samuel Malachowsky" w:date="2015-03-15T16:32:00Z">
              <w:r w:rsidRPr="00965FB5">
                <w:rPr>
                  <w:rFonts w:ascii="Times New Roman" w:hAnsi="Times New Roman" w:cs="Times New Roman"/>
                  <w:b/>
                  <w:rPrChange w:id="1079" w:author="Samuel Malachowsky" w:date="2015-04-01T14:26:00Z">
                    <w:rPr>
                      <w:rFonts w:ascii="Times New Roman" w:hAnsi="Times New Roman" w:cs="Times New Roman"/>
                      <w:b/>
                      <w:highlight w:val="yellow"/>
                    </w:rPr>
                  </w:rPrChange>
                </w:rPr>
                <w:t>83</w:t>
              </w:r>
            </w:ins>
            <w:ins w:id="1080" w:author="Samuel Malachowsky" w:date="2015-03-13T12:41:00Z">
              <w:r w:rsidR="00EA3ABC" w:rsidRPr="00965FB5">
                <w:rPr>
                  <w:rFonts w:ascii="Times New Roman" w:hAnsi="Times New Roman" w:cs="Times New Roman"/>
                  <w:b/>
                  <w:rPrChange w:id="1081" w:author="Samuel Malachowsky" w:date="2015-04-01T14:26:00Z">
                    <w:rPr>
                      <w:rFonts w:ascii="Times New Roman" w:hAnsi="Times New Roman" w:cs="Times New Roman"/>
                      <w:b/>
                    </w:rPr>
                  </w:rPrChange>
                </w:rPr>
                <w:t>%</w:t>
              </w:r>
            </w:ins>
          </w:p>
        </w:tc>
        <w:tc>
          <w:tcPr>
            <w:tcW w:w="1852" w:type="dxa"/>
            <w:tcPrChange w:id="1082" w:author="Samuel Malachowsky" w:date="2015-03-13T13:36:00Z">
              <w:tcPr>
                <w:tcW w:w="1920" w:type="dxa"/>
                <w:gridSpan w:val="3"/>
              </w:tcPr>
            </w:tcPrChange>
          </w:tcPr>
          <w:p w:rsidR="00DB35CF" w:rsidRPr="00965FB5" w:rsidRDefault="002F4E79">
            <w:pPr>
              <w:jc w:val="center"/>
              <w:rPr>
                <w:ins w:id="1083" w:author="Samuel Malachowsky" w:date="2015-03-13T12:00:00Z"/>
                <w:rFonts w:ascii="Times New Roman" w:hAnsi="Times New Roman" w:cs="Times New Roman"/>
                <w:b/>
                <w:rPrChange w:id="1084" w:author="Samuel Malachowsky" w:date="2015-04-01T14:26:00Z">
                  <w:rPr>
                    <w:ins w:id="1085" w:author="Samuel Malachowsky" w:date="2015-03-13T12:00:00Z"/>
                    <w:rFonts w:ascii="Times New Roman" w:hAnsi="Times New Roman" w:cs="Times New Roman"/>
                    <w:b/>
                  </w:rPr>
                </w:rPrChange>
              </w:rPr>
              <w:pPrChange w:id="1086" w:author="Samuel Malachowsky" w:date="2015-03-15T18:08:00Z">
                <w:pPr>
                  <w:spacing w:after="200" w:line="276" w:lineRule="auto"/>
                </w:pPr>
              </w:pPrChange>
            </w:pPr>
            <w:ins w:id="1087" w:author="Samuel Malachowsky" w:date="2015-03-15T16:35:00Z">
              <w:r w:rsidRPr="00965FB5">
                <w:rPr>
                  <w:rFonts w:ascii="Times New Roman" w:hAnsi="Times New Roman" w:cs="Times New Roman"/>
                  <w:b/>
                  <w:rPrChange w:id="1088" w:author="Samuel Malachowsky" w:date="2015-04-01T14:26:00Z">
                    <w:rPr>
                      <w:rFonts w:ascii="Times New Roman" w:hAnsi="Times New Roman" w:cs="Times New Roman"/>
                      <w:b/>
                      <w:highlight w:val="yellow"/>
                    </w:rPr>
                  </w:rPrChange>
                </w:rPr>
                <w:t>21</w:t>
              </w:r>
            </w:ins>
            <w:ins w:id="1089" w:author="Samuel Malachowsky" w:date="2015-03-13T12:45:00Z">
              <w:r w:rsidR="00EA3ABC" w:rsidRPr="00965FB5">
                <w:rPr>
                  <w:rFonts w:ascii="Times New Roman" w:hAnsi="Times New Roman" w:cs="Times New Roman"/>
                  <w:b/>
                  <w:rPrChange w:id="1090" w:author="Samuel Malachowsky" w:date="2015-04-01T14:26:00Z">
                    <w:rPr>
                      <w:rFonts w:ascii="Times New Roman" w:hAnsi="Times New Roman" w:cs="Times New Roman"/>
                      <w:b/>
                    </w:rPr>
                  </w:rPrChange>
                </w:rPr>
                <w:t>%</w:t>
              </w:r>
            </w:ins>
          </w:p>
        </w:tc>
      </w:tr>
    </w:tbl>
    <w:p w:rsidR="00722CBC" w:rsidRPr="00965FB5" w:rsidRDefault="00E25BB2" w:rsidP="00E353E7">
      <w:pPr>
        <w:rPr>
          <w:ins w:id="1091" w:author="Samuel Malachowsky" w:date="2015-03-13T11:42:00Z"/>
          <w:rFonts w:ascii="Times New Roman" w:hAnsi="Times New Roman" w:cs="Times New Roman"/>
          <w:sz w:val="24"/>
          <w:szCs w:val="24"/>
          <w:rPrChange w:id="1092" w:author="Samuel Malachowsky" w:date="2015-04-01T14:24:00Z">
            <w:rPr>
              <w:ins w:id="1093" w:author="Samuel Malachowsky" w:date="2015-03-13T11:42:00Z"/>
              <w:rFonts w:ascii="Times New Roman" w:hAnsi="Times New Roman" w:cs="Times New Roman"/>
              <w:sz w:val="24"/>
              <w:szCs w:val="20"/>
            </w:rPr>
          </w:rPrChange>
        </w:rPr>
      </w:pPr>
      <w:ins w:id="1094" w:author="Samuel Malachowsky" w:date="2015-03-13T11:51:00Z">
        <w:r w:rsidRPr="00965FB5">
          <w:rPr>
            <w:rFonts w:ascii="Times New Roman" w:hAnsi="Times New Roman" w:cs="Times New Roman"/>
            <w:rPrChange w:id="1095" w:author="Samuel Malachowsky" w:date="2015-04-01T14:26:00Z">
              <w:rPr>
                <w:rFonts w:ascii="Times New Roman" w:hAnsi="Times New Roman" w:cs="Times New Roman"/>
                <w:sz w:val="24"/>
                <w:szCs w:val="24"/>
              </w:rPr>
            </w:rPrChange>
          </w:rPr>
          <w:t xml:space="preserve">Note: </w:t>
        </w:r>
      </w:ins>
      <w:ins w:id="1096" w:author="Samuel Malachowsky" w:date="2015-03-13T11:59:00Z">
        <w:r w:rsidR="00BB7475" w:rsidRPr="00965FB5">
          <w:rPr>
            <w:rFonts w:ascii="Times New Roman" w:hAnsi="Times New Roman" w:cs="Times New Roman"/>
            <w:rPrChange w:id="1097" w:author="Samuel Malachowsky" w:date="2015-04-01T14:26:00Z">
              <w:rPr>
                <w:rFonts w:ascii="Times New Roman" w:hAnsi="Times New Roman" w:cs="Times New Roman"/>
                <w:sz w:val="24"/>
                <w:szCs w:val="24"/>
              </w:rPr>
            </w:rPrChange>
          </w:rPr>
          <w:t>Grade</w:t>
        </w:r>
      </w:ins>
      <w:ins w:id="1098" w:author="Samuel Malachowsky" w:date="2015-03-13T12:01:00Z">
        <w:r w:rsidR="00BB7475" w:rsidRPr="00965FB5">
          <w:rPr>
            <w:rFonts w:ascii="Times New Roman" w:hAnsi="Times New Roman" w:cs="Times New Roman"/>
            <w:rPrChange w:id="1099" w:author="Samuel Malachowsky" w:date="2015-04-01T14:26:00Z">
              <w:rPr>
                <w:rFonts w:ascii="Times New Roman" w:hAnsi="Times New Roman" w:cs="Times New Roman"/>
                <w:sz w:val="24"/>
                <w:szCs w:val="24"/>
              </w:rPr>
            </w:rPrChange>
          </w:rPr>
          <w:t xml:space="preserve"> data is based </w:t>
        </w:r>
      </w:ins>
      <w:ins w:id="1100" w:author="Samuel Malachowsky" w:date="2015-03-13T12:02:00Z">
        <w:r w:rsidR="00BB7475" w:rsidRPr="00965FB5">
          <w:rPr>
            <w:rFonts w:ascii="Times New Roman" w:hAnsi="Times New Roman" w:cs="Times New Roman"/>
            <w:rPrChange w:id="1101" w:author="Samuel Malachowsky" w:date="2015-04-01T14:26:00Z">
              <w:rPr>
                <w:rFonts w:ascii="Times New Roman" w:hAnsi="Times New Roman" w:cs="Times New Roman"/>
                <w:sz w:val="24"/>
                <w:szCs w:val="24"/>
              </w:rPr>
            </w:rPrChange>
          </w:rPr>
          <w:t>on</w:t>
        </w:r>
      </w:ins>
      <w:ins w:id="1102" w:author="Samuel Malachowsky" w:date="2015-03-13T11:59:00Z">
        <w:r w:rsidR="00BB7475" w:rsidRPr="00965FB5">
          <w:rPr>
            <w:rFonts w:ascii="Times New Roman" w:hAnsi="Times New Roman" w:cs="Times New Roman"/>
            <w:rPrChange w:id="1103" w:author="Samuel Malachowsky" w:date="2015-04-01T14:26:00Z">
              <w:rPr>
                <w:rFonts w:ascii="Times New Roman" w:hAnsi="Times New Roman" w:cs="Times New Roman"/>
                <w:sz w:val="24"/>
                <w:szCs w:val="24"/>
              </w:rPr>
            </w:rPrChange>
          </w:rPr>
          <w:t xml:space="preserve"> Midterm 1, which occurs before group selection</w:t>
        </w:r>
      </w:ins>
      <w:ins w:id="1104" w:author="Samuel Malachowsky" w:date="2015-03-13T12:02:00Z">
        <w:r w:rsidR="00BB7475" w:rsidRPr="00965FB5">
          <w:rPr>
            <w:rFonts w:ascii="Times New Roman" w:hAnsi="Times New Roman" w:cs="Times New Roman"/>
            <w:rPrChange w:id="1105" w:author="Samuel Malachowsky" w:date="2015-04-01T14:26:00Z">
              <w:rPr>
                <w:rFonts w:ascii="Times New Roman" w:hAnsi="Times New Roman" w:cs="Times New Roman"/>
                <w:sz w:val="24"/>
                <w:szCs w:val="24"/>
              </w:rPr>
            </w:rPrChange>
          </w:rPr>
          <w:t xml:space="preserve"> and is expressed as </w:t>
        </w:r>
      </w:ins>
      <w:ins w:id="1106" w:author="Samuel Malachowsky" w:date="2015-03-13T12:03:00Z">
        <w:r w:rsidR="00BB7475" w:rsidRPr="00965FB5">
          <w:rPr>
            <w:rFonts w:ascii="Times New Roman" w:hAnsi="Times New Roman" w:cs="Times New Roman"/>
            <w:rPrChange w:id="1107" w:author="Samuel Malachowsky" w:date="2015-04-01T14:26:00Z">
              <w:rPr>
                <w:rFonts w:ascii="Times New Roman" w:hAnsi="Times New Roman" w:cs="Times New Roman"/>
                <w:sz w:val="24"/>
                <w:szCs w:val="24"/>
              </w:rPr>
            </w:rPrChange>
          </w:rPr>
          <w:t xml:space="preserve">statistical </w:t>
        </w:r>
      </w:ins>
      <w:ins w:id="1108" w:author="Samuel Malachowsky" w:date="2015-03-13T12:02:00Z">
        <w:r w:rsidR="00BB7475" w:rsidRPr="00965FB5">
          <w:rPr>
            <w:rFonts w:ascii="Times New Roman" w:hAnsi="Times New Roman" w:cs="Times New Roman"/>
            <w:rPrChange w:id="1109" w:author="Samuel Malachowsky" w:date="2015-04-01T14:26:00Z">
              <w:rPr>
                <w:rFonts w:ascii="Times New Roman" w:hAnsi="Times New Roman" w:cs="Times New Roman"/>
                <w:sz w:val="24"/>
                <w:szCs w:val="24"/>
              </w:rPr>
            </w:rPrChange>
          </w:rPr>
          <w:t>percentile</w:t>
        </w:r>
      </w:ins>
      <w:ins w:id="1110" w:author="Samuel Malachowsky" w:date="2015-03-13T13:39:00Z">
        <w:r w:rsidR="00B45238" w:rsidRPr="00965FB5">
          <w:rPr>
            <w:rFonts w:ascii="Times New Roman" w:hAnsi="Times New Roman" w:cs="Times New Roman"/>
            <w:rPrChange w:id="1111" w:author="Samuel Malachowsky" w:date="2015-04-01T14:26:00Z">
              <w:rPr>
                <w:rFonts w:ascii="Times New Roman" w:hAnsi="Times New Roman" w:cs="Times New Roman"/>
                <w:sz w:val="24"/>
                <w:szCs w:val="24"/>
              </w:rPr>
            </w:rPrChange>
          </w:rPr>
          <w:t xml:space="preserve"> (not actual grades) </w:t>
        </w:r>
      </w:ins>
      <w:ins w:id="1112" w:author="Samuel Malachowsky" w:date="2015-03-13T11:59:00Z">
        <w:r w:rsidR="00BB7475" w:rsidRPr="00965FB5">
          <w:rPr>
            <w:rFonts w:ascii="Times New Roman" w:hAnsi="Times New Roman" w:cs="Times New Roman"/>
            <w:rPrChange w:id="1113" w:author="Samuel Malachowsky" w:date="2015-04-01T14:26:00Z">
              <w:rPr>
                <w:rFonts w:ascii="Times New Roman" w:hAnsi="Times New Roman" w:cs="Times New Roman"/>
                <w:sz w:val="24"/>
                <w:szCs w:val="24"/>
              </w:rPr>
            </w:rPrChange>
          </w:rPr>
          <w:t>A</w:t>
        </w:r>
      </w:ins>
      <w:ins w:id="1114" w:author="Samuel Malachowsky" w:date="2015-03-13T11:51:00Z">
        <w:r w:rsidRPr="00965FB5">
          <w:rPr>
            <w:rFonts w:ascii="Times New Roman" w:hAnsi="Times New Roman" w:cs="Times New Roman"/>
            <w:rPrChange w:id="1115" w:author="Samuel Malachowsky" w:date="2015-04-01T14:26:00Z">
              <w:rPr>
                <w:rFonts w:ascii="Times New Roman" w:hAnsi="Times New Roman" w:cs="Times New Roman"/>
                <w:sz w:val="24"/>
                <w:szCs w:val="24"/>
              </w:rPr>
            </w:rPrChange>
          </w:rPr>
          <w:t>verage group sizes are reduced by students exiting the course</w:t>
        </w:r>
      </w:ins>
      <w:ins w:id="1116" w:author="Samuel Malachowsky" w:date="2015-03-13T13:36:00Z">
        <w:r w:rsidR="00B45238" w:rsidRPr="00965FB5">
          <w:rPr>
            <w:rFonts w:ascii="Times New Roman" w:hAnsi="Times New Roman" w:cs="Times New Roman"/>
            <w:rPrChange w:id="1117" w:author="Samuel Malachowsky" w:date="2015-04-01T14:26:00Z">
              <w:rPr>
                <w:rFonts w:ascii="Times New Roman" w:hAnsi="Times New Roman" w:cs="Times New Roman"/>
                <w:sz w:val="24"/>
                <w:szCs w:val="24"/>
              </w:rPr>
            </w:rPrChange>
          </w:rPr>
          <w:t>.</w:t>
        </w:r>
      </w:ins>
      <w:ins w:id="1118" w:author="Samuel Malachowsky" w:date="2015-03-14T16:42:00Z">
        <w:r w:rsidR="00DE6148" w:rsidRPr="00965FB5">
          <w:rPr>
            <w:rFonts w:ascii="Times New Roman" w:hAnsi="Times New Roman" w:cs="Times New Roman"/>
            <w:rPrChange w:id="1119" w:author="Samuel Malachowsky" w:date="2015-04-01T14:26:00Z">
              <w:rPr>
                <w:rFonts w:ascii="Times New Roman" w:hAnsi="Times New Roman" w:cs="Times New Roman"/>
                <w:sz w:val="24"/>
                <w:szCs w:val="24"/>
              </w:rPr>
            </w:rPrChange>
          </w:rPr>
          <w:t xml:space="preserve">  Totals are weighted averages.</w:t>
        </w:r>
      </w:ins>
      <w:ins w:id="1120" w:author="Samuel Malachowsky" w:date="2015-03-13T13:36:00Z">
        <w:r w:rsidR="009664D7" w:rsidRPr="00965FB5">
          <w:rPr>
            <w:rFonts w:ascii="Times New Roman" w:hAnsi="Times New Roman" w:cs="Times New Roman"/>
            <w:rPrChange w:id="1121" w:author="Samuel Malachowsky" w:date="2015-04-01T14:26:00Z">
              <w:rPr>
                <w:rFonts w:ascii="Times New Roman" w:hAnsi="Times New Roman" w:cs="Times New Roman"/>
                <w:sz w:val="24"/>
                <w:szCs w:val="24"/>
              </w:rPr>
            </w:rPrChange>
          </w:rPr>
          <w:t xml:space="preserve">  </w:t>
        </w:r>
      </w:ins>
      <w:ins w:id="1122" w:author="Samuel Malachowsky" w:date="2015-03-14T17:32:00Z">
        <w:r w:rsidR="00722CBC" w:rsidRPr="00965FB5">
          <w:rPr>
            <w:rFonts w:ascii="Times New Roman" w:hAnsi="Times New Roman" w:cs="Times New Roman"/>
            <w:rPrChange w:id="1123" w:author="Samuel Malachowsky" w:date="2015-04-01T14:26:00Z">
              <w:rPr>
                <w:rFonts w:ascii="Times New Roman" w:hAnsi="Times New Roman" w:cs="Times New Roman"/>
                <w:sz w:val="20"/>
                <w:szCs w:val="20"/>
              </w:rPr>
            </w:rPrChange>
          </w:rPr>
          <w:br/>
        </w:r>
      </w:ins>
    </w:p>
    <w:tbl>
      <w:tblPr>
        <w:tblStyle w:val="TableGrid"/>
        <w:tblW w:w="0" w:type="auto"/>
        <w:jc w:val="center"/>
        <w:tblCellMar>
          <w:left w:w="58" w:type="dxa"/>
          <w:right w:w="58" w:type="dxa"/>
        </w:tblCellMar>
        <w:tblLook w:val="04A0" w:firstRow="1" w:lastRow="0" w:firstColumn="1" w:lastColumn="0" w:noHBand="0" w:noVBand="1"/>
      </w:tblPr>
      <w:tblGrid>
        <w:gridCol w:w="1228"/>
        <w:gridCol w:w="2430"/>
        <w:gridCol w:w="5818"/>
        <w:tblGridChange w:id="1124">
          <w:tblGrid>
            <w:gridCol w:w="50"/>
            <w:gridCol w:w="286"/>
            <w:gridCol w:w="2062"/>
            <w:gridCol w:w="7078"/>
            <w:gridCol w:w="50"/>
          </w:tblGrid>
        </w:tblGridChange>
      </w:tblGrid>
      <w:tr w:rsidR="00EC4A99" w:rsidRPr="005A3996" w:rsidTr="00D06B34">
        <w:trPr>
          <w:jc w:val="center"/>
          <w:ins w:id="1125" w:author="Samuel Malachowsky" w:date="2015-03-13T13:47:00Z"/>
        </w:trPr>
        <w:tc>
          <w:tcPr>
            <w:tcW w:w="9476" w:type="dxa"/>
            <w:gridSpan w:val="3"/>
            <w:tcBorders>
              <w:top w:val="nil"/>
              <w:left w:val="nil"/>
              <w:bottom w:val="single" w:sz="4" w:space="0" w:color="auto"/>
              <w:right w:val="nil"/>
            </w:tcBorders>
            <w:shd w:val="clear" w:color="auto" w:fill="auto"/>
          </w:tcPr>
          <w:p w:rsidR="00EC4A99" w:rsidRPr="00965FB5" w:rsidRDefault="00EC4A99" w:rsidP="00965FB5">
            <w:pPr>
              <w:pStyle w:val="Caption"/>
              <w:keepNext/>
              <w:jc w:val="center"/>
              <w:rPr>
                <w:ins w:id="1126" w:author="Samuel Malachowsky" w:date="2015-03-13T13:47:00Z"/>
                <w:rFonts w:ascii="Times New Roman" w:hAnsi="Times New Roman" w:cs="Times New Roman"/>
                <w:b w:val="0"/>
                <w:color w:val="000000" w:themeColor="text1"/>
                <w:sz w:val="22"/>
                <w:szCs w:val="22"/>
                <w:rPrChange w:id="1127" w:author="Samuel Malachowsky" w:date="2015-04-01T14:26:00Z">
                  <w:rPr>
                    <w:ins w:id="1128" w:author="Samuel Malachowsky" w:date="2015-03-13T13:47:00Z"/>
                    <w:rFonts w:ascii="Times New Roman" w:hAnsi="Times New Roman" w:cs="Times New Roman"/>
                    <w:b w:val="0"/>
                    <w:color w:val="000000" w:themeColor="text1"/>
                    <w:sz w:val="22"/>
                    <w:szCs w:val="22"/>
                  </w:rPr>
                </w:rPrChange>
              </w:rPr>
              <w:pPrChange w:id="1129" w:author="Samuel Malachowsky" w:date="2015-04-01T14:23:00Z">
                <w:pPr>
                  <w:pStyle w:val="Caption"/>
                  <w:keepNext/>
                  <w:jc w:val="center"/>
                </w:pPr>
              </w:pPrChange>
            </w:pPr>
            <w:ins w:id="1130" w:author="Samuel Malachowsky" w:date="2015-03-13T13:49:00Z">
              <w:r w:rsidRPr="00965FB5">
                <w:rPr>
                  <w:rFonts w:ascii="Times New Roman" w:hAnsi="Times New Roman" w:cs="Times New Roman"/>
                  <w:b w:val="0"/>
                  <w:color w:val="000000" w:themeColor="text1"/>
                  <w:sz w:val="22"/>
                  <w:szCs w:val="22"/>
                  <w:rPrChange w:id="1131" w:author="Samuel Malachowsky" w:date="2015-04-01T14:26:00Z">
                    <w:rPr>
                      <w:rFonts w:ascii="Times New Roman" w:hAnsi="Times New Roman" w:cs="Times New Roman"/>
                      <w:b w:val="0"/>
                      <w:color w:val="000000" w:themeColor="text1"/>
                      <w:sz w:val="22"/>
                      <w:szCs w:val="22"/>
                    </w:rPr>
                  </w:rPrChange>
                </w:rPr>
                <w:t xml:space="preserve">Appendix </w:t>
              </w:r>
            </w:ins>
            <w:ins w:id="1132" w:author="Samuel Malachowsky" w:date="2015-04-01T14:23:00Z">
              <w:r w:rsidR="00965FB5" w:rsidRPr="00965FB5">
                <w:rPr>
                  <w:rFonts w:ascii="Times New Roman" w:hAnsi="Times New Roman" w:cs="Times New Roman"/>
                  <w:b w:val="0"/>
                  <w:color w:val="000000" w:themeColor="text1"/>
                  <w:sz w:val="22"/>
                  <w:szCs w:val="22"/>
                  <w:rPrChange w:id="1133" w:author="Samuel Malachowsky" w:date="2015-04-01T14:26:00Z">
                    <w:rPr>
                      <w:rFonts w:ascii="Times New Roman" w:hAnsi="Times New Roman" w:cs="Times New Roman"/>
                      <w:b w:val="0"/>
                      <w:color w:val="000000" w:themeColor="text1"/>
                      <w:sz w:val="22"/>
                      <w:szCs w:val="22"/>
                    </w:rPr>
                  </w:rPrChange>
                </w:rPr>
                <w:t>3</w:t>
              </w:r>
            </w:ins>
            <w:ins w:id="1134" w:author="Samuel Malachowsky" w:date="2015-03-13T13:49:00Z">
              <w:r w:rsidRPr="00965FB5">
                <w:rPr>
                  <w:rFonts w:ascii="Times New Roman" w:hAnsi="Times New Roman" w:cs="Times New Roman"/>
                  <w:b w:val="0"/>
                  <w:color w:val="000000" w:themeColor="text1"/>
                  <w:sz w:val="22"/>
                  <w:szCs w:val="22"/>
                  <w:rPrChange w:id="1135" w:author="Samuel Malachowsky" w:date="2015-04-01T14:26:00Z">
                    <w:rPr>
                      <w:rFonts w:ascii="Times New Roman" w:hAnsi="Times New Roman" w:cs="Times New Roman"/>
                      <w:b w:val="0"/>
                      <w:color w:val="000000" w:themeColor="text1"/>
                      <w:sz w:val="22"/>
                      <w:szCs w:val="22"/>
                    </w:rPr>
                  </w:rPrChange>
                </w:rPr>
                <w:t>: Presentations before and after project change</w:t>
              </w:r>
            </w:ins>
          </w:p>
        </w:tc>
      </w:tr>
      <w:tr w:rsidR="00EC4A99" w:rsidRPr="005A3996" w:rsidTr="00990376">
        <w:tblPrEx>
          <w:tblW w:w="0" w:type="auto"/>
          <w:jc w:val="center"/>
          <w:tblCellMar>
            <w:left w:w="58" w:type="dxa"/>
            <w:right w:w="58" w:type="dxa"/>
          </w:tblCellMar>
          <w:tblPrExChange w:id="1136" w:author="Samuel Malachowsky" w:date="2015-03-14T16:11:00Z">
            <w:tblPrEx>
              <w:tblW w:w="0" w:type="auto"/>
              <w:jc w:val="center"/>
              <w:tblCellMar>
                <w:left w:w="58" w:type="dxa"/>
                <w:right w:w="58" w:type="dxa"/>
              </w:tblCellMar>
            </w:tblPrEx>
          </w:tblPrExChange>
        </w:tblPrEx>
        <w:trPr>
          <w:jc w:val="center"/>
          <w:ins w:id="1137" w:author="Samuel Malachowsky" w:date="2015-03-13T13:47:00Z"/>
          <w:trPrChange w:id="1138" w:author="Samuel Malachowsky" w:date="2015-03-14T16:11:00Z">
            <w:trPr>
              <w:gridAfter w:val="0"/>
              <w:jc w:val="center"/>
            </w:trPr>
          </w:trPrChange>
        </w:trPr>
        <w:tc>
          <w:tcPr>
            <w:tcW w:w="1228" w:type="dxa"/>
            <w:tcBorders>
              <w:top w:val="single" w:sz="4" w:space="0" w:color="auto"/>
            </w:tcBorders>
            <w:shd w:val="clear" w:color="auto" w:fill="D9D9D9" w:themeFill="background1" w:themeFillShade="D9"/>
            <w:tcPrChange w:id="1139" w:author="Samuel Malachowsky" w:date="2015-03-14T16:11:00Z">
              <w:tcPr>
                <w:tcW w:w="336" w:type="dxa"/>
                <w:gridSpan w:val="2"/>
                <w:tcBorders>
                  <w:top w:val="single" w:sz="4" w:space="0" w:color="auto"/>
                </w:tcBorders>
                <w:shd w:val="clear" w:color="auto" w:fill="D9D9D9" w:themeFill="background1" w:themeFillShade="D9"/>
              </w:tcPr>
            </w:tcPrChange>
          </w:tcPr>
          <w:p w:rsidR="00EC4A99" w:rsidRPr="00965FB5" w:rsidRDefault="00EC4A99" w:rsidP="00D06B34">
            <w:pPr>
              <w:jc w:val="center"/>
              <w:rPr>
                <w:ins w:id="1140" w:author="Samuel Malachowsky" w:date="2015-03-13T13:47:00Z"/>
                <w:rFonts w:ascii="Times New Roman" w:hAnsi="Times New Roman" w:cs="Times New Roman"/>
                <w:b/>
                <w:rPrChange w:id="1141" w:author="Samuel Malachowsky" w:date="2015-04-01T14:26:00Z">
                  <w:rPr>
                    <w:ins w:id="1142" w:author="Samuel Malachowsky" w:date="2015-03-13T13:47:00Z"/>
                    <w:rFonts w:ascii="Times New Roman" w:hAnsi="Times New Roman" w:cs="Times New Roman"/>
                    <w:b/>
                  </w:rPr>
                </w:rPrChange>
              </w:rPr>
            </w:pPr>
          </w:p>
        </w:tc>
        <w:tc>
          <w:tcPr>
            <w:tcW w:w="2430" w:type="dxa"/>
            <w:tcBorders>
              <w:top w:val="single" w:sz="4" w:space="0" w:color="auto"/>
            </w:tcBorders>
            <w:shd w:val="clear" w:color="auto" w:fill="D9D9D9" w:themeFill="background1" w:themeFillShade="D9"/>
            <w:tcPrChange w:id="1143" w:author="Samuel Malachowsky" w:date="2015-03-14T16:11:00Z">
              <w:tcPr>
                <w:tcW w:w="2062" w:type="dxa"/>
                <w:tcBorders>
                  <w:top w:val="single" w:sz="4" w:space="0" w:color="auto"/>
                </w:tcBorders>
                <w:shd w:val="clear" w:color="auto" w:fill="D9D9D9" w:themeFill="background1" w:themeFillShade="D9"/>
              </w:tcPr>
            </w:tcPrChange>
          </w:tcPr>
          <w:p w:rsidR="00EC4A99" w:rsidRPr="00965FB5" w:rsidRDefault="00EC4A99" w:rsidP="00D06B34">
            <w:pPr>
              <w:rPr>
                <w:ins w:id="1144" w:author="Samuel Malachowsky" w:date="2015-03-13T13:47:00Z"/>
                <w:rFonts w:ascii="Times New Roman" w:hAnsi="Times New Roman" w:cs="Times New Roman"/>
                <w:b/>
                <w:rPrChange w:id="1145" w:author="Samuel Malachowsky" w:date="2015-04-01T14:26:00Z">
                  <w:rPr>
                    <w:ins w:id="1146" w:author="Samuel Malachowsky" w:date="2015-03-13T13:47:00Z"/>
                    <w:rFonts w:ascii="Times New Roman" w:hAnsi="Times New Roman" w:cs="Times New Roman"/>
                    <w:b/>
                  </w:rPr>
                </w:rPrChange>
              </w:rPr>
            </w:pPr>
            <w:ins w:id="1147" w:author="Samuel Malachowsky" w:date="2015-03-13T13:48:00Z">
              <w:r w:rsidRPr="00965FB5">
                <w:rPr>
                  <w:rFonts w:ascii="Times New Roman" w:hAnsi="Times New Roman" w:cs="Times New Roman"/>
                  <w:b/>
                  <w:rPrChange w:id="1148" w:author="Samuel Malachowsky" w:date="2015-04-01T14:26:00Z">
                    <w:rPr>
                      <w:rFonts w:ascii="Times New Roman" w:hAnsi="Times New Roman" w:cs="Times New Roman"/>
                      <w:b/>
                    </w:rPr>
                  </w:rPrChange>
                </w:rPr>
                <w:t xml:space="preserve">Focus / </w:t>
              </w:r>
            </w:ins>
            <w:ins w:id="1149" w:author="Samuel Malachowsky" w:date="2015-03-13T13:47:00Z">
              <w:r w:rsidRPr="00965FB5">
                <w:rPr>
                  <w:rFonts w:ascii="Times New Roman" w:hAnsi="Times New Roman" w:cs="Times New Roman"/>
                  <w:b/>
                  <w:rPrChange w:id="1150" w:author="Samuel Malachowsky" w:date="2015-04-01T14:26:00Z">
                    <w:rPr>
                      <w:rFonts w:ascii="Times New Roman" w:hAnsi="Times New Roman" w:cs="Times New Roman"/>
                      <w:b/>
                    </w:rPr>
                  </w:rPrChange>
                </w:rPr>
                <w:t>Approach</w:t>
              </w:r>
            </w:ins>
          </w:p>
        </w:tc>
        <w:tc>
          <w:tcPr>
            <w:tcW w:w="5818" w:type="dxa"/>
            <w:tcBorders>
              <w:top w:val="single" w:sz="4" w:space="0" w:color="auto"/>
            </w:tcBorders>
            <w:shd w:val="clear" w:color="auto" w:fill="D9D9D9" w:themeFill="background1" w:themeFillShade="D9"/>
            <w:tcPrChange w:id="1151" w:author="Samuel Malachowsky" w:date="2015-03-14T16:11:00Z">
              <w:tcPr>
                <w:tcW w:w="7078" w:type="dxa"/>
                <w:tcBorders>
                  <w:top w:val="single" w:sz="4" w:space="0" w:color="auto"/>
                </w:tcBorders>
                <w:shd w:val="clear" w:color="auto" w:fill="D9D9D9" w:themeFill="background1" w:themeFillShade="D9"/>
              </w:tcPr>
            </w:tcPrChange>
          </w:tcPr>
          <w:p w:rsidR="00EC4A99" w:rsidRPr="00965FB5" w:rsidRDefault="00EC4A99" w:rsidP="00D06B34">
            <w:pPr>
              <w:rPr>
                <w:ins w:id="1152" w:author="Samuel Malachowsky" w:date="2015-03-13T13:47:00Z"/>
                <w:rFonts w:ascii="Times New Roman" w:hAnsi="Times New Roman" w:cs="Times New Roman"/>
                <w:b/>
                <w:rPrChange w:id="1153" w:author="Samuel Malachowsky" w:date="2015-04-01T14:26:00Z">
                  <w:rPr>
                    <w:ins w:id="1154" w:author="Samuel Malachowsky" w:date="2015-03-13T13:47:00Z"/>
                    <w:rFonts w:ascii="Times New Roman" w:hAnsi="Times New Roman" w:cs="Times New Roman"/>
                    <w:b/>
                  </w:rPr>
                </w:rPrChange>
              </w:rPr>
            </w:pPr>
            <w:ins w:id="1155" w:author="Samuel Malachowsky" w:date="2015-03-13T13:47:00Z">
              <w:r w:rsidRPr="00965FB5">
                <w:rPr>
                  <w:rFonts w:ascii="Times New Roman" w:hAnsi="Times New Roman" w:cs="Times New Roman"/>
                  <w:b/>
                  <w:rPrChange w:id="1156" w:author="Samuel Malachowsky" w:date="2015-04-01T14:26:00Z">
                    <w:rPr>
                      <w:rFonts w:ascii="Times New Roman" w:hAnsi="Times New Roman" w:cs="Times New Roman"/>
                      <w:b/>
                    </w:rPr>
                  </w:rPrChange>
                </w:rPr>
                <w:t>Result</w:t>
              </w:r>
            </w:ins>
            <w:ins w:id="1157" w:author="Samuel Malachowsky" w:date="2015-03-13T13:49:00Z">
              <w:r w:rsidRPr="00965FB5">
                <w:rPr>
                  <w:rFonts w:ascii="Times New Roman" w:hAnsi="Times New Roman" w:cs="Times New Roman"/>
                  <w:b/>
                  <w:rPrChange w:id="1158" w:author="Samuel Malachowsky" w:date="2015-04-01T14:26:00Z">
                    <w:rPr>
                      <w:rFonts w:ascii="Times New Roman" w:hAnsi="Times New Roman" w:cs="Times New Roman"/>
                      <w:b/>
                    </w:rPr>
                  </w:rPrChange>
                </w:rPr>
                <w:t>(s)</w:t>
              </w:r>
            </w:ins>
            <w:ins w:id="1159" w:author="Samuel Malachowsky" w:date="2015-03-14T16:09:00Z">
              <w:r w:rsidR="00990376" w:rsidRPr="00965FB5">
                <w:rPr>
                  <w:rFonts w:ascii="Times New Roman" w:hAnsi="Times New Roman" w:cs="Times New Roman"/>
                  <w:b/>
                  <w:rPrChange w:id="1160" w:author="Samuel Malachowsky" w:date="2015-04-01T14:26:00Z">
                    <w:rPr>
                      <w:rFonts w:ascii="Times New Roman" w:hAnsi="Times New Roman" w:cs="Times New Roman"/>
                      <w:b/>
                    </w:rPr>
                  </w:rPrChange>
                </w:rPr>
                <w:t>/Examples</w:t>
              </w:r>
            </w:ins>
          </w:p>
        </w:tc>
      </w:tr>
      <w:tr w:rsidR="00EC4A99" w:rsidRPr="005A3996" w:rsidTr="00990376">
        <w:tblPrEx>
          <w:tblW w:w="0" w:type="auto"/>
          <w:jc w:val="center"/>
          <w:tblCellMar>
            <w:left w:w="58" w:type="dxa"/>
            <w:right w:w="58" w:type="dxa"/>
          </w:tblCellMar>
          <w:tblPrExChange w:id="1161" w:author="Samuel Malachowsky" w:date="2015-03-14T16:11:00Z">
            <w:tblPrEx>
              <w:tblW w:w="0" w:type="auto"/>
              <w:jc w:val="center"/>
              <w:tblCellMar>
                <w:left w:w="58" w:type="dxa"/>
                <w:right w:w="58" w:type="dxa"/>
              </w:tblCellMar>
            </w:tblPrEx>
          </w:tblPrExChange>
        </w:tblPrEx>
        <w:trPr>
          <w:jc w:val="center"/>
          <w:ins w:id="1162" w:author="Samuel Malachowsky" w:date="2015-03-13T13:47:00Z"/>
          <w:trPrChange w:id="1163" w:author="Samuel Malachowsky" w:date="2015-03-14T16:11:00Z">
            <w:trPr>
              <w:gridAfter w:val="0"/>
              <w:jc w:val="center"/>
            </w:trPr>
          </w:trPrChange>
        </w:trPr>
        <w:tc>
          <w:tcPr>
            <w:tcW w:w="1228" w:type="dxa"/>
            <w:tcPrChange w:id="1164" w:author="Samuel Malachowsky" w:date="2015-03-14T16:11:00Z">
              <w:tcPr>
                <w:tcW w:w="336" w:type="dxa"/>
                <w:gridSpan w:val="2"/>
              </w:tcPr>
            </w:tcPrChange>
          </w:tcPr>
          <w:p w:rsidR="00EC4A99" w:rsidRPr="00965FB5" w:rsidRDefault="00EC4A99" w:rsidP="00D06B34">
            <w:pPr>
              <w:jc w:val="center"/>
              <w:rPr>
                <w:ins w:id="1165" w:author="Samuel Malachowsky" w:date="2015-03-13T13:47:00Z"/>
                <w:rFonts w:ascii="Times New Roman" w:hAnsi="Times New Roman" w:cs="Times New Roman"/>
                <w:rPrChange w:id="1166" w:author="Samuel Malachowsky" w:date="2015-04-01T14:26:00Z">
                  <w:rPr>
                    <w:ins w:id="1167" w:author="Samuel Malachowsky" w:date="2015-03-13T13:47:00Z"/>
                    <w:rFonts w:ascii="Times New Roman" w:hAnsi="Times New Roman" w:cs="Times New Roman"/>
                  </w:rPr>
                </w:rPrChange>
              </w:rPr>
            </w:pPr>
            <w:ins w:id="1168" w:author="Samuel Malachowsky" w:date="2015-03-13T13:47:00Z">
              <w:r w:rsidRPr="00965FB5">
                <w:rPr>
                  <w:rFonts w:ascii="Times New Roman" w:hAnsi="Times New Roman" w:cs="Times New Roman"/>
                  <w:rPrChange w:id="1169" w:author="Samuel Malachowsky" w:date="2015-04-01T14:26:00Z">
                    <w:rPr>
                      <w:rFonts w:ascii="Times New Roman" w:hAnsi="Times New Roman" w:cs="Times New Roman"/>
                    </w:rPr>
                  </w:rPrChange>
                </w:rPr>
                <w:t>Prior to Project Change</w:t>
              </w:r>
            </w:ins>
          </w:p>
        </w:tc>
        <w:tc>
          <w:tcPr>
            <w:tcW w:w="2430" w:type="dxa"/>
            <w:tcPrChange w:id="1170" w:author="Samuel Malachowsky" w:date="2015-03-14T16:11:00Z">
              <w:tcPr>
                <w:tcW w:w="2062" w:type="dxa"/>
              </w:tcPr>
            </w:tcPrChange>
          </w:tcPr>
          <w:p w:rsidR="00EC4A99" w:rsidRPr="00965FB5" w:rsidRDefault="00990376" w:rsidP="00D06B34">
            <w:pPr>
              <w:rPr>
                <w:ins w:id="1171" w:author="Samuel Malachowsky" w:date="2015-03-13T13:47:00Z"/>
                <w:rFonts w:ascii="Times New Roman" w:hAnsi="Times New Roman" w:cs="Times New Roman"/>
                <w:rPrChange w:id="1172" w:author="Samuel Malachowsky" w:date="2015-04-01T14:26:00Z">
                  <w:rPr>
                    <w:ins w:id="1173" w:author="Samuel Malachowsky" w:date="2015-03-13T13:47:00Z"/>
                    <w:rFonts w:ascii="Times New Roman" w:hAnsi="Times New Roman" w:cs="Times New Roman"/>
                  </w:rPr>
                </w:rPrChange>
              </w:rPr>
            </w:pPr>
            <w:ins w:id="1174" w:author="Samuel Malachowsky" w:date="2015-03-14T16:09:00Z">
              <w:r w:rsidRPr="00965FB5">
                <w:rPr>
                  <w:rFonts w:ascii="Times New Roman" w:hAnsi="Times New Roman" w:cs="Times New Roman"/>
                  <w:rPrChange w:id="1175" w:author="Samuel Malachowsky" w:date="2015-04-01T14:26:00Z">
                    <w:rPr>
                      <w:rFonts w:ascii="Times New Roman" w:hAnsi="Times New Roman" w:cs="Times New Roman"/>
                    </w:rPr>
                  </w:rPrChange>
                </w:rPr>
                <w:t>Comprehensive coverage of project plan and other artifacts</w:t>
              </w:r>
            </w:ins>
          </w:p>
        </w:tc>
        <w:tc>
          <w:tcPr>
            <w:tcW w:w="5818" w:type="dxa"/>
            <w:tcPrChange w:id="1176" w:author="Samuel Malachowsky" w:date="2015-03-14T16:11:00Z">
              <w:tcPr>
                <w:tcW w:w="7078" w:type="dxa"/>
              </w:tcPr>
            </w:tcPrChange>
          </w:tcPr>
          <w:p w:rsidR="00EC4A99" w:rsidRPr="00965FB5" w:rsidRDefault="00990376" w:rsidP="00D06B34">
            <w:pPr>
              <w:rPr>
                <w:ins w:id="1177" w:author="Samuel Malachowsky" w:date="2015-03-14T16:20:00Z"/>
                <w:rFonts w:ascii="Times New Roman" w:hAnsi="Times New Roman" w:cs="Times New Roman"/>
                <w:rPrChange w:id="1178" w:author="Samuel Malachowsky" w:date="2015-04-01T14:26:00Z">
                  <w:rPr>
                    <w:ins w:id="1179" w:author="Samuel Malachowsky" w:date="2015-03-14T16:20:00Z"/>
                    <w:rFonts w:ascii="Times New Roman" w:hAnsi="Times New Roman" w:cs="Times New Roman"/>
                  </w:rPr>
                </w:rPrChange>
              </w:rPr>
            </w:pPr>
            <w:ins w:id="1180" w:author="Samuel Malachowsky" w:date="2015-03-14T16:09:00Z">
              <w:r w:rsidRPr="00965FB5">
                <w:rPr>
                  <w:rFonts w:ascii="Times New Roman" w:hAnsi="Times New Roman" w:cs="Times New Roman"/>
                  <w:rPrChange w:id="1181" w:author="Samuel Malachowsky" w:date="2015-04-01T14:26:00Z">
                    <w:rPr>
                      <w:rFonts w:ascii="Times New Roman" w:hAnsi="Times New Roman" w:cs="Times New Roman"/>
                    </w:rPr>
                  </w:rPrChange>
                </w:rPr>
                <w:t xml:space="preserve">Similar presentations from each team.  Main differences in grading </w:t>
              </w:r>
            </w:ins>
            <w:ins w:id="1182" w:author="Samuel Malachowsky" w:date="2015-03-14T16:10:00Z">
              <w:r w:rsidRPr="00965FB5">
                <w:rPr>
                  <w:rFonts w:ascii="Times New Roman" w:hAnsi="Times New Roman" w:cs="Times New Roman"/>
                  <w:rPrChange w:id="1183" w:author="Samuel Malachowsky" w:date="2015-04-01T14:26:00Z">
                    <w:rPr>
                      <w:rFonts w:ascii="Times New Roman" w:hAnsi="Times New Roman" w:cs="Times New Roman"/>
                    </w:rPr>
                  </w:rPrChange>
                </w:rPr>
                <w:t xml:space="preserve">(aside from the quality of the artifacts themselves) </w:t>
              </w:r>
            </w:ins>
            <w:ins w:id="1184" w:author="Samuel Malachowsky" w:date="2015-03-14T16:09:00Z">
              <w:r w:rsidRPr="00965FB5">
                <w:rPr>
                  <w:rFonts w:ascii="Times New Roman" w:hAnsi="Times New Roman" w:cs="Times New Roman"/>
                  <w:rPrChange w:id="1185" w:author="Samuel Malachowsky" w:date="2015-04-01T14:26:00Z">
                    <w:rPr>
                      <w:rFonts w:ascii="Times New Roman" w:hAnsi="Times New Roman" w:cs="Times New Roman"/>
                    </w:rPr>
                  </w:rPrChange>
                </w:rPr>
                <w:t>resulted from better prioritization</w:t>
              </w:r>
            </w:ins>
            <w:ins w:id="1186" w:author="Samuel Malachowsky" w:date="2015-03-14T16:10:00Z">
              <w:r w:rsidRPr="00965FB5">
                <w:rPr>
                  <w:rFonts w:ascii="Times New Roman" w:hAnsi="Times New Roman" w:cs="Times New Roman"/>
                  <w:rPrChange w:id="1187" w:author="Samuel Malachowsky" w:date="2015-04-01T14:26:00Z">
                    <w:rPr>
                      <w:rFonts w:ascii="Times New Roman" w:hAnsi="Times New Roman" w:cs="Times New Roman"/>
                    </w:rPr>
                  </w:rPrChange>
                </w:rPr>
                <w:t xml:space="preserve"> and time management</w:t>
              </w:r>
            </w:ins>
          </w:p>
          <w:p w:rsidR="00A700E3" w:rsidRPr="00965FB5" w:rsidRDefault="00A700E3">
            <w:pPr>
              <w:pStyle w:val="ListParagraph"/>
              <w:numPr>
                <w:ilvl w:val="0"/>
                <w:numId w:val="1"/>
              </w:numPr>
              <w:ind w:left="392" w:hanging="180"/>
              <w:rPr>
                <w:ins w:id="1188" w:author="Samuel Malachowsky" w:date="2015-03-13T13:47:00Z"/>
                <w:rFonts w:ascii="Times New Roman" w:hAnsi="Times New Roman" w:cs="Times New Roman"/>
                <w:rPrChange w:id="1189" w:author="Samuel Malachowsky" w:date="2015-04-01T14:26:00Z">
                  <w:rPr>
                    <w:ins w:id="1190" w:author="Samuel Malachowsky" w:date="2015-03-13T13:47:00Z"/>
                  </w:rPr>
                </w:rPrChange>
              </w:rPr>
              <w:pPrChange w:id="1191" w:author="Samuel Malachowsky" w:date="2015-03-14T16:21:00Z">
                <w:pPr>
                  <w:spacing w:after="200" w:line="276" w:lineRule="auto"/>
                </w:pPr>
              </w:pPrChange>
            </w:pPr>
            <w:ins w:id="1192" w:author="Samuel Malachowsky" w:date="2015-03-14T16:21:00Z">
              <w:r w:rsidRPr="00965FB5">
                <w:rPr>
                  <w:rFonts w:ascii="Times New Roman" w:hAnsi="Times New Roman" w:cs="Times New Roman"/>
                  <w:rPrChange w:id="1193" w:author="Samuel Malachowsky" w:date="2015-04-01T14:26:00Z">
                    <w:rPr>
                      <w:rFonts w:ascii="Times New Roman" w:hAnsi="Times New Roman" w:cs="Times New Roman"/>
                    </w:rPr>
                  </w:rPrChange>
                </w:rPr>
                <w:t>Each team puts high priority on the breadth rather than depth of their presentation</w:t>
              </w:r>
            </w:ins>
          </w:p>
        </w:tc>
      </w:tr>
      <w:tr w:rsidR="00EC4A99" w:rsidRPr="005A3996" w:rsidTr="00990376">
        <w:tblPrEx>
          <w:tblW w:w="0" w:type="auto"/>
          <w:jc w:val="center"/>
          <w:tblCellMar>
            <w:left w:w="58" w:type="dxa"/>
            <w:right w:w="58" w:type="dxa"/>
          </w:tblCellMar>
          <w:tblPrExChange w:id="1194" w:author="Samuel Malachowsky" w:date="2015-03-14T16:11:00Z">
            <w:tblPrEx>
              <w:tblW w:w="0" w:type="auto"/>
              <w:jc w:val="center"/>
              <w:tblCellMar>
                <w:left w:w="58" w:type="dxa"/>
                <w:right w:w="58" w:type="dxa"/>
              </w:tblCellMar>
            </w:tblPrEx>
          </w:tblPrExChange>
        </w:tblPrEx>
        <w:trPr>
          <w:jc w:val="center"/>
          <w:ins w:id="1195" w:author="Samuel Malachowsky" w:date="2015-03-13T13:47:00Z"/>
          <w:trPrChange w:id="1196" w:author="Samuel Malachowsky" w:date="2015-03-14T16:11:00Z">
            <w:trPr>
              <w:gridAfter w:val="0"/>
              <w:jc w:val="center"/>
            </w:trPr>
          </w:trPrChange>
        </w:trPr>
        <w:tc>
          <w:tcPr>
            <w:tcW w:w="1228" w:type="dxa"/>
            <w:tcPrChange w:id="1197" w:author="Samuel Malachowsky" w:date="2015-03-14T16:11:00Z">
              <w:tcPr>
                <w:tcW w:w="336" w:type="dxa"/>
                <w:gridSpan w:val="2"/>
              </w:tcPr>
            </w:tcPrChange>
          </w:tcPr>
          <w:p w:rsidR="00EC4A99" w:rsidRPr="00965FB5" w:rsidRDefault="00990376" w:rsidP="00D06B34">
            <w:pPr>
              <w:jc w:val="center"/>
              <w:rPr>
                <w:ins w:id="1198" w:author="Samuel Malachowsky" w:date="2015-03-13T13:47:00Z"/>
                <w:rFonts w:ascii="Times New Roman" w:hAnsi="Times New Roman" w:cs="Times New Roman"/>
                <w:rPrChange w:id="1199" w:author="Samuel Malachowsky" w:date="2015-04-01T14:26:00Z">
                  <w:rPr>
                    <w:ins w:id="1200" w:author="Samuel Malachowsky" w:date="2015-03-13T13:47:00Z"/>
                    <w:rFonts w:ascii="Times New Roman" w:hAnsi="Times New Roman" w:cs="Times New Roman"/>
                  </w:rPr>
                </w:rPrChange>
              </w:rPr>
            </w:pPr>
            <w:ins w:id="1201" w:author="Samuel Malachowsky" w:date="2015-03-14T16:10:00Z">
              <w:r w:rsidRPr="00965FB5">
                <w:rPr>
                  <w:rFonts w:ascii="Times New Roman" w:hAnsi="Times New Roman" w:cs="Times New Roman"/>
                  <w:rPrChange w:id="1202" w:author="Samuel Malachowsky" w:date="2015-04-01T14:26:00Z">
                    <w:rPr>
                      <w:rFonts w:ascii="Times New Roman" w:hAnsi="Times New Roman" w:cs="Times New Roman"/>
                    </w:rPr>
                  </w:rPrChange>
                </w:rPr>
                <w:lastRenderedPageBreak/>
                <w:t>After Project Change</w:t>
              </w:r>
            </w:ins>
          </w:p>
        </w:tc>
        <w:tc>
          <w:tcPr>
            <w:tcW w:w="2430" w:type="dxa"/>
            <w:tcPrChange w:id="1203" w:author="Samuel Malachowsky" w:date="2015-03-14T16:11:00Z">
              <w:tcPr>
                <w:tcW w:w="2062" w:type="dxa"/>
              </w:tcPr>
            </w:tcPrChange>
          </w:tcPr>
          <w:p w:rsidR="00EC4A99" w:rsidRPr="00965FB5" w:rsidRDefault="00990376" w:rsidP="00D06B34">
            <w:pPr>
              <w:rPr>
                <w:ins w:id="1204" w:author="Samuel Malachowsky" w:date="2015-03-13T13:47:00Z"/>
                <w:rFonts w:ascii="Times New Roman" w:hAnsi="Times New Roman" w:cs="Times New Roman"/>
                <w:rPrChange w:id="1205" w:author="Samuel Malachowsky" w:date="2015-04-01T14:26:00Z">
                  <w:rPr>
                    <w:ins w:id="1206" w:author="Samuel Malachowsky" w:date="2015-03-13T13:47:00Z"/>
                    <w:rFonts w:ascii="Times New Roman" w:hAnsi="Times New Roman" w:cs="Times New Roman"/>
                  </w:rPr>
                </w:rPrChange>
              </w:rPr>
            </w:pPr>
            <w:ins w:id="1207" w:author="Samuel Malachowsky" w:date="2015-03-14T16:11:00Z">
              <w:r w:rsidRPr="00965FB5">
                <w:rPr>
                  <w:rFonts w:ascii="Times New Roman" w:hAnsi="Times New Roman" w:cs="Times New Roman"/>
                  <w:rPrChange w:id="1208" w:author="Samuel Malachowsky" w:date="2015-04-01T14:26:00Z">
                    <w:rPr>
                      <w:rFonts w:ascii="Times New Roman" w:hAnsi="Times New Roman" w:cs="Times New Roman"/>
                    </w:rPr>
                  </w:rPrChange>
                </w:rPr>
                <w:t>Diversification of individual presentations via PM coordination</w:t>
              </w:r>
            </w:ins>
          </w:p>
        </w:tc>
        <w:tc>
          <w:tcPr>
            <w:tcW w:w="5818" w:type="dxa"/>
            <w:tcPrChange w:id="1209" w:author="Samuel Malachowsky" w:date="2015-03-14T16:11:00Z">
              <w:tcPr>
                <w:tcW w:w="7078" w:type="dxa"/>
              </w:tcPr>
            </w:tcPrChange>
          </w:tcPr>
          <w:p w:rsidR="00EC4A99" w:rsidRPr="00965FB5" w:rsidRDefault="00990376" w:rsidP="00D06B34">
            <w:pPr>
              <w:rPr>
                <w:ins w:id="1210" w:author="Samuel Malachowsky" w:date="2015-03-14T16:11:00Z"/>
                <w:rFonts w:ascii="Times New Roman" w:hAnsi="Times New Roman" w:cs="Times New Roman"/>
                <w:rPrChange w:id="1211" w:author="Samuel Malachowsky" w:date="2015-04-01T14:26:00Z">
                  <w:rPr>
                    <w:ins w:id="1212" w:author="Samuel Malachowsky" w:date="2015-03-14T16:11:00Z"/>
                    <w:rFonts w:ascii="Times New Roman" w:hAnsi="Times New Roman" w:cs="Times New Roman"/>
                  </w:rPr>
                </w:rPrChange>
              </w:rPr>
            </w:pPr>
            <w:ins w:id="1213" w:author="Samuel Malachowsky" w:date="2015-03-14T16:11:00Z">
              <w:r w:rsidRPr="00965FB5">
                <w:rPr>
                  <w:rFonts w:ascii="Times New Roman" w:hAnsi="Times New Roman" w:cs="Times New Roman"/>
                  <w:rPrChange w:id="1214" w:author="Samuel Malachowsky" w:date="2015-04-01T14:26:00Z">
                    <w:rPr>
                      <w:rFonts w:ascii="Times New Roman" w:hAnsi="Times New Roman" w:cs="Times New Roman"/>
                    </w:rPr>
                  </w:rPrChange>
                </w:rPr>
                <w:t xml:space="preserve">Distinct presentations, not </w:t>
              </w:r>
              <w:r w:rsidR="0030468A" w:rsidRPr="00965FB5">
                <w:rPr>
                  <w:rFonts w:ascii="Times New Roman" w:hAnsi="Times New Roman" w:cs="Times New Roman"/>
                  <w:rPrChange w:id="1215" w:author="Samuel Malachowsky" w:date="2015-04-01T14:26:00Z">
                    <w:rPr>
                      <w:rFonts w:ascii="Times New Roman" w:hAnsi="Times New Roman" w:cs="Times New Roman"/>
                    </w:rPr>
                  </w:rPrChange>
                </w:rPr>
                <w:t>only team-to-team, but semester</w:t>
              </w:r>
            </w:ins>
            <w:ins w:id="1216" w:author="Samuel Malachowsky" w:date="2015-03-14T17:08:00Z">
              <w:r w:rsidR="0030468A" w:rsidRPr="00965FB5">
                <w:rPr>
                  <w:rFonts w:ascii="Times New Roman" w:hAnsi="Times New Roman" w:cs="Times New Roman"/>
                  <w:rPrChange w:id="1217" w:author="Samuel Malachowsky" w:date="2015-04-01T14:26:00Z">
                    <w:rPr>
                      <w:rFonts w:ascii="Times New Roman" w:hAnsi="Times New Roman" w:cs="Times New Roman"/>
                    </w:rPr>
                  </w:rPrChange>
                </w:rPr>
                <w:t>-</w:t>
              </w:r>
            </w:ins>
            <w:ins w:id="1218" w:author="Samuel Malachowsky" w:date="2015-03-14T16:11:00Z">
              <w:r w:rsidRPr="00965FB5">
                <w:rPr>
                  <w:rFonts w:ascii="Times New Roman" w:hAnsi="Times New Roman" w:cs="Times New Roman"/>
                  <w:rPrChange w:id="1219" w:author="Samuel Malachowsky" w:date="2015-04-01T14:26:00Z">
                    <w:rPr>
                      <w:rFonts w:ascii="Times New Roman" w:hAnsi="Times New Roman" w:cs="Times New Roman"/>
                    </w:rPr>
                  </w:rPrChange>
                </w:rPr>
                <w:t>to</w:t>
              </w:r>
            </w:ins>
            <w:ins w:id="1220" w:author="Samuel Malachowsky" w:date="2015-03-14T17:08:00Z">
              <w:r w:rsidR="0030468A" w:rsidRPr="00965FB5">
                <w:rPr>
                  <w:rFonts w:ascii="Times New Roman" w:hAnsi="Times New Roman" w:cs="Times New Roman"/>
                  <w:rPrChange w:id="1221" w:author="Samuel Malachowsky" w:date="2015-04-01T14:26:00Z">
                    <w:rPr>
                      <w:rFonts w:ascii="Times New Roman" w:hAnsi="Times New Roman" w:cs="Times New Roman"/>
                    </w:rPr>
                  </w:rPrChange>
                </w:rPr>
                <w:t>-</w:t>
              </w:r>
            </w:ins>
            <w:ins w:id="1222" w:author="Samuel Malachowsky" w:date="2015-03-14T16:11:00Z">
              <w:r w:rsidRPr="00965FB5">
                <w:rPr>
                  <w:rFonts w:ascii="Times New Roman" w:hAnsi="Times New Roman" w:cs="Times New Roman"/>
                  <w:rPrChange w:id="1223" w:author="Samuel Malachowsky" w:date="2015-04-01T14:26:00Z">
                    <w:rPr>
                      <w:rFonts w:ascii="Times New Roman" w:hAnsi="Times New Roman" w:cs="Times New Roman"/>
                    </w:rPr>
                  </w:rPrChange>
                </w:rPr>
                <w:t>semester.  Examples have included:</w:t>
              </w:r>
            </w:ins>
          </w:p>
          <w:p w:rsidR="00990376" w:rsidRPr="00965FB5" w:rsidRDefault="00990376">
            <w:pPr>
              <w:pStyle w:val="ListParagraph"/>
              <w:numPr>
                <w:ilvl w:val="0"/>
                <w:numId w:val="1"/>
              </w:numPr>
              <w:ind w:left="392" w:hanging="180"/>
              <w:rPr>
                <w:ins w:id="1224" w:author="Samuel Malachowsky" w:date="2015-03-14T16:14:00Z"/>
                <w:rFonts w:ascii="Times New Roman" w:hAnsi="Times New Roman" w:cs="Times New Roman"/>
                <w:rPrChange w:id="1225" w:author="Samuel Malachowsky" w:date="2015-04-01T14:26:00Z">
                  <w:rPr>
                    <w:ins w:id="1226" w:author="Samuel Malachowsky" w:date="2015-03-14T16:14:00Z"/>
                    <w:rFonts w:ascii="Times New Roman" w:hAnsi="Times New Roman" w:cs="Times New Roman"/>
                  </w:rPr>
                </w:rPrChange>
              </w:rPr>
              <w:pPrChange w:id="1227" w:author="Samuel Malachowsky" w:date="2015-03-14T16:13:00Z">
                <w:pPr>
                  <w:spacing w:after="200" w:line="276" w:lineRule="auto"/>
                </w:pPr>
              </w:pPrChange>
            </w:pPr>
            <w:ins w:id="1228" w:author="Samuel Malachowsky" w:date="2015-03-14T16:13:00Z">
              <w:r w:rsidRPr="00965FB5">
                <w:rPr>
                  <w:rFonts w:ascii="Times New Roman" w:hAnsi="Times New Roman" w:cs="Times New Roman"/>
                  <w:rPrChange w:id="1229" w:author="Samuel Malachowsky" w:date="2015-04-01T14:26:00Z">
                    <w:rPr>
                      <w:rFonts w:ascii="Times New Roman" w:hAnsi="Times New Roman" w:cs="Times New Roman"/>
                    </w:rPr>
                  </w:rPrChange>
                </w:rPr>
                <w:t xml:space="preserve">Individual teams emphasizing core areas of the syllabus, such as one team focusing on Risk Management, another on </w:t>
              </w:r>
            </w:ins>
            <w:ins w:id="1230" w:author="Samuel Malachowsky" w:date="2015-03-14T16:14:00Z">
              <w:r w:rsidRPr="00965FB5">
                <w:rPr>
                  <w:rFonts w:ascii="Times New Roman" w:hAnsi="Times New Roman" w:cs="Times New Roman"/>
                  <w:rPrChange w:id="1231" w:author="Samuel Malachowsky" w:date="2015-04-01T14:26:00Z">
                    <w:rPr>
                      <w:rFonts w:ascii="Times New Roman" w:hAnsi="Times New Roman" w:cs="Times New Roman"/>
                    </w:rPr>
                  </w:rPrChange>
                </w:rPr>
                <w:t>Estimation, etc.</w:t>
              </w:r>
            </w:ins>
          </w:p>
          <w:p w:rsidR="00990376" w:rsidRPr="00965FB5" w:rsidRDefault="00990376">
            <w:pPr>
              <w:pStyle w:val="ListParagraph"/>
              <w:numPr>
                <w:ilvl w:val="0"/>
                <w:numId w:val="1"/>
              </w:numPr>
              <w:ind w:left="392" w:hanging="180"/>
              <w:rPr>
                <w:ins w:id="1232" w:author="Samuel Malachowsky" w:date="2015-03-14T16:15:00Z"/>
                <w:rFonts w:ascii="Times New Roman" w:hAnsi="Times New Roman" w:cs="Times New Roman"/>
                <w:rPrChange w:id="1233" w:author="Samuel Malachowsky" w:date="2015-04-01T14:26:00Z">
                  <w:rPr>
                    <w:ins w:id="1234" w:author="Samuel Malachowsky" w:date="2015-03-14T16:15:00Z"/>
                    <w:rFonts w:ascii="Times New Roman" w:hAnsi="Times New Roman" w:cs="Times New Roman"/>
                  </w:rPr>
                </w:rPrChange>
              </w:rPr>
              <w:pPrChange w:id="1235" w:author="Samuel Malachowsky" w:date="2015-03-14T16:13:00Z">
                <w:pPr>
                  <w:spacing w:after="200" w:line="276" w:lineRule="auto"/>
                </w:pPr>
              </w:pPrChange>
            </w:pPr>
            <w:ins w:id="1236" w:author="Samuel Malachowsky" w:date="2015-03-14T16:15:00Z">
              <w:r w:rsidRPr="00965FB5">
                <w:rPr>
                  <w:rFonts w:ascii="Times New Roman" w:hAnsi="Times New Roman" w:cs="Times New Roman"/>
                  <w:rPrChange w:id="1237" w:author="Samuel Malachowsky" w:date="2015-04-01T14:26:00Z">
                    <w:rPr>
                      <w:rFonts w:ascii="Times New Roman" w:hAnsi="Times New Roman" w:cs="Times New Roman"/>
                    </w:rPr>
                  </w:rPrChange>
                </w:rPr>
                <w:t>A round-table type discussion (scripted) of how each team approached the problems, emphasizing the differences in their approaches</w:t>
              </w:r>
            </w:ins>
          </w:p>
          <w:p w:rsidR="00990376" w:rsidRPr="00965FB5" w:rsidRDefault="00990376">
            <w:pPr>
              <w:pStyle w:val="ListParagraph"/>
              <w:numPr>
                <w:ilvl w:val="0"/>
                <w:numId w:val="1"/>
              </w:numPr>
              <w:ind w:left="392" w:hanging="180"/>
              <w:rPr>
                <w:ins w:id="1238" w:author="Samuel Malachowsky" w:date="2015-03-14T16:16:00Z"/>
                <w:rFonts w:ascii="Times New Roman" w:hAnsi="Times New Roman" w:cs="Times New Roman"/>
                <w:rPrChange w:id="1239" w:author="Samuel Malachowsky" w:date="2015-04-01T14:26:00Z">
                  <w:rPr>
                    <w:ins w:id="1240" w:author="Samuel Malachowsky" w:date="2015-03-14T16:16:00Z"/>
                    <w:rFonts w:ascii="Times New Roman" w:hAnsi="Times New Roman" w:cs="Times New Roman"/>
                  </w:rPr>
                </w:rPrChange>
              </w:rPr>
              <w:pPrChange w:id="1241" w:author="Samuel Malachowsky" w:date="2015-03-14T16:13:00Z">
                <w:pPr>
                  <w:spacing w:after="200" w:line="276" w:lineRule="auto"/>
                </w:pPr>
              </w:pPrChange>
            </w:pPr>
            <w:ins w:id="1242" w:author="Samuel Malachowsky" w:date="2015-03-14T16:16:00Z">
              <w:r w:rsidRPr="00965FB5">
                <w:rPr>
                  <w:rFonts w:ascii="Times New Roman" w:hAnsi="Times New Roman" w:cs="Times New Roman"/>
                  <w:rPrChange w:id="1243" w:author="Samuel Malachowsky" w:date="2015-04-01T14:26:00Z">
                    <w:rPr>
                      <w:rFonts w:ascii="Times New Roman" w:hAnsi="Times New Roman" w:cs="Times New Roman"/>
                    </w:rPr>
                  </w:rPrChange>
                </w:rPr>
                <w:t>A ‘play’ in which each team simulated a phase of project planning resulting in the project plan artifact (their main deliverable)</w:t>
              </w:r>
            </w:ins>
          </w:p>
          <w:p w:rsidR="00990376" w:rsidRPr="00965FB5" w:rsidRDefault="00990376">
            <w:pPr>
              <w:pStyle w:val="ListParagraph"/>
              <w:numPr>
                <w:ilvl w:val="0"/>
                <w:numId w:val="1"/>
              </w:numPr>
              <w:ind w:left="392" w:hanging="180"/>
              <w:rPr>
                <w:ins w:id="1244" w:author="Samuel Malachowsky" w:date="2015-03-13T13:47:00Z"/>
                <w:rFonts w:ascii="Times New Roman" w:hAnsi="Times New Roman" w:cs="Times New Roman"/>
                <w:rPrChange w:id="1245" w:author="Samuel Malachowsky" w:date="2015-04-01T14:26:00Z">
                  <w:rPr>
                    <w:ins w:id="1246" w:author="Samuel Malachowsky" w:date="2015-03-13T13:47:00Z"/>
                  </w:rPr>
                </w:rPrChange>
              </w:rPr>
              <w:pPrChange w:id="1247" w:author="Samuel Malachowsky" w:date="2015-03-14T16:20:00Z">
                <w:pPr>
                  <w:spacing w:after="200" w:line="276" w:lineRule="auto"/>
                </w:pPr>
              </w:pPrChange>
            </w:pPr>
            <w:ins w:id="1248" w:author="Samuel Malachowsky" w:date="2015-03-14T16:17:00Z">
              <w:r w:rsidRPr="00965FB5">
                <w:rPr>
                  <w:rFonts w:ascii="Times New Roman" w:hAnsi="Times New Roman" w:cs="Times New Roman"/>
                  <w:rPrChange w:id="1249" w:author="Samuel Malachowsky" w:date="2015-04-01T14:26:00Z">
                    <w:rPr>
                      <w:rFonts w:ascii="Times New Roman" w:hAnsi="Times New Roman" w:cs="Times New Roman"/>
                    </w:rPr>
                  </w:rPrChange>
                </w:rPr>
                <w:t xml:space="preserve">A TV show format in which each team presented their material in </w:t>
              </w:r>
            </w:ins>
            <w:ins w:id="1250" w:author="Samuel Malachowsky" w:date="2015-03-14T16:18:00Z">
              <w:r w:rsidRPr="00965FB5">
                <w:rPr>
                  <w:rFonts w:ascii="Times New Roman" w:hAnsi="Times New Roman" w:cs="Times New Roman"/>
                  <w:rPrChange w:id="1251" w:author="Samuel Malachowsky" w:date="2015-04-01T14:26:00Z">
                    <w:rPr>
                      <w:rFonts w:ascii="Times New Roman" w:hAnsi="Times New Roman" w:cs="Times New Roman"/>
                    </w:rPr>
                  </w:rPrChange>
                </w:rPr>
                <w:t>the</w:t>
              </w:r>
            </w:ins>
            <w:ins w:id="1252" w:author="Samuel Malachowsky" w:date="2015-03-14T16:17:00Z">
              <w:r w:rsidRPr="00965FB5">
                <w:rPr>
                  <w:rFonts w:ascii="Times New Roman" w:hAnsi="Times New Roman" w:cs="Times New Roman"/>
                  <w:rPrChange w:id="1253" w:author="Samuel Malachowsky" w:date="2015-04-01T14:26:00Z">
                    <w:rPr>
                      <w:rFonts w:ascii="Times New Roman" w:hAnsi="Times New Roman" w:cs="Times New Roman"/>
                    </w:rPr>
                  </w:rPrChange>
                </w:rPr>
                <w:t xml:space="preserve"> </w:t>
              </w:r>
            </w:ins>
            <w:ins w:id="1254" w:author="Samuel Malachowsky" w:date="2015-03-14T16:18:00Z">
              <w:r w:rsidRPr="00965FB5">
                <w:rPr>
                  <w:rFonts w:ascii="Times New Roman" w:hAnsi="Times New Roman" w:cs="Times New Roman"/>
                  <w:rPrChange w:id="1255" w:author="Samuel Malachowsky" w:date="2015-04-01T14:26:00Z">
                    <w:rPr>
                      <w:rFonts w:ascii="Times New Roman" w:hAnsi="Times New Roman" w:cs="Times New Roman"/>
                    </w:rPr>
                  </w:rPrChange>
                </w:rPr>
                <w:t>form of a game show</w:t>
              </w:r>
            </w:ins>
            <w:ins w:id="1256" w:author="Samuel Malachowsky" w:date="2015-03-14T16:19:00Z">
              <w:r w:rsidR="00A700E3" w:rsidRPr="00965FB5">
                <w:rPr>
                  <w:rFonts w:ascii="Times New Roman" w:hAnsi="Times New Roman" w:cs="Times New Roman"/>
                  <w:rPrChange w:id="1257" w:author="Samuel Malachowsky" w:date="2015-04-01T14:26:00Z">
                    <w:rPr>
                      <w:rFonts w:ascii="Times New Roman" w:hAnsi="Times New Roman" w:cs="Times New Roman"/>
                    </w:rPr>
                  </w:rPrChange>
                </w:rPr>
                <w:t xml:space="preserve"> (</w:t>
              </w:r>
            </w:ins>
            <w:ins w:id="1258" w:author="Samuel Malachowsky" w:date="2015-03-14T16:20:00Z">
              <w:r w:rsidR="00A700E3" w:rsidRPr="00965FB5">
                <w:rPr>
                  <w:rFonts w:ascii="Times New Roman" w:hAnsi="Times New Roman" w:cs="Times New Roman"/>
                  <w:rPrChange w:id="1259" w:author="Samuel Malachowsky" w:date="2015-04-01T14:26:00Z">
                    <w:rPr>
                      <w:rFonts w:ascii="Times New Roman" w:hAnsi="Times New Roman" w:cs="Times New Roman"/>
                    </w:rPr>
                  </w:rPrChange>
                </w:rPr>
                <w:t>i.e. ‘</w:t>
              </w:r>
            </w:ins>
            <w:ins w:id="1260" w:author="Samuel Malachowsky" w:date="2015-03-14T16:19:00Z">
              <w:r w:rsidR="00A700E3" w:rsidRPr="00965FB5">
                <w:rPr>
                  <w:rFonts w:ascii="Times New Roman" w:hAnsi="Times New Roman" w:cs="Times New Roman"/>
                  <w:rPrChange w:id="1261" w:author="Samuel Malachowsky" w:date="2015-04-01T14:26:00Z">
                    <w:rPr>
                      <w:rFonts w:ascii="Times New Roman" w:hAnsi="Times New Roman" w:cs="Times New Roman"/>
                    </w:rPr>
                  </w:rPrChange>
                </w:rPr>
                <w:t xml:space="preserve">Requirements </w:t>
              </w:r>
            </w:ins>
            <w:ins w:id="1262" w:author="Samuel Malachowsky" w:date="2015-03-14T16:20:00Z">
              <w:r w:rsidR="00A700E3" w:rsidRPr="00965FB5">
                <w:rPr>
                  <w:rFonts w:ascii="Times New Roman" w:hAnsi="Times New Roman" w:cs="Times New Roman"/>
                  <w:rPrChange w:id="1263" w:author="Samuel Malachowsky" w:date="2015-04-01T14:26:00Z">
                    <w:rPr>
                      <w:rFonts w:ascii="Times New Roman" w:hAnsi="Times New Roman" w:cs="Times New Roman"/>
                    </w:rPr>
                  </w:rPrChange>
                </w:rPr>
                <w:t>Jeopardy’</w:t>
              </w:r>
            </w:ins>
            <w:ins w:id="1264" w:author="Samuel Malachowsky" w:date="2015-03-14T16:19:00Z">
              <w:r w:rsidR="00A700E3" w:rsidRPr="00965FB5">
                <w:rPr>
                  <w:rFonts w:ascii="Times New Roman" w:hAnsi="Times New Roman" w:cs="Times New Roman"/>
                  <w:rPrChange w:id="1265" w:author="Samuel Malachowsky" w:date="2015-04-01T14:26:00Z">
                    <w:rPr>
                      <w:rFonts w:ascii="Times New Roman" w:hAnsi="Times New Roman" w:cs="Times New Roman"/>
                    </w:rPr>
                  </w:rPrChange>
                </w:rPr>
                <w:t xml:space="preserve">, </w:t>
              </w:r>
            </w:ins>
            <w:ins w:id="1266" w:author="Samuel Malachowsky" w:date="2015-03-14T16:20:00Z">
              <w:r w:rsidR="00A700E3" w:rsidRPr="00965FB5">
                <w:rPr>
                  <w:rFonts w:ascii="Times New Roman" w:hAnsi="Times New Roman" w:cs="Times New Roman"/>
                  <w:rPrChange w:id="1267" w:author="Samuel Malachowsky" w:date="2015-04-01T14:26:00Z">
                    <w:rPr>
                      <w:rFonts w:ascii="Times New Roman" w:hAnsi="Times New Roman" w:cs="Times New Roman"/>
                    </w:rPr>
                  </w:rPrChange>
                </w:rPr>
                <w:t>‘T</w:t>
              </w:r>
            </w:ins>
            <w:ins w:id="1268" w:author="Samuel Malachowsky" w:date="2015-03-14T16:19:00Z">
              <w:r w:rsidR="00A700E3" w:rsidRPr="00965FB5">
                <w:rPr>
                  <w:rFonts w:ascii="Times New Roman" w:hAnsi="Times New Roman" w:cs="Times New Roman"/>
                  <w:rPrChange w:id="1269" w:author="Samuel Malachowsky" w:date="2015-04-01T14:26:00Z">
                    <w:rPr>
                      <w:rFonts w:ascii="Times New Roman" w:hAnsi="Times New Roman" w:cs="Times New Roman"/>
                    </w:rPr>
                  </w:rPrChange>
                </w:rPr>
                <w:t>he Risk is Right</w:t>
              </w:r>
            </w:ins>
            <w:ins w:id="1270" w:author="Samuel Malachowsky" w:date="2015-03-14T16:20:00Z">
              <w:r w:rsidR="00A700E3" w:rsidRPr="00965FB5">
                <w:rPr>
                  <w:rFonts w:ascii="Times New Roman" w:hAnsi="Times New Roman" w:cs="Times New Roman"/>
                  <w:rPrChange w:id="1271" w:author="Samuel Malachowsky" w:date="2015-04-01T14:26:00Z">
                    <w:rPr>
                      <w:rFonts w:ascii="Times New Roman" w:hAnsi="Times New Roman" w:cs="Times New Roman"/>
                    </w:rPr>
                  </w:rPrChange>
                </w:rPr>
                <w:t>’</w:t>
              </w:r>
            </w:ins>
            <w:ins w:id="1272" w:author="Samuel Malachowsky" w:date="2015-03-14T16:19:00Z">
              <w:r w:rsidR="00A700E3" w:rsidRPr="00965FB5">
                <w:rPr>
                  <w:rFonts w:ascii="Times New Roman" w:hAnsi="Times New Roman" w:cs="Times New Roman"/>
                  <w:rPrChange w:id="1273" w:author="Samuel Malachowsky" w:date="2015-04-01T14:26:00Z">
                    <w:rPr>
                      <w:rFonts w:ascii="Times New Roman" w:hAnsi="Times New Roman" w:cs="Times New Roman"/>
                    </w:rPr>
                  </w:rPrChange>
                </w:rPr>
                <w:t>)</w:t>
              </w:r>
            </w:ins>
            <w:ins w:id="1274" w:author="Samuel Malachowsky" w:date="2015-03-14T16:18:00Z">
              <w:r w:rsidRPr="00965FB5">
                <w:rPr>
                  <w:rFonts w:ascii="Times New Roman" w:hAnsi="Times New Roman" w:cs="Times New Roman"/>
                  <w:rPrChange w:id="1275" w:author="Samuel Malachowsky" w:date="2015-04-01T14:26:00Z">
                    <w:rPr>
                      <w:rFonts w:ascii="Times New Roman" w:hAnsi="Times New Roman" w:cs="Times New Roman"/>
                    </w:rPr>
                  </w:rPrChange>
                </w:rPr>
                <w:t xml:space="preserve">, complete with commercial breaks advertising things like the Agile </w:t>
              </w:r>
            </w:ins>
            <w:ins w:id="1276" w:author="Samuel Malachowsky" w:date="2015-03-14T16:20:00Z">
              <w:r w:rsidR="00A700E3" w:rsidRPr="00965FB5">
                <w:rPr>
                  <w:rFonts w:ascii="Times New Roman" w:hAnsi="Times New Roman" w:cs="Times New Roman"/>
                  <w:rPrChange w:id="1277" w:author="Samuel Malachowsky" w:date="2015-04-01T14:26:00Z">
                    <w:rPr>
                      <w:rFonts w:ascii="Times New Roman" w:hAnsi="Times New Roman" w:cs="Times New Roman"/>
                    </w:rPr>
                  </w:rPrChange>
                </w:rPr>
                <w:t>Manifesto</w:t>
              </w:r>
            </w:ins>
          </w:p>
        </w:tc>
      </w:tr>
    </w:tbl>
    <w:p w:rsidR="006037CD" w:rsidRDefault="006037CD" w:rsidP="005276F8">
      <w:pPr>
        <w:rPr>
          <w:ins w:id="1278" w:author="Samuel Malachowsky" w:date="2015-03-14T17:41:00Z"/>
          <w:rFonts w:ascii="Times New Roman" w:hAnsi="Times New Roman" w:cs="Times New Roman"/>
          <w:sz w:val="24"/>
          <w:szCs w:val="24"/>
        </w:rPr>
      </w:pPr>
    </w:p>
    <w:p w:rsidR="006037CD" w:rsidRPr="00DC2B0E" w:rsidRDefault="006037CD" w:rsidP="005276F8">
      <w:pPr>
        <w:rPr>
          <w:rFonts w:ascii="Times New Roman" w:hAnsi="Times New Roman" w:cs="Times New Roman"/>
          <w:sz w:val="24"/>
          <w:szCs w:val="24"/>
          <w:rPrChange w:id="1279" w:author="Samuel Malachowsky" w:date="2015-03-13T12:50:00Z">
            <w:rPr>
              <w:rFonts w:ascii="Times New Roman" w:hAnsi="Times New Roman" w:cs="Times New Roman"/>
              <w:sz w:val="20"/>
              <w:szCs w:val="20"/>
            </w:rPr>
          </w:rPrChange>
        </w:rPr>
      </w:pPr>
    </w:p>
    <w:sectPr w:rsidR="006037CD" w:rsidRPr="00DC2B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A53" w:rsidRDefault="00E57A53" w:rsidP="00F62482">
      <w:pPr>
        <w:spacing w:after="0" w:line="240" w:lineRule="auto"/>
      </w:pPr>
      <w:r>
        <w:separator/>
      </w:r>
    </w:p>
  </w:endnote>
  <w:endnote w:type="continuationSeparator" w:id="0">
    <w:p w:rsidR="00E57A53" w:rsidRDefault="00E57A53" w:rsidP="00F62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A53" w:rsidRDefault="00E57A53" w:rsidP="00F62482">
      <w:pPr>
        <w:spacing w:after="0" w:line="240" w:lineRule="auto"/>
      </w:pPr>
      <w:r>
        <w:separator/>
      </w:r>
    </w:p>
  </w:footnote>
  <w:footnote w:type="continuationSeparator" w:id="0">
    <w:p w:rsidR="00E57A53" w:rsidRDefault="00E57A53" w:rsidP="00F62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E336E"/>
    <w:multiLevelType w:val="multilevel"/>
    <w:tmpl w:val="77EC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52525"/>
    <w:multiLevelType w:val="hybridMultilevel"/>
    <w:tmpl w:val="6816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30679"/>
    <w:multiLevelType w:val="multilevel"/>
    <w:tmpl w:val="F5707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CB429D"/>
    <w:multiLevelType w:val="multilevel"/>
    <w:tmpl w:val="73C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EC47C9"/>
    <w:multiLevelType w:val="hybridMultilevel"/>
    <w:tmpl w:val="444C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34A"/>
    <w:rsid w:val="000873DD"/>
    <w:rsid w:val="000E7259"/>
    <w:rsid w:val="001C207B"/>
    <w:rsid w:val="001C6E57"/>
    <w:rsid w:val="001D0223"/>
    <w:rsid w:val="002316AE"/>
    <w:rsid w:val="00231F0E"/>
    <w:rsid w:val="00271C6B"/>
    <w:rsid w:val="002860FA"/>
    <w:rsid w:val="0029160E"/>
    <w:rsid w:val="002A16EC"/>
    <w:rsid w:val="002A4E94"/>
    <w:rsid w:val="002B2056"/>
    <w:rsid w:val="002C376B"/>
    <w:rsid w:val="002C52BB"/>
    <w:rsid w:val="002F4E79"/>
    <w:rsid w:val="0030468A"/>
    <w:rsid w:val="00321AE9"/>
    <w:rsid w:val="00327494"/>
    <w:rsid w:val="003528B9"/>
    <w:rsid w:val="00360827"/>
    <w:rsid w:val="0041659D"/>
    <w:rsid w:val="004A2A03"/>
    <w:rsid w:val="004A4341"/>
    <w:rsid w:val="004C158F"/>
    <w:rsid w:val="004D0D99"/>
    <w:rsid w:val="00501C17"/>
    <w:rsid w:val="005276F8"/>
    <w:rsid w:val="00565735"/>
    <w:rsid w:val="00592710"/>
    <w:rsid w:val="005A3996"/>
    <w:rsid w:val="005B1A16"/>
    <w:rsid w:val="005D0A64"/>
    <w:rsid w:val="006037CD"/>
    <w:rsid w:val="00605D93"/>
    <w:rsid w:val="006120EA"/>
    <w:rsid w:val="00636E68"/>
    <w:rsid w:val="006862F3"/>
    <w:rsid w:val="006E0470"/>
    <w:rsid w:val="00701EEB"/>
    <w:rsid w:val="0070689E"/>
    <w:rsid w:val="00722CBC"/>
    <w:rsid w:val="00767BDA"/>
    <w:rsid w:val="007878E7"/>
    <w:rsid w:val="007E4466"/>
    <w:rsid w:val="00807EBD"/>
    <w:rsid w:val="00810D92"/>
    <w:rsid w:val="00842D59"/>
    <w:rsid w:val="00846982"/>
    <w:rsid w:val="00856C31"/>
    <w:rsid w:val="00874670"/>
    <w:rsid w:val="00896B4C"/>
    <w:rsid w:val="008D74B0"/>
    <w:rsid w:val="00965FB5"/>
    <w:rsid w:val="009664D7"/>
    <w:rsid w:val="00990376"/>
    <w:rsid w:val="009D14B9"/>
    <w:rsid w:val="009D2D3F"/>
    <w:rsid w:val="009F234A"/>
    <w:rsid w:val="00A32F76"/>
    <w:rsid w:val="00A661DA"/>
    <w:rsid w:val="00A700E3"/>
    <w:rsid w:val="00AA5448"/>
    <w:rsid w:val="00AD7308"/>
    <w:rsid w:val="00B142FC"/>
    <w:rsid w:val="00B160BF"/>
    <w:rsid w:val="00B45238"/>
    <w:rsid w:val="00B85F4E"/>
    <w:rsid w:val="00BB6C01"/>
    <w:rsid w:val="00BB7475"/>
    <w:rsid w:val="00BE779A"/>
    <w:rsid w:val="00C01E66"/>
    <w:rsid w:val="00C215B2"/>
    <w:rsid w:val="00C465A9"/>
    <w:rsid w:val="00C60C8D"/>
    <w:rsid w:val="00C874A2"/>
    <w:rsid w:val="00D06B34"/>
    <w:rsid w:val="00D12275"/>
    <w:rsid w:val="00D30AA0"/>
    <w:rsid w:val="00DB35CF"/>
    <w:rsid w:val="00DC2B0E"/>
    <w:rsid w:val="00DD061D"/>
    <w:rsid w:val="00DE6148"/>
    <w:rsid w:val="00E25BB2"/>
    <w:rsid w:val="00E353E7"/>
    <w:rsid w:val="00E57A53"/>
    <w:rsid w:val="00E6447A"/>
    <w:rsid w:val="00E72D0D"/>
    <w:rsid w:val="00EA3ABC"/>
    <w:rsid w:val="00EB08DE"/>
    <w:rsid w:val="00EC03A2"/>
    <w:rsid w:val="00EC4A99"/>
    <w:rsid w:val="00ED5272"/>
    <w:rsid w:val="00EF37CD"/>
    <w:rsid w:val="00F1639A"/>
    <w:rsid w:val="00F36F64"/>
    <w:rsid w:val="00F62482"/>
    <w:rsid w:val="00F82F6A"/>
    <w:rsid w:val="00FE212B"/>
    <w:rsid w:val="00FE4031"/>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6F8"/>
    <w:rPr>
      <w:color w:val="0000FF" w:themeColor="hyperlink"/>
      <w:u w:val="single"/>
    </w:rPr>
  </w:style>
  <w:style w:type="paragraph" w:styleId="ListParagraph">
    <w:name w:val="List Paragraph"/>
    <w:basedOn w:val="Normal"/>
    <w:uiPriority w:val="34"/>
    <w:qFormat/>
    <w:rsid w:val="002A16EC"/>
    <w:pPr>
      <w:ind w:left="720"/>
      <w:contextualSpacing/>
    </w:pPr>
  </w:style>
  <w:style w:type="paragraph" w:styleId="BalloonText">
    <w:name w:val="Balloon Text"/>
    <w:basedOn w:val="Normal"/>
    <w:link w:val="BalloonTextChar"/>
    <w:uiPriority w:val="99"/>
    <w:semiHidden/>
    <w:unhideWhenUsed/>
    <w:rsid w:val="005A3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996"/>
    <w:rPr>
      <w:rFonts w:ascii="Tahoma" w:hAnsi="Tahoma" w:cs="Tahoma"/>
      <w:sz w:val="16"/>
      <w:szCs w:val="16"/>
    </w:rPr>
  </w:style>
  <w:style w:type="table" w:styleId="TableGrid">
    <w:name w:val="Table Grid"/>
    <w:basedOn w:val="TableNormal"/>
    <w:uiPriority w:val="59"/>
    <w:rsid w:val="005A3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A3996"/>
    <w:pPr>
      <w:spacing w:line="240" w:lineRule="auto"/>
    </w:pPr>
    <w:rPr>
      <w:b/>
      <w:bCs/>
      <w:color w:val="4F81BD" w:themeColor="accent1"/>
      <w:sz w:val="18"/>
      <w:szCs w:val="18"/>
    </w:rPr>
  </w:style>
  <w:style w:type="paragraph" w:styleId="Header">
    <w:name w:val="header"/>
    <w:basedOn w:val="Normal"/>
    <w:link w:val="HeaderChar"/>
    <w:uiPriority w:val="99"/>
    <w:unhideWhenUsed/>
    <w:rsid w:val="00F62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482"/>
  </w:style>
  <w:style w:type="paragraph" w:styleId="Footer">
    <w:name w:val="footer"/>
    <w:basedOn w:val="Normal"/>
    <w:link w:val="FooterChar"/>
    <w:uiPriority w:val="99"/>
    <w:unhideWhenUsed/>
    <w:rsid w:val="00F62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6F8"/>
    <w:rPr>
      <w:color w:val="0000FF" w:themeColor="hyperlink"/>
      <w:u w:val="single"/>
    </w:rPr>
  </w:style>
  <w:style w:type="paragraph" w:styleId="ListParagraph">
    <w:name w:val="List Paragraph"/>
    <w:basedOn w:val="Normal"/>
    <w:uiPriority w:val="34"/>
    <w:qFormat/>
    <w:rsid w:val="002A16EC"/>
    <w:pPr>
      <w:ind w:left="720"/>
      <w:contextualSpacing/>
    </w:pPr>
  </w:style>
  <w:style w:type="paragraph" w:styleId="BalloonText">
    <w:name w:val="Balloon Text"/>
    <w:basedOn w:val="Normal"/>
    <w:link w:val="BalloonTextChar"/>
    <w:uiPriority w:val="99"/>
    <w:semiHidden/>
    <w:unhideWhenUsed/>
    <w:rsid w:val="005A3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996"/>
    <w:rPr>
      <w:rFonts w:ascii="Tahoma" w:hAnsi="Tahoma" w:cs="Tahoma"/>
      <w:sz w:val="16"/>
      <w:szCs w:val="16"/>
    </w:rPr>
  </w:style>
  <w:style w:type="table" w:styleId="TableGrid">
    <w:name w:val="Table Grid"/>
    <w:basedOn w:val="TableNormal"/>
    <w:uiPriority w:val="59"/>
    <w:rsid w:val="005A3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A3996"/>
    <w:pPr>
      <w:spacing w:line="240" w:lineRule="auto"/>
    </w:pPr>
    <w:rPr>
      <w:b/>
      <w:bCs/>
      <w:color w:val="4F81BD" w:themeColor="accent1"/>
      <w:sz w:val="18"/>
      <w:szCs w:val="18"/>
    </w:rPr>
  </w:style>
  <w:style w:type="paragraph" w:styleId="Header">
    <w:name w:val="header"/>
    <w:basedOn w:val="Normal"/>
    <w:link w:val="HeaderChar"/>
    <w:uiPriority w:val="99"/>
    <w:unhideWhenUsed/>
    <w:rsid w:val="00F62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482"/>
  </w:style>
  <w:style w:type="paragraph" w:styleId="Footer">
    <w:name w:val="footer"/>
    <w:basedOn w:val="Normal"/>
    <w:link w:val="FooterChar"/>
    <w:uiPriority w:val="99"/>
    <w:unhideWhenUsed/>
    <w:rsid w:val="00F62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790456">
      <w:bodyDiv w:val="1"/>
      <w:marLeft w:val="0"/>
      <w:marRight w:val="0"/>
      <w:marTop w:val="0"/>
      <w:marBottom w:val="0"/>
      <w:divBdr>
        <w:top w:val="none" w:sz="0" w:space="0" w:color="auto"/>
        <w:left w:val="none" w:sz="0" w:space="0" w:color="auto"/>
        <w:bottom w:val="none" w:sz="0" w:space="0" w:color="auto"/>
        <w:right w:val="none" w:sz="0" w:space="0" w:color="auto"/>
      </w:divBdr>
    </w:div>
    <w:div w:id="191269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B3163-A7DD-45D1-BB95-9805ECA6E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23065</TotalTime>
  <Pages>13</Pages>
  <Words>5784</Words>
  <Characters>32974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Malachowsky</dc:creator>
  <cp:lastModifiedBy>Samuel Malachowsky</cp:lastModifiedBy>
  <cp:revision>56</cp:revision>
  <cp:lastPrinted>2015-04-06T14:43:00Z</cp:lastPrinted>
  <dcterms:created xsi:type="dcterms:W3CDTF">2015-01-28T20:20:00Z</dcterms:created>
  <dcterms:modified xsi:type="dcterms:W3CDTF">2015-04-13T14:53:00Z</dcterms:modified>
</cp:coreProperties>
</file>