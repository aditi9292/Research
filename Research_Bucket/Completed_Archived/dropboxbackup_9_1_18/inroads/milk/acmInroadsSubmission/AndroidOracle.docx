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C6E3F" w14:textId="77777777" w:rsidR="00B95CB3" w:rsidRPr="009D7F1B" w:rsidRDefault="00B95CB3" w:rsidP="00B95CB3">
      <w:pPr>
        <w:rPr>
          <w:rFonts w:ascii="Times New Roman" w:hAnsi="Times New Roman" w:cs="Times New Roman"/>
        </w:rPr>
      </w:pPr>
    </w:p>
    <w:p w14:paraId="7C1E4B23" w14:textId="77777777" w:rsidR="00B95CB3" w:rsidRPr="009D7F1B" w:rsidRDefault="00B95CB3" w:rsidP="00B95CB3">
      <w:pPr>
        <w:rPr>
          <w:rFonts w:ascii="Times New Roman" w:hAnsi="Times New Roman" w:cs="Times New Roman"/>
        </w:rPr>
      </w:pPr>
    </w:p>
    <w:p w14:paraId="31357F6B" w14:textId="77777777" w:rsidR="00B95CB3" w:rsidRPr="009D7F1B" w:rsidRDefault="00B95CB3" w:rsidP="00B95CB3">
      <w:pPr>
        <w:rPr>
          <w:rFonts w:ascii="Times New Roman" w:hAnsi="Times New Roman" w:cs="Times New Roman"/>
        </w:rPr>
      </w:pPr>
    </w:p>
    <w:p w14:paraId="6C65EF87" w14:textId="26A7B7D8" w:rsidR="00B95CB3" w:rsidRPr="008C0CB2" w:rsidRDefault="004A37A9" w:rsidP="007A40FD">
      <w:pPr>
        <w:jc w:val="center"/>
        <w:rPr>
          <w:rFonts w:ascii="Times New Roman" w:hAnsi="Times New Roman" w:cs="Times New Roman"/>
          <w:b/>
          <w:color w:val="000000" w:themeColor="text1"/>
        </w:rPr>
      </w:pPr>
      <w:r w:rsidRPr="008C0CB2">
        <w:rPr>
          <w:rFonts w:ascii="Times New Roman" w:hAnsi="Times New Roman" w:cs="Times New Roman"/>
          <w:b/>
          <w:color w:val="000000" w:themeColor="text1"/>
        </w:rPr>
        <w:t>Teaching Android Security</w:t>
      </w:r>
      <w:r w:rsidR="00646A04" w:rsidRPr="008C0CB2">
        <w:rPr>
          <w:rFonts w:ascii="Times New Roman" w:hAnsi="Times New Roman" w:cs="Times New Roman"/>
          <w:b/>
          <w:color w:val="000000" w:themeColor="text1"/>
        </w:rPr>
        <w:t xml:space="preserve"> Through Examples</w:t>
      </w:r>
      <w:r w:rsidRPr="008C0CB2">
        <w:rPr>
          <w:rFonts w:ascii="Times New Roman" w:hAnsi="Times New Roman" w:cs="Times New Roman"/>
          <w:b/>
          <w:color w:val="000000" w:themeColor="text1"/>
        </w:rPr>
        <w:t xml:space="preserve">: </w:t>
      </w:r>
      <w:r w:rsidR="00646A04" w:rsidRPr="008C0CB2">
        <w:rPr>
          <w:rFonts w:ascii="Times New Roman" w:hAnsi="Times New Roman" w:cs="Times New Roman"/>
          <w:b/>
          <w:color w:val="000000" w:themeColor="text1"/>
        </w:rPr>
        <w:t xml:space="preserve">A </w:t>
      </w:r>
      <w:r w:rsidR="00A64ED4" w:rsidRPr="008C0CB2">
        <w:rPr>
          <w:rFonts w:ascii="Times New Roman" w:hAnsi="Times New Roman" w:cs="Times New Roman"/>
          <w:b/>
          <w:color w:val="000000" w:themeColor="text1"/>
        </w:rPr>
        <w:t>Public</w:t>
      </w:r>
      <w:r w:rsidR="00646A04" w:rsidRPr="008C0CB2">
        <w:rPr>
          <w:rFonts w:ascii="Times New Roman" w:hAnsi="Times New Roman" w:cs="Times New Roman"/>
          <w:b/>
          <w:color w:val="000000" w:themeColor="text1"/>
        </w:rPr>
        <w:t>ly Available Database of Vulnerable Apps</w:t>
      </w:r>
    </w:p>
    <w:p w14:paraId="73ADE74B" w14:textId="77777777" w:rsidR="00701AA4" w:rsidRPr="009D7F1B" w:rsidRDefault="00701AA4" w:rsidP="00030156">
      <w:pPr>
        <w:jc w:val="center"/>
        <w:rPr>
          <w:rFonts w:ascii="Times New Roman" w:hAnsi="Times New Roman" w:cs="Times New Roman"/>
          <w:b/>
        </w:rPr>
      </w:pPr>
    </w:p>
    <w:p w14:paraId="199B272D" w14:textId="77777777" w:rsidR="007065B2" w:rsidRDefault="007065B2" w:rsidP="007065B2">
      <w:pPr>
        <w:rPr>
          <w:rFonts w:ascii="Times New Roman" w:hAnsi="Times New Roman" w:cs="Times New Roman"/>
        </w:rPr>
      </w:pPr>
    </w:p>
    <w:p w14:paraId="7F47D5E8" w14:textId="22B23119" w:rsidR="007065B2" w:rsidRDefault="00200230" w:rsidP="00200230">
      <w:pPr>
        <w:jc w:val="center"/>
        <w:rPr>
          <w:rFonts w:ascii="Times New Roman" w:hAnsi="Times New Roman" w:cs="Times New Roman"/>
        </w:rPr>
      </w:pPr>
      <w:r>
        <w:rPr>
          <w:rFonts w:ascii="Times New Roman" w:hAnsi="Times New Roman" w:cs="Times New Roman"/>
          <w:noProof/>
        </w:rPr>
        <w:drawing>
          <wp:inline distT="0" distB="0" distL="0" distR="0" wp14:anchorId="29124507" wp14:editId="3CEEF92E">
            <wp:extent cx="1852654" cy="18526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Securityicon.png"/>
                    <pic:cNvPicPr/>
                  </pic:nvPicPr>
                  <pic:blipFill>
                    <a:blip r:embed="rId9">
                      <a:extLst>
                        <a:ext uri="{28A0092B-C50C-407E-A947-70E740481C1C}">
                          <a14:useLocalDpi xmlns:a14="http://schemas.microsoft.com/office/drawing/2010/main" val="0"/>
                        </a:ext>
                      </a:extLst>
                    </a:blip>
                    <a:stretch>
                      <a:fillRect/>
                    </a:stretch>
                  </pic:blipFill>
                  <pic:spPr>
                    <a:xfrm>
                      <a:off x="0" y="0"/>
                      <a:ext cx="1853059" cy="1853059"/>
                    </a:xfrm>
                    <a:prstGeom prst="rect">
                      <a:avLst/>
                    </a:prstGeom>
                  </pic:spPr>
                </pic:pic>
              </a:graphicData>
            </a:graphic>
          </wp:inline>
        </w:drawing>
      </w:r>
    </w:p>
    <w:p w14:paraId="01E61514" w14:textId="0E4BF63F" w:rsidR="007065B2" w:rsidRPr="007065B2" w:rsidRDefault="007065B2" w:rsidP="00200230">
      <w:pPr>
        <w:ind w:left="2160"/>
        <w:rPr>
          <w:rFonts w:ascii="Times New Roman" w:hAnsi="Times New Roman" w:cs="Times New Roman"/>
        </w:rPr>
      </w:pPr>
    </w:p>
    <w:p w14:paraId="6D606697" w14:textId="77777777" w:rsidR="00077B87" w:rsidRDefault="00077B87" w:rsidP="00030156">
      <w:pPr>
        <w:jc w:val="center"/>
        <w:rPr>
          <w:rFonts w:ascii="Times New Roman" w:hAnsi="Times New Roman" w:cs="Times New Roman"/>
          <w:b/>
        </w:rPr>
      </w:pPr>
    </w:p>
    <w:p w14:paraId="264CB07C" w14:textId="77777777" w:rsidR="00077B87" w:rsidRPr="009D7F1B" w:rsidRDefault="00077B87" w:rsidP="00030156">
      <w:pPr>
        <w:jc w:val="center"/>
        <w:rPr>
          <w:rFonts w:ascii="Times New Roman" w:hAnsi="Times New Roman" w:cs="Times New Roman"/>
          <w:b/>
        </w:rPr>
      </w:pPr>
    </w:p>
    <w:p w14:paraId="1DA30F12" w14:textId="77777777" w:rsidR="00B95CB3" w:rsidRPr="00412788" w:rsidRDefault="00B95CB3" w:rsidP="00030156">
      <w:pPr>
        <w:jc w:val="center"/>
        <w:rPr>
          <w:rFonts w:ascii="Times New Roman" w:hAnsi="Times New Roman" w:cs="Times New Roman"/>
          <w:b/>
          <w:sz w:val="20"/>
          <w:szCs w:val="20"/>
        </w:rPr>
      </w:pPr>
      <w:r w:rsidRPr="00412788">
        <w:rPr>
          <w:rFonts w:ascii="Times New Roman" w:hAnsi="Times New Roman" w:cs="Times New Roman"/>
          <w:b/>
          <w:sz w:val="20"/>
          <w:szCs w:val="20"/>
        </w:rPr>
        <w:t>Abstract</w:t>
      </w:r>
    </w:p>
    <w:p w14:paraId="227C7938" w14:textId="3EBF73A6" w:rsidR="00701AA4" w:rsidRPr="00412788" w:rsidRDefault="007A40FD" w:rsidP="00B95CB3">
      <w:pPr>
        <w:rPr>
          <w:rFonts w:ascii="Times New Roman" w:hAnsi="Times New Roman" w:cs="Times New Roman"/>
          <w:sz w:val="20"/>
          <w:szCs w:val="20"/>
        </w:rPr>
      </w:pPr>
      <w:r w:rsidRPr="00412788">
        <w:rPr>
          <w:rFonts w:ascii="Times New Roman" w:hAnsi="Times New Roman" w:cs="Times New Roman"/>
          <w:sz w:val="20"/>
          <w:szCs w:val="20"/>
        </w:rPr>
        <w:t xml:space="preserve">This paper describes a public </w:t>
      </w:r>
      <w:r w:rsidR="00701AA4" w:rsidRPr="00412788">
        <w:rPr>
          <w:rFonts w:ascii="Times New Roman" w:hAnsi="Times New Roman" w:cs="Times New Roman"/>
          <w:sz w:val="20"/>
          <w:szCs w:val="20"/>
        </w:rPr>
        <w:t>educational activity to assist in the instruction of both students an</w:t>
      </w:r>
      <w:r w:rsidR="00B9699C">
        <w:rPr>
          <w:rFonts w:ascii="Times New Roman" w:hAnsi="Times New Roman" w:cs="Times New Roman"/>
          <w:sz w:val="20"/>
          <w:szCs w:val="20"/>
        </w:rPr>
        <w:t>d developers in creating secure</w:t>
      </w:r>
      <w:r w:rsidR="00701AA4" w:rsidRPr="00412788">
        <w:rPr>
          <w:rFonts w:ascii="Times New Roman" w:hAnsi="Times New Roman" w:cs="Times New Roman"/>
          <w:sz w:val="20"/>
          <w:szCs w:val="20"/>
        </w:rPr>
        <w:t xml:space="preserve"> Android apps. Our set of activities includes example vulnerable applications, information </w:t>
      </w:r>
      <w:proofErr w:type="gramStart"/>
      <w:r w:rsidR="00701AA4" w:rsidRPr="00412788">
        <w:rPr>
          <w:rFonts w:ascii="Times New Roman" w:hAnsi="Times New Roman" w:cs="Times New Roman"/>
          <w:sz w:val="20"/>
          <w:szCs w:val="20"/>
        </w:rPr>
        <w:t>about each vulnerability</w:t>
      </w:r>
      <w:proofErr w:type="gramEnd"/>
      <w:r w:rsidR="00701AA4" w:rsidRPr="00412788">
        <w:rPr>
          <w:rFonts w:ascii="Times New Roman" w:hAnsi="Times New Roman" w:cs="Times New Roman"/>
          <w:sz w:val="20"/>
          <w:szCs w:val="20"/>
        </w:rPr>
        <w:t xml:space="preserve">, steps how to repair the vulnerabilities, and </w:t>
      </w:r>
      <w:r w:rsidRPr="00412788">
        <w:rPr>
          <w:rFonts w:ascii="Times New Roman" w:hAnsi="Times New Roman" w:cs="Times New Roman"/>
          <w:sz w:val="20"/>
          <w:szCs w:val="20"/>
        </w:rPr>
        <w:t>information about how to confirm that the vulnerabil</w:t>
      </w:r>
      <w:r w:rsidR="00B9699C">
        <w:rPr>
          <w:rFonts w:ascii="Times New Roman" w:hAnsi="Times New Roman" w:cs="Times New Roman"/>
          <w:sz w:val="20"/>
          <w:szCs w:val="20"/>
        </w:rPr>
        <w:t xml:space="preserve">ity has been properly repaired. </w:t>
      </w:r>
      <w:r w:rsidR="00B70F6E" w:rsidRPr="00412788">
        <w:rPr>
          <w:rFonts w:ascii="Times New Roman" w:hAnsi="Times New Roman" w:cs="Times New Roman"/>
          <w:sz w:val="20"/>
          <w:szCs w:val="20"/>
        </w:rPr>
        <w:t xml:space="preserve">Our goal is to make these activities available to other instructors for use in their classrooms </w:t>
      </w:r>
      <w:r w:rsidR="0096240A" w:rsidRPr="00412788">
        <w:rPr>
          <w:rFonts w:ascii="Times New Roman" w:hAnsi="Times New Roman" w:cs="Times New Roman"/>
          <w:sz w:val="20"/>
          <w:szCs w:val="20"/>
        </w:rPr>
        <w:t xml:space="preserve">ranging </w:t>
      </w:r>
      <w:r w:rsidR="00B70F6E" w:rsidRPr="00412788">
        <w:rPr>
          <w:rFonts w:ascii="Times New Roman" w:hAnsi="Times New Roman" w:cs="Times New Roman"/>
          <w:sz w:val="20"/>
          <w:szCs w:val="20"/>
        </w:rPr>
        <w:t>from the K-12 to university settings.</w:t>
      </w:r>
      <w:r w:rsidR="00F47EAE" w:rsidRPr="00412788">
        <w:rPr>
          <w:rFonts w:ascii="Times New Roman" w:hAnsi="Times New Roman" w:cs="Times New Roman"/>
          <w:sz w:val="20"/>
          <w:szCs w:val="20"/>
        </w:rPr>
        <w:t xml:space="preserve"> A secondary goal of this project is that it also fosters interest in security, and computing.</w:t>
      </w:r>
      <w:r w:rsidR="00EC585B">
        <w:rPr>
          <w:rFonts w:ascii="Times New Roman" w:hAnsi="Times New Roman" w:cs="Times New Roman"/>
          <w:sz w:val="20"/>
          <w:szCs w:val="20"/>
        </w:rPr>
        <w:t xml:space="preserve"> </w:t>
      </w:r>
      <w:bookmarkStart w:id="0" w:name="OLE_LINK1"/>
      <w:bookmarkStart w:id="1" w:name="OLE_LINK2"/>
      <w:r w:rsidR="00A54682">
        <w:rPr>
          <w:rFonts w:ascii="Times New Roman" w:hAnsi="Times New Roman" w:cs="Times New Roman"/>
          <w:sz w:val="20"/>
          <w:szCs w:val="20"/>
        </w:rPr>
        <w:t>All project activities may be found on the project website</w:t>
      </w:r>
      <w:r w:rsidR="00C01C1A">
        <w:rPr>
          <w:rFonts w:ascii="Times New Roman" w:hAnsi="Times New Roman" w:cs="Times New Roman"/>
          <w:sz w:val="20"/>
          <w:szCs w:val="20"/>
        </w:rPr>
        <w:t xml:space="preserve"> </w:t>
      </w:r>
      <w:r w:rsidR="00C01C1A">
        <w:rPr>
          <w:rFonts w:ascii="Times New Roman" w:hAnsi="Times New Roman" w:cs="Times New Roman"/>
          <w:color w:val="000000" w:themeColor="text1"/>
          <w:sz w:val="20"/>
          <w:szCs w:val="20"/>
        </w:rPr>
        <w:t>[1]</w:t>
      </w:r>
      <w:r w:rsidR="00A54682">
        <w:rPr>
          <w:rFonts w:ascii="Times New Roman" w:hAnsi="Times New Roman" w:cs="Times New Roman"/>
          <w:sz w:val="20"/>
          <w:szCs w:val="20"/>
        </w:rPr>
        <w:t>.</w:t>
      </w:r>
      <w:r w:rsidR="00EC585B">
        <w:rPr>
          <w:rFonts w:ascii="Times New Roman" w:hAnsi="Times New Roman" w:cs="Times New Roman"/>
          <w:sz w:val="20"/>
          <w:szCs w:val="20"/>
        </w:rPr>
        <w:t xml:space="preserve"> </w:t>
      </w:r>
    </w:p>
    <w:bookmarkEnd w:id="0"/>
    <w:bookmarkEnd w:id="1"/>
    <w:p w14:paraId="37A63AAF" w14:textId="77777777" w:rsidR="00B95CB3" w:rsidRPr="00412788" w:rsidRDefault="00B95CB3">
      <w:pPr>
        <w:rPr>
          <w:rFonts w:ascii="Times New Roman" w:hAnsi="Times New Roman" w:cs="Times New Roman"/>
          <w:sz w:val="20"/>
          <w:szCs w:val="20"/>
        </w:rPr>
      </w:pPr>
    </w:p>
    <w:p w14:paraId="4022B603" w14:textId="259C0FD3" w:rsidR="00F10632" w:rsidRPr="00412788" w:rsidRDefault="00B95CB3" w:rsidP="00560C85">
      <w:pPr>
        <w:jc w:val="center"/>
        <w:rPr>
          <w:rFonts w:ascii="Times New Roman" w:hAnsi="Times New Roman" w:cs="Times New Roman"/>
          <w:b/>
          <w:sz w:val="20"/>
          <w:szCs w:val="20"/>
        </w:rPr>
      </w:pPr>
      <w:r w:rsidRPr="00412788">
        <w:rPr>
          <w:rFonts w:ascii="Times New Roman" w:hAnsi="Times New Roman" w:cs="Times New Roman"/>
          <w:b/>
          <w:sz w:val="20"/>
          <w:szCs w:val="20"/>
        </w:rPr>
        <w:t>Body</w:t>
      </w:r>
    </w:p>
    <w:p w14:paraId="269DB4E8" w14:textId="0FF56702" w:rsidR="00E04088" w:rsidRPr="00412788" w:rsidRDefault="00200230" w:rsidP="00E04088">
      <w:pPr>
        <w:rPr>
          <w:rFonts w:ascii="Times New Roman" w:hAnsi="Times New Roman" w:cs="Times New Roman"/>
          <w:sz w:val="20"/>
          <w:szCs w:val="20"/>
        </w:rPr>
      </w:pPr>
      <w:r>
        <w:rPr>
          <w:rFonts w:ascii="Times New Roman" w:hAnsi="Times New Roman" w:cs="Times New Roman"/>
          <w:sz w:val="20"/>
          <w:szCs w:val="20"/>
        </w:rPr>
        <w:t>Security is hard, and t</w:t>
      </w:r>
      <w:r w:rsidR="004A37A9" w:rsidRPr="00412788">
        <w:rPr>
          <w:rFonts w:ascii="Times New Roman" w:hAnsi="Times New Roman" w:cs="Times New Roman"/>
          <w:sz w:val="20"/>
          <w:szCs w:val="20"/>
        </w:rPr>
        <w:t xml:space="preserve">eaching security can be even harder. </w:t>
      </w:r>
      <w:r w:rsidR="00E04088" w:rsidRPr="00412788">
        <w:rPr>
          <w:rFonts w:ascii="Times New Roman" w:hAnsi="Times New Roman" w:cs="Times New Roman"/>
          <w:sz w:val="20"/>
          <w:szCs w:val="20"/>
        </w:rPr>
        <w:t xml:space="preserve">The mobile revolution has allowed anyone with a basic understanding of development to upload their </w:t>
      </w:r>
      <w:r w:rsidR="00FA2AC6" w:rsidRPr="00412788">
        <w:rPr>
          <w:rFonts w:ascii="Times New Roman" w:hAnsi="Times New Roman" w:cs="Times New Roman"/>
          <w:sz w:val="20"/>
          <w:szCs w:val="20"/>
        </w:rPr>
        <w:t>application</w:t>
      </w:r>
      <w:r w:rsidR="00FA2AC6">
        <w:rPr>
          <w:rFonts w:ascii="Times New Roman" w:hAnsi="Times New Roman" w:cs="Times New Roman"/>
          <w:sz w:val="20"/>
          <w:szCs w:val="20"/>
        </w:rPr>
        <w:t>s</w:t>
      </w:r>
      <w:r>
        <w:rPr>
          <w:rFonts w:ascii="Times New Roman" w:hAnsi="Times New Roman" w:cs="Times New Roman"/>
          <w:sz w:val="20"/>
          <w:szCs w:val="20"/>
        </w:rPr>
        <w:t xml:space="preserve"> </w:t>
      </w:r>
      <w:r w:rsidR="00FA2AC6" w:rsidRPr="00412788">
        <w:rPr>
          <w:rFonts w:ascii="Times New Roman" w:hAnsi="Times New Roman" w:cs="Times New Roman"/>
          <w:sz w:val="20"/>
          <w:szCs w:val="20"/>
        </w:rPr>
        <w:t>(</w:t>
      </w:r>
      <w:r>
        <w:rPr>
          <w:rFonts w:ascii="Times New Roman" w:hAnsi="Times New Roman" w:cs="Times New Roman"/>
          <w:sz w:val="20"/>
          <w:szCs w:val="20"/>
        </w:rPr>
        <w:t>“</w:t>
      </w:r>
      <w:r w:rsidR="00FA2AC6" w:rsidRPr="00412788">
        <w:rPr>
          <w:rFonts w:ascii="Times New Roman" w:hAnsi="Times New Roman" w:cs="Times New Roman"/>
          <w:sz w:val="20"/>
          <w:szCs w:val="20"/>
        </w:rPr>
        <w:t>app</w:t>
      </w:r>
      <w:r>
        <w:rPr>
          <w:rFonts w:ascii="Times New Roman" w:hAnsi="Times New Roman" w:cs="Times New Roman"/>
          <w:sz w:val="20"/>
          <w:szCs w:val="20"/>
        </w:rPr>
        <w:t>s”</w:t>
      </w:r>
      <w:r w:rsidR="00FA2AC6" w:rsidRPr="00412788">
        <w:rPr>
          <w:rFonts w:ascii="Times New Roman" w:hAnsi="Times New Roman" w:cs="Times New Roman"/>
          <w:sz w:val="20"/>
          <w:szCs w:val="20"/>
        </w:rPr>
        <w:t xml:space="preserve">) </w:t>
      </w:r>
      <w:r w:rsidR="00E04088" w:rsidRPr="00412788">
        <w:rPr>
          <w:rFonts w:ascii="Times New Roman" w:hAnsi="Times New Roman" w:cs="Times New Roman"/>
          <w:sz w:val="20"/>
          <w:szCs w:val="20"/>
        </w:rPr>
        <w:t>to an app store, mak</w:t>
      </w:r>
      <w:r w:rsidR="007B3065">
        <w:rPr>
          <w:rFonts w:ascii="Times New Roman" w:hAnsi="Times New Roman" w:cs="Times New Roman"/>
          <w:sz w:val="20"/>
          <w:szCs w:val="20"/>
        </w:rPr>
        <w:t>ing</w:t>
      </w:r>
      <w:r w:rsidR="00E04088" w:rsidRPr="00412788">
        <w:rPr>
          <w:rFonts w:ascii="Times New Roman" w:hAnsi="Times New Roman" w:cs="Times New Roman"/>
          <w:sz w:val="20"/>
          <w:szCs w:val="20"/>
        </w:rPr>
        <w:t xml:space="preserve"> them available to millions of potential users. With </w:t>
      </w:r>
      <w:r>
        <w:rPr>
          <w:rFonts w:ascii="Times New Roman" w:hAnsi="Times New Roman" w:cs="Times New Roman"/>
          <w:sz w:val="20"/>
          <w:szCs w:val="20"/>
        </w:rPr>
        <w:t>extreme openness</w:t>
      </w:r>
      <w:r w:rsidR="00E04088" w:rsidRPr="00412788">
        <w:rPr>
          <w:rFonts w:ascii="Times New Roman" w:hAnsi="Times New Roman" w:cs="Times New Roman"/>
          <w:sz w:val="20"/>
          <w:szCs w:val="20"/>
        </w:rPr>
        <w:t xml:space="preserve"> comes great danger</w:t>
      </w:r>
      <w:r>
        <w:rPr>
          <w:rFonts w:ascii="Times New Roman" w:hAnsi="Times New Roman" w:cs="Times New Roman"/>
          <w:sz w:val="20"/>
          <w:szCs w:val="20"/>
        </w:rPr>
        <w:t>;</w:t>
      </w:r>
      <w:r w:rsidR="00E04088" w:rsidRPr="00412788">
        <w:rPr>
          <w:rFonts w:ascii="Times New Roman" w:hAnsi="Times New Roman" w:cs="Times New Roman"/>
          <w:sz w:val="20"/>
          <w:szCs w:val="20"/>
        </w:rPr>
        <w:t xml:space="preserve"> inexperienced developers have the capability to create vulnerable apps </w:t>
      </w:r>
      <w:r w:rsidR="007D2152" w:rsidRPr="00412788">
        <w:rPr>
          <w:rFonts w:ascii="Times New Roman" w:hAnsi="Times New Roman" w:cs="Times New Roman"/>
          <w:sz w:val="20"/>
          <w:szCs w:val="20"/>
        </w:rPr>
        <w:t>that</w:t>
      </w:r>
      <w:r w:rsidR="00E04088" w:rsidRPr="00412788">
        <w:rPr>
          <w:rFonts w:ascii="Times New Roman" w:hAnsi="Times New Roman" w:cs="Times New Roman"/>
          <w:sz w:val="20"/>
          <w:szCs w:val="20"/>
        </w:rPr>
        <w:t xml:space="preserve"> can </w:t>
      </w:r>
      <w:r w:rsidR="005B1F20">
        <w:rPr>
          <w:rFonts w:ascii="Times New Roman" w:hAnsi="Times New Roman" w:cs="Times New Roman"/>
          <w:sz w:val="20"/>
          <w:szCs w:val="20"/>
        </w:rPr>
        <w:t xml:space="preserve">negatively </w:t>
      </w:r>
      <w:r w:rsidR="00E04088" w:rsidRPr="00412788">
        <w:rPr>
          <w:rFonts w:ascii="Times New Roman" w:hAnsi="Times New Roman" w:cs="Times New Roman"/>
          <w:sz w:val="20"/>
          <w:szCs w:val="20"/>
        </w:rPr>
        <w:t xml:space="preserve">affect millions of users. </w:t>
      </w:r>
      <w:r w:rsidR="005B1F20">
        <w:rPr>
          <w:rFonts w:ascii="Times New Roman" w:hAnsi="Times New Roman" w:cs="Times New Roman"/>
          <w:sz w:val="20"/>
          <w:szCs w:val="20"/>
        </w:rPr>
        <w:t>Additionally,</w:t>
      </w:r>
      <w:r w:rsidR="00E04088" w:rsidRPr="00412788">
        <w:rPr>
          <w:rFonts w:ascii="Times New Roman" w:hAnsi="Times New Roman" w:cs="Times New Roman"/>
          <w:sz w:val="20"/>
          <w:szCs w:val="20"/>
        </w:rPr>
        <w:t xml:space="preserve"> experienced developers</w:t>
      </w:r>
      <w:r w:rsidR="005B1F20">
        <w:rPr>
          <w:rFonts w:ascii="Times New Roman" w:hAnsi="Times New Roman" w:cs="Times New Roman"/>
          <w:sz w:val="20"/>
          <w:szCs w:val="20"/>
        </w:rPr>
        <w:t xml:space="preserve"> can and do</w:t>
      </w:r>
      <w:r w:rsidR="00E04088" w:rsidRPr="00412788">
        <w:rPr>
          <w:rFonts w:ascii="Times New Roman" w:hAnsi="Times New Roman" w:cs="Times New Roman"/>
          <w:sz w:val="20"/>
          <w:szCs w:val="20"/>
        </w:rPr>
        <w:t xml:space="preserve"> make mistakes due to the challenging nature of creating secure software.</w:t>
      </w:r>
    </w:p>
    <w:p w14:paraId="62EDF8F1" w14:textId="77777777" w:rsidR="00E04088" w:rsidRPr="00412788" w:rsidRDefault="00E04088" w:rsidP="00E04088">
      <w:pPr>
        <w:rPr>
          <w:rFonts w:ascii="Times New Roman" w:hAnsi="Times New Roman" w:cs="Times New Roman"/>
          <w:sz w:val="20"/>
          <w:szCs w:val="20"/>
        </w:rPr>
      </w:pPr>
    </w:p>
    <w:p w14:paraId="0F78952A" w14:textId="09AA3170" w:rsidR="00E04088" w:rsidRPr="00412788" w:rsidRDefault="00353340" w:rsidP="00E04088">
      <w:pPr>
        <w:rPr>
          <w:rFonts w:ascii="Times New Roman" w:hAnsi="Times New Roman" w:cs="Times New Roman"/>
          <w:sz w:val="20"/>
          <w:szCs w:val="20"/>
        </w:rPr>
      </w:pPr>
      <w:r w:rsidRPr="00412788">
        <w:rPr>
          <w:rFonts w:ascii="Times New Roman" w:hAnsi="Times New Roman" w:cs="Times New Roman"/>
          <w:sz w:val="20"/>
          <w:szCs w:val="20"/>
        </w:rPr>
        <w:t>Developers</w:t>
      </w:r>
      <w:r w:rsidR="00FA2AC6">
        <w:rPr>
          <w:rFonts w:ascii="Times New Roman" w:hAnsi="Times New Roman" w:cs="Times New Roman"/>
          <w:sz w:val="20"/>
          <w:szCs w:val="20"/>
        </w:rPr>
        <w:t xml:space="preserve"> frequently</w:t>
      </w:r>
      <w:r w:rsidRPr="00412788">
        <w:rPr>
          <w:rFonts w:ascii="Times New Roman" w:hAnsi="Times New Roman" w:cs="Times New Roman"/>
          <w:sz w:val="20"/>
          <w:szCs w:val="20"/>
        </w:rPr>
        <w:t xml:space="preserve"> create </w:t>
      </w:r>
      <w:r w:rsidR="00E04088" w:rsidRPr="00412788">
        <w:rPr>
          <w:rFonts w:ascii="Times New Roman" w:hAnsi="Times New Roman" w:cs="Times New Roman"/>
          <w:sz w:val="20"/>
          <w:szCs w:val="20"/>
        </w:rPr>
        <w:t xml:space="preserve">vulnerable </w:t>
      </w:r>
      <w:r w:rsidR="00B86EEC" w:rsidRPr="00412788">
        <w:rPr>
          <w:rFonts w:ascii="Times New Roman" w:hAnsi="Times New Roman" w:cs="Times New Roman"/>
          <w:sz w:val="20"/>
          <w:szCs w:val="20"/>
        </w:rPr>
        <w:t>software</w:t>
      </w:r>
      <w:r w:rsidR="00E04088" w:rsidRPr="00412788">
        <w:rPr>
          <w:rFonts w:ascii="Times New Roman" w:hAnsi="Times New Roman" w:cs="Times New Roman"/>
          <w:sz w:val="20"/>
          <w:szCs w:val="20"/>
        </w:rPr>
        <w:t xml:space="preserve"> for a wide range of reasons</w:t>
      </w:r>
      <w:r w:rsidR="005B1F20">
        <w:rPr>
          <w:rFonts w:ascii="Times New Roman" w:hAnsi="Times New Roman" w:cs="Times New Roman"/>
          <w:sz w:val="20"/>
          <w:szCs w:val="20"/>
        </w:rPr>
        <w:t>:</w:t>
      </w:r>
      <w:r w:rsidR="00E04088" w:rsidRPr="00412788">
        <w:rPr>
          <w:rFonts w:ascii="Times New Roman" w:hAnsi="Times New Roman" w:cs="Times New Roman"/>
          <w:sz w:val="20"/>
          <w:szCs w:val="20"/>
        </w:rPr>
        <w:t xml:space="preserve"> ignorance of how to create </w:t>
      </w:r>
      <w:proofErr w:type="gramStart"/>
      <w:r w:rsidR="00E04088" w:rsidRPr="00412788">
        <w:rPr>
          <w:rFonts w:ascii="Times New Roman" w:hAnsi="Times New Roman" w:cs="Times New Roman"/>
          <w:sz w:val="20"/>
          <w:szCs w:val="20"/>
        </w:rPr>
        <w:t>secure</w:t>
      </w:r>
      <w:proofErr w:type="gramEnd"/>
      <w:r w:rsidR="00E04088" w:rsidRPr="00412788">
        <w:rPr>
          <w:rFonts w:ascii="Times New Roman" w:hAnsi="Times New Roman" w:cs="Times New Roman"/>
          <w:sz w:val="20"/>
          <w:szCs w:val="20"/>
        </w:rPr>
        <w:t xml:space="preserve"> apps, </w:t>
      </w:r>
      <w:r w:rsidR="005B1F20">
        <w:rPr>
          <w:rFonts w:ascii="Times New Roman" w:hAnsi="Times New Roman" w:cs="Times New Roman"/>
          <w:sz w:val="20"/>
          <w:szCs w:val="20"/>
        </w:rPr>
        <w:t>simple</w:t>
      </w:r>
      <w:r w:rsidR="00E04088" w:rsidRPr="00412788">
        <w:rPr>
          <w:rFonts w:ascii="Times New Roman" w:hAnsi="Times New Roman" w:cs="Times New Roman"/>
          <w:sz w:val="20"/>
          <w:szCs w:val="20"/>
        </w:rPr>
        <w:t xml:space="preserve"> </w:t>
      </w:r>
      <w:r w:rsidR="00560C85" w:rsidRPr="00412788">
        <w:rPr>
          <w:rFonts w:ascii="Times New Roman" w:hAnsi="Times New Roman" w:cs="Times New Roman"/>
          <w:sz w:val="20"/>
          <w:szCs w:val="20"/>
        </w:rPr>
        <w:t>error</w:t>
      </w:r>
      <w:r w:rsidR="005B1F20">
        <w:rPr>
          <w:rFonts w:ascii="Times New Roman" w:hAnsi="Times New Roman" w:cs="Times New Roman"/>
          <w:sz w:val="20"/>
          <w:szCs w:val="20"/>
        </w:rPr>
        <w:t>s</w:t>
      </w:r>
      <w:r w:rsidR="00E04088" w:rsidRPr="00412788">
        <w:rPr>
          <w:rFonts w:ascii="Times New Roman" w:hAnsi="Times New Roman" w:cs="Times New Roman"/>
          <w:sz w:val="20"/>
          <w:szCs w:val="20"/>
        </w:rPr>
        <w:t>, or a lack of understanding of the importance of secure app development.</w:t>
      </w:r>
      <w:r w:rsidR="00D61B5F" w:rsidRPr="00412788">
        <w:rPr>
          <w:rFonts w:ascii="Times New Roman" w:hAnsi="Times New Roman" w:cs="Times New Roman"/>
          <w:sz w:val="20"/>
          <w:szCs w:val="20"/>
        </w:rPr>
        <w:t xml:space="preserve"> </w:t>
      </w:r>
      <w:r w:rsidR="00E04088" w:rsidRPr="00412788">
        <w:rPr>
          <w:rFonts w:ascii="Times New Roman" w:hAnsi="Times New Roman" w:cs="Times New Roman"/>
          <w:sz w:val="20"/>
          <w:szCs w:val="20"/>
        </w:rPr>
        <w:t xml:space="preserve">In </w:t>
      </w:r>
      <w:proofErr w:type="gramStart"/>
      <w:r w:rsidR="00E04088" w:rsidRPr="00412788">
        <w:rPr>
          <w:rFonts w:ascii="Times New Roman" w:hAnsi="Times New Roman" w:cs="Times New Roman"/>
          <w:sz w:val="20"/>
          <w:szCs w:val="20"/>
        </w:rPr>
        <w:t>order</w:t>
      </w:r>
      <w:proofErr w:type="gramEnd"/>
      <w:r w:rsidR="00E04088" w:rsidRPr="00412788">
        <w:rPr>
          <w:rFonts w:ascii="Times New Roman" w:hAnsi="Times New Roman" w:cs="Times New Roman"/>
          <w:sz w:val="20"/>
          <w:szCs w:val="20"/>
        </w:rPr>
        <w:t xml:space="preserve"> t</w:t>
      </w:r>
      <w:r w:rsidR="005B1F20">
        <w:rPr>
          <w:rFonts w:ascii="Times New Roman" w:hAnsi="Times New Roman" w:cs="Times New Roman"/>
          <w:sz w:val="20"/>
          <w:szCs w:val="20"/>
        </w:rPr>
        <w:t xml:space="preserve">o help educate developers about </w:t>
      </w:r>
      <w:r w:rsidR="00465300">
        <w:rPr>
          <w:rFonts w:ascii="Times New Roman" w:hAnsi="Times New Roman" w:cs="Times New Roman"/>
          <w:sz w:val="20"/>
          <w:szCs w:val="20"/>
        </w:rPr>
        <w:t>how to create secure apps as well as the</w:t>
      </w:r>
      <w:r w:rsidR="00E04088" w:rsidRPr="00412788">
        <w:rPr>
          <w:rFonts w:ascii="Times New Roman" w:hAnsi="Times New Roman" w:cs="Times New Roman"/>
          <w:sz w:val="20"/>
          <w:szCs w:val="20"/>
        </w:rPr>
        <w:t xml:space="preserve"> importance of secure app development, we have created a public </w:t>
      </w:r>
      <w:r w:rsidR="00465300">
        <w:rPr>
          <w:rFonts w:ascii="Times New Roman" w:hAnsi="Times New Roman" w:cs="Times New Roman"/>
          <w:sz w:val="20"/>
          <w:szCs w:val="20"/>
        </w:rPr>
        <w:t xml:space="preserve">sample </w:t>
      </w:r>
      <w:r w:rsidR="00E04088" w:rsidRPr="00412788">
        <w:rPr>
          <w:rFonts w:ascii="Times New Roman" w:hAnsi="Times New Roman" w:cs="Times New Roman"/>
          <w:sz w:val="20"/>
          <w:szCs w:val="20"/>
        </w:rPr>
        <w:t xml:space="preserve">set of </w:t>
      </w:r>
      <w:r w:rsidR="00465300">
        <w:rPr>
          <w:rFonts w:ascii="Times New Roman" w:hAnsi="Times New Roman" w:cs="Times New Roman"/>
          <w:sz w:val="20"/>
          <w:szCs w:val="20"/>
        </w:rPr>
        <w:t xml:space="preserve">vulnerable </w:t>
      </w:r>
      <w:r w:rsidR="00E04088" w:rsidRPr="00412788">
        <w:rPr>
          <w:rFonts w:ascii="Times New Roman" w:hAnsi="Times New Roman" w:cs="Times New Roman"/>
          <w:sz w:val="20"/>
          <w:szCs w:val="20"/>
        </w:rPr>
        <w:t>Android apps. Each example contains a clear demonstration of the negative ramifications of the vulnerability, steps to re</w:t>
      </w:r>
      <w:r w:rsidR="00465300">
        <w:rPr>
          <w:rFonts w:ascii="Times New Roman" w:hAnsi="Times New Roman" w:cs="Times New Roman"/>
          <w:sz w:val="20"/>
          <w:szCs w:val="20"/>
        </w:rPr>
        <w:t>pair the vulnerability, and posted</w:t>
      </w:r>
      <w:r w:rsidR="00E04088" w:rsidRPr="00412788">
        <w:rPr>
          <w:rFonts w:ascii="Times New Roman" w:hAnsi="Times New Roman" w:cs="Times New Roman"/>
          <w:sz w:val="20"/>
          <w:szCs w:val="20"/>
        </w:rPr>
        <w:t xml:space="preserve"> </w:t>
      </w:r>
      <w:r w:rsidR="007D2152" w:rsidRPr="00412788">
        <w:rPr>
          <w:rFonts w:ascii="Times New Roman" w:hAnsi="Times New Roman" w:cs="Times New Roman"/>
          <w:sz w:val="20"/>
          <w:szCs w:val="20"/>
        </w:rPr>
        <w:t>actions</w:t>
      </w:r>
      <w:r w:rsidR="00E04088" w:rsidRPr="00412788">
        <w:rPr>
          <w:rFonts w:ascii="Times New Roman" w:hAnsi="Times New Roman" w:cs="Times New Roman"/>
          <w:sz w:val="20"/>
          <w:szCs w:val="20"/>
        </w:rPr>
        <w:t xml:space="preserve"> to ensure that it has been resolved.</w:t>
      </w:r>
    </w:p>
    <w:p w14:paraId="1FFF3085" w14:textId="77777777" w:rsidR="00E04088" w:rsidRPr="00412788" w:rsidRDefault="00E04088" w:rsidP="00E04088">
      <w:pPr>
        <w:rPr>
          <w:rFonts w:ascii="Times New Roman" w:hAnsi="Times New Roman" w:cs="Times New Roman"/>
          <w:sz w:val="20"/>
          <w:szCs w:val="20"/>
        </w:rPr>
      </w:pPr>
    </w:p>
    <w:p w14:paraId="756B24E5" w14:textId="609B3356" w:rsidR="00E04088" w:rsidRPr="00412788" w:rsidRDefault="00E04088" w:rsidP="00E04088">
      <w:pPr>
        <w:rPr>
          <w:rFonts w:ascii="Times New Roman" w:hAnsi="Times New Roman" w:cs="Times New Roman"/>
          <w:sz w:val="20"/>
          <w:szCs w:val="20"/>
        </w:rPr>
      </w:pPr>
      <w:r w:rsidRPr="00412788">
        <w:rPr>
          <w:rFonts w:ascii="Times New Roman" w:hAnsi="Times New Roman" w:cs="Times New Roman"/>
          <w:sz w:val="20"/>
          <w:szCs w:val="20"/>
        </w:rPr>
        <w:t xml:space="preserve">We have two primary goals for the project. </w:t>
      </w:r>
      <w:r w:rsidR="00465300">
        <w:rPr>
          <w:rFonts w:ascii="Times New Roman" w:hAnsi="Times New Roman" w:cs="Times New Roman"/>
          <w:sz w:val="20"/>
          <w:szCs w:val="20"/>
        </w:rPr>
        <w:t xml:space="preserve">First, we </w:t>
      </w:r>
      <w:r w:rsidR="0091474A">
        <w:rPr>
          <w:rFonts w:ascii="Times New Roman" w:hAnsi="Times New Roman" w:cs="Times New Roman"/>
          <w:sz w:val="20"/>
          <w:szCs w:val="20"/>
        </w:rPr>
        <w:t>believe that</w:t>
      </w:r>
      <w:r w:rsidR="00465300">
        <w:rPr>
          <w:rFonts w:ascii="Times New Roman" w:hAnsi="Times New Roman" w:cs="Times New Roman"/>
          <w:sz w:val="20"/>
          <w:szCs w:val="20"/>
        </w:rPr>
        <w:t xml:space="preserve"> it’s important</w:t>
      </w:r>
      <w:r w:rsidRPr="00412788">
        <w:rPr>
          <w:rFonts w:ascii="Times New Roman" w:hAnsi="Times New Roman" w:cs="Times New Roman"/>
          <w:sz w:val="20"/>
          <w:szCs w:val="20"/>
        </w:rPr>
        <w:t xml:space="preserve"> to educate Android developers about the specific example vulner</w:t>
      </w:r>
      <w:r w:rsidR="00465300">
        <w:rPr>
          <w:rFonts w:ascii="Times New Roman" w:hAnsi="Times New Roman" w:cs="Times New Roman"/>
          <w:sz w:val="20"/>
          <w:szCs w:val="20"/>
        </w:rPr>
        <w:t>abilities in our study. Second, we aim</w:t>
      </w:r>
      <w:r w:rsidRPr="00412788">
        <w:rPr>
          <w:rFonts w:ascii="Times New Roman" w:hAnsi="Times New Roman" w:cs="Times New Roman"/>
          <w:sz w:val="20"/>
          <w:szCs w:val="20"/>
        </w:rPr>
        <w:t xml:space="preserve"> to demonstrate the importance of security on a more general level </w:t>
      </w:r>
      <w:r w:rsidR="00465300">
        <w:rPr>
          <w:rFonts w:ascii="Times New Roman" w:hAnsi="Times New Roman" w:cs="Times New Roman"/>
          <w:sz w:val="20"/>
          <w:szCs w:val="20"/>
        </w:rPr>
        <w:t>for</w:t>
      </w:r>
      <w:r w:rsidRPr="00412788">
        <w:rPr>
          <w:rFonts w:ascii="Times New Roman" w:hAnsi="Times New Roman" w:cs="Times New Roman"/>
          <w:sz w:val="20"/>
          <w:szCs w:val="20"/>
        </w:rPr>
        <w:t xml:space="preserve"> </w:t>
      </w:r>
      <w:r w:rsidR="00465300">
        <w:rPr>
          <w:rFonts w:ascii="Times New Roman" w:hAnsi="Times New Roman" w:cs="Times New Roman"/>
          <w:sz w:val="20"/>
          <w:szCs w:val="20"/>
        </w:rPr>
        <w:t xml:space="preserve">the extremely </w:t>
      </w:r>
      <w:r w:rsidRPr="00412788">
        <w:rPr>
          <w:rFonts w:ascii="Times New Roman" w:hAnsi="Times New Roman" w:cs="Times New Roman"/>
          <w:sz w:val="20"/>
          <w:szCs w:val="20"/>
        </w:rPr>
        <w:t>diverse set of Android developers</w:t>
      </w:r>
      <w:r w:rsidR="0091474A">
        <w:rPr>
          <w:rFonts w:ascii="Times New Roman" w:hAnsi="Times New Roman" w:cs="Times New Roman"/>
          <w:sz w:val="20"/>
          <w:szCs w:val="20"/>
        </w:rPr>
        <w:t xml:space="preserve">. </w:t>
      </w:r>
      <w:r w:rsidR="00465300">
        <w:rPr>
          <w:rFonts w:ascii="Times New Roman" w:hAnsi="Times New Roman" w:cs="Times New Roman"/>
          <w:sz w:val="20"/>
          <w:szCs w:val="20"/>
        </w:rPr>
        <w:t xml:space="preserve">We would like developers of </w:t>
      </w:r>
      <w:r w:rsidR="0091474A">
        <w:rPr>
          <w:rFonts w:ascii="Times New Roman" w:hAnsi="Times New Roman" w:cs="Times New Roman"/>
          <w:sz w:val="20"/>
          <w:szCs w:val="20"/>
        </w:rPr>
        <w:t xml:space="preserve">all </w:t>
      </w:r>
      <w:r w:rsidR="00DB43F2" w:rsidRPr="00412788">
        <w:rPr>
          <w:rFonts w:ascii="Times New Roman" w:hAnsi="Times New Roman" w:cs="Times New Roman"/>
          <w:sz w:val="20"/>
          <w:szCs w:val="20"/>
        </w:rPr>
        <w:t>experience</w:t>
      </w:r>
      <w:r w:rsidR="00465300">
        <w:rPr>
          <w:rFonts w:ascii="Times New Roman" w:hAnsi="Times New Roman" w:cs="Times New Roman"/>
          <w:sz w:val="20"/>
          <w:szCs w:val="20"/>
        </w:rPr>
        <w:t xml:space="preserve"> levels to become</w:t>
      </w:r>
      <w:r w:rsidRPr="00412788">
        <w:rPr>
          <w:rFonts w:ascii="Times New Roman" w:hAnsi="Times New Roman" w:cs="Times New Roman"/>
          <w:sz w:val="20"/>
          <w:szCs w:val="20"/>
        </w:rPr>
        <w:t xml:space="preserve"> more interested in security</w:t>
      </w:r>
      <w:r w:rsidR="00465300">
        <w:rPr>
          <w:rFonts w:ascii="Times New Roman" w:hAnsi="Times New Roman" w:cs="Times New Roman"/>
          <w:sz w:val="20"/>
          <w:szCs w:val="20"/>
        </w:rPr>
        <w:t xml:space="preserve"> through hands-on examples</w:t>
      </w:r>
      <w:r w:rsidRPr="00412788">
        <w:rPr>
          <w:rFonts w:ascii="Times New Roman" w:hAnsi="Times New Roman" w:cs="Times New Roman"/>
          <w:sz w:val="20"/>
          <w:szCs w:val="20"/>
        </w:rPr>
        <w:t>.</w:t>
      </w:r>
    </w:p>
    <w:p w14:paraId="5AF3AFDA" w14:textId="77777777" w:rsidR="00077B87" w:rsidRPr="00412788" w:rsidRDefault="00077B87" w:rsidP="00E04088">
      <w:pPr>
        <w:rPr>
          <w:rFonts w:ascii="Times New Roman" w:hAnsi="Times New Roman" w:cs="Times New Roman"/>
          <w:sz w:val="20"/>
          <w:szCs w:val="20"/>
        </w:rPr>
      </w:pPr>
    </w:p>
    <w:p w14:paraId="51AE1975" w14:textId="589340EE" w:rsidR="00077B87" w:rsidRPr="00412788" w:rsidRDefault="00077B87" w:rsidP="00E04088">
      <w:pPr>
        <w:rPr>
          <w:rFonts w:ascii="Times New Roman" w:hAnsi="Times New Roman" w:cs="Times New Roman"/>
          <w:sz w:val="20"/>
          <w:szCs w:val="20"/>
        </w:rPr>
      </w:pPr>
      <w:r w:rsidRPr="00412788">
        <w:rPr>
          <w:rFonts w:ascii="Times New Roman" w:hAnsi="Times New Roman" w:cs="Times New Roman"/>
          <w:sz w:val="20"/>
          <w:szCs w:val="20"/>
        </w:rPr>
        <w:t xml:space="preserve">There were several primary </w:t>
      </w:r>
      <w:r w:rsidR="00346B6E" w:rsidRPr="00412788">
        <w:rPr>
          <w:rFonts w:ascii="Times New Roman" w:hAnsi="Times New Roman" w:cs="Times New Roman"/>
          <w:sz w:val="20"/>
          <w:szCs w:val="20"/>
        </w:rPr>
        <w:t>concerns whi</w:t>
      </w:r>
      <w:r w:rsidR="00EE3DB2">
        <w:rPr>
          <w:rFonts w:ascii="Times New Roman" w:hAnsi="Times New Roman" w:cs="Times New Roman"/>
          <w:sz w:val="20"/>
          <w:szCs w:val="20"/>
        </w:rPr>
        <w:t>ch lead us to create this repository</w:t>
      </w:r>
      <w:r w:rsidR="00346B6E" w:rsidRPr="00412788">
        <w:rPr>
          <w:rFonts w:ascii="Times New Roman" w:hAnsi="Times New Roman" w:cs="Times New Roman"/>
          <w:sz w:val="20"/>
          <w:szCs w:val="20"/>
        </w:rPr>
        <w:t>, including:</w:t>
      </w:r>
    </w:p>
    <w:p w14:paraId="5925D6F8" w14:textId="77777777" w:rsidR="007D2152" w:rsidRPr="00412788" w:rsidRDefault="007D2152" w:rsidP="00E04088">
      <w:pPr>
        <w:rPr>
          <w:rFonts w:ascii="Times New Roman" w:hAnsi="Times New Roman" w:cs="Times New Roman"/>
          <w:sz w:val="20"/>
          <w:szCs w:val="20"/>
        </w:rPr>
      </w:pPr>
    </w:p>
    <w:p w14:paraId="5A1AC13A" w14:textId="24B6A55C" w:rsidR="00346B6E" w:rsidRPr="00F87182" w:rsidRDefault="00346B6E" w:rsidP="00346B6E">
      <w:pPr>
        <w:pStyle w:val="ListParagraph"/>
        <w:numPr>
          <w:ilvl w:val="0"/>
          <w:numId w:val="3"/>
        </w:numPr>
        <w:rPr>
          <w:rFonts w:ascii="Times New Roman" w:hAnsi="Times New Roman" w:cs="Times New Roman"/>
          <w:sz w:val="20"/>
          <w:szCs w:val="20"/>
        </w:rPr>
      </w:pPr>
      <w:r w:rsidRPr="00412788">
        <w:rPr>
          <w:rFonts w:ascii="Times New Roman" w:hAnsi="Times New Roman" w:cs="Times New Roman"/>
          <w:b/>
          <w:sz w:val="20"/>
          <w:szCs w:val="20"/>
        </w:rPr>
        <w:t>Development Effort:</w:t>
      </w:r>
      <w:r w:rsidRPr="00412788">
        <w:rPr>
          <w:rFonts w:ascii="Times New Roman" w:hAnsi="Times New Roman" w:cs="Times New Roman"/>
          <w:sz w:val="20"/>
          <w:szCs w:val="20"/>
        </w:rPr>
        <w:t xml:space="preserve"> Creating activities, especially those wit</w:t>
      </w:r>
      <w:r w:rsidR="001D59F6">
        <w:rPr>
          <w:rFonts w:ascii="Times New Roman" w:hAnsi="Times New Roman" w:cs="Times New Roman"/>
          <w:sz w:val="20"/>
          <w:szCs w:val="20"/>
        </w:rPr>
        <w:t xml:space="preserve">h vulnerabilities can be a long and difficult process – </w:t>
      </w:r>
      <w:r w:rsidRPr="00412788">
        <w:rPr>
          <w:rFonts w:ascii="Times New Roman" w:hAnsi="Times New Roman" w:cs="Times New Roman"/>
          <w:sz w:val="20"/>
          <w:szCs w:val="20"/>
        </w:rPr>
        <w:t>something which many instructors do not have</w:t>
      </w:r>
      <w:r w:rsidR="00ED4E59" w:rsidRPr="00412788">
        <w:rPr>
          <w:rFonts w:ascii="Times New Roman" w:hAnsi="Times New Roman" w:cs="Times New Roman"/>
          <w:sz w:val="20"/>
          <w:szCs w:val="20"/>
        </w:rPr>
        <w:t xml:space="preserve"> the necessary resource</w:t>
      </w:r>
      <w:r w:rsidR="00F40C53" w:rsidRPr="00412788">
        <w:rPr>
          <w:rFonts w:ascii="Times New Roman" w:hAnsi="Times New Roman" w:cs="Times New Roman"/>
          <w:sz w:val="20"/>
          <w:szCs w:val="20"/>
        </w:rPr>
        <w:t>s to build</w:t>
      </w:r>
      <w:r w:rsidRPr="00412788">
        <w:rPr>
          <w:rFonts w:ascii="Times New Roman" w:hAnsi="Times New Roman" w:cs="Times New Roman"/>
          <w:sz w:val="20"/>
          <w:szCs w:val="20"/>
        </w:rPr>
        <w:t>. Creati</w:t>
      </w:r>
      <w:r w:rsidR="001D59F6">
        <w:rPr>
          <w:rFonts w:ascii="Times New Roman" w:hAnsi="Times New Roman" w:cs="Times New Roman"/>
          <w:sz w:val="20"/>
          <w:szCs w:val="20"/>
        </w:rPr>
        <w:t>ng activities such as these</w:t>
      </w:r>
      <w:r w:rsidRPr="00412788">
        <w:rPr>
          <w:rFonts w:ascii="Times New Roman" w:hAnsi="Times New Roman" w:cs="Times New Roman"/>
          <w:sz w:val="20"/>
          <w:szCs w:val="20"/>
        </w:rPr>
        <w:t xml:space="preserve"> free</w:t>
      </w:r>
      <w:r w:rsidR="001D59F6">
        <w:rPr>
          <w:rFonts w:ascii="Times New Roman" w:hAnsi="Times New Roman" w:cs="Times New Roman"/>
          <w:sz w:val="20"/>
          <w:szCs w:val="20"/>
        </w:rPr>
        <w:t>s</w:t>
      </w:r>
      <w:r w:rsidRPr="00412788">
        <w:rPr>
          <w:rFonts w:ascii="Times New Roman" w:hAnsi="Times New Roman" w:cs="Times New Roman"/>
          <w:sz w:val="20"/>
          <w:szCs w:val="20"/>
        </w:rPr>
        <w:t xml:space="preserve"> instructors to do what they do best, teach. Additionally, since </w:t>
      </w:r>
      <w:r w:rsidR="005E006A" w:rsidRPr="00412788">
        <w:rPr>
          <w:rFonts w:ascii="Times New Roman" w:hAnsi="Times New Roman" w:cs="Times New Roman"/>
          <w:sz w:val="20"/>
          <w:szCs w:val="20"/>
        </w:rPr>
        <w:t>these activities will be refined through regular usage,</w:t>
      </w:r>
      <w:r w:rsidRPr="00412788">
        <w:rPr>
          <w:rFonts w:ascii="Times New Roman" w:hAnsi="Times New Roman" w:cs="Times New Roman"/>
          <w:sz w:val="20"/>
          <w:szCs w:val="20"/>
        </w:rPr>
        <w:t xml:space="preserve"> instructors can be mor</w:t>
      </w:r>
      <w:r w:rsidR="001D59F6">
        <w:rPr>
          <w:rFonts w:ascii="Times New Roman" w:hAnsi="Times New Roman" w:cs="Times New Roman"/>
          <w:sz w:val="20"/>
          <w:szCs w:val="20"/>
        </w:rPr>
        <w:t xml:space="preserve">e confident that any issues </w:t>
      </w:r>
      <w:del w:id="2" w:author="Dan Krutz" w:date="2016-08-31T11:50:00Z">
        <w:r w:rsidR="001D59F6" w:rsidDel="0045767C">
          <w:rPr>
            <w:rFonts w:ascii="Times New Roman" w:hAnsi="Times New Roman" w:cs="Times New Roman"/>
            <w:sz w:val="20"/>
            <w:szCs w:val="20"/>
          </w:rPr>
          <w:delText>they</w:delText>
        </w:r>
        <w:r w:rsidRPr="00412788" w:rsidDel="0045767C">
          <w:rPr>
            <w:rFonts w:ascii="Times New Roman" w:hAnsi="Times New Roman" w:cs="Times New Roman"/>
            <w:sz w:val="20"/>
            <w:szCs w:val="20"/>
          </w:rPr>
          <w:delText xml:space="preserve"> </w:delText>
        </w:r>
      </w:del>
      <w:r w:rsidRPr="00412788">
        <w:rPr>
          <w:rFonts w:ascii="Times New Roman" w:hAnsi="Times New Roman" w:cs="Times New Roman"/>
          <w:sz w:val="20"/>
          <w:szCs w:val="20"/>
        </w:rPr>
        <w:t xml:space="preserve">have </w:t>
      </w:r>
      <w:del w:id="3" w:author="Dan Krutz" w:date="2016-08-31T11:50:00Z">
        <w:r w:rsidR="001D59F6" w:rsidDel="0045767C">
          <w:rPr>
            <w:rFonts w:ascii="Times New Roman" w:hAnsi="Times New Roman" w:cs="Times New Roman"/>
            <w:sz w:val="20"/>
            <w:szCs w:val="20"/>
          </w:rPr>
          <w:delText xml:space="preserve">has </w:delText>
        </w:r>
      </w:del>
      <w:r w:rsidRPr="00412788">
        <w:rPr>
          <w:rFonts w:ascii="Times New Roman" w:hAnsi="Times New Roman" w:cs="Times New Roman"/>
          <w:sz w:val="20"/>
          <w:szCs w:val="20"/>
        </w:rPr>
        <w:t>already been resolved.</w:t>
      </w:r>
    </w:p>
    <w:p w14:paraId="2F5A22F4" w14:textId="6F76E33A" w:rsidR="00346B6E" w:rsidRPr="00412788" w:rsidRDefault="00B86EEC" w:rsidP="00346B6E">
      <w:pPr>
        <w:pStyle w:val="ListParagraph"/>
        <w:numPr>
          <w:ilvl w:val="0"/>
          <w:numId w:val="3"/>
        </w:numPr>
        <w:rPr>
          <w:rFonts w:ascii="Times New Roman" w:hAnsi="Times New Roman" w:cs="Times New Roman"/>
          <w:sz w:val="20"/>
          <w:szCs w:val="20"/>
        </w:rPr>
      </w:pPr>
      <w:r w:rsidRPr="00412788">
        <w:rPr>
          <w:rFonts w:ascii="Times New Roman" w:hAnsi="Times New Roman" w:cs="Times New Roman"/>
          <w:b/>
          <w:sz w:val="20"/>
          <w:szCs w:val="20"/>
        </w:rPr>
        <w:t xml:space="preserve">Required </w:t>
      </w:r>
      <w:r w:rsidR="00346B6E" w:rsidRPr="00412788">
        <w:rPr>
          <w:rFonts w:ascii="Times New Roman" w:hAnsi="Times New Roman" w:cs="Times New Roman"/>
          <w:b/>
          <w:sz w:val="20"/>
          <w:szCs w:val="20"/>
        </w:rPr>
        <w:t>Skills</w:t>
      </w:r>
      <w:r w:rsidRPr="00412788">
        <w:rPr>
          <w:rFonts w:ascii="Times New Roman" w:hAnsi="Times New Roman" w:cs="Times New Roman"/>
          <w:b/>
          <w:sz w:val="20"/>
          <w:szCs w:val="20"/>
        </w:rPr>
        <w:t>et</w:t>
      </w:r>
      <w:r w:rsidR="00F2703F" w:rsidRPr="00412788">
        <w:rPr>
          <w:rFonts w:ascii="Times New Roman" w:hAnsi="Times New Roman" w:cs="Times New Roman"/>
          <w:b/>
          <w:sz w:val="20"/>
          <w:szCs w:val="20"/>
        </w:rPr>
        <w:t>:</w:t>
      </w:r>
      <w:r w:rsidR="00F2703F" w:rsidRPr="00412788">
        <w:rPr>
          <w:rFonts w:ascii="Times New Roman" w:hAnsi="Times New Roman" w:cs="Times New Roman"/>
          <w:sz w:val="20"/>
          <w:szCs w:val="20"/>
        </w:rPr>
        <w:t xml:space="preserve"> Teaching students and developers to create secure software is a difficult process. Not all instructors teaching mobile development </w:t>
      </w:r>
      <w:proofErr w:type="gramStart"/>
      <w:r w:rsidR="00F40C53" w:rsidRPr="00412788">
        <w:rPr>
          <w:rFonts w:ascii="Times New Roman" w:hAnsi="Times New Roman" w:cs="Times New Roman"/>
          <w:sz w:val="20"/>
          <w:szCs w:val="20"/>
        </w:rPr>
        <w:t>are</w:t>
      </w:r>
      <w:r w:rsidR="00F2703F" w:rsidRPr="00412788">
        <w:rPr>
          <w:rFonts w:ascii="Times New Roman" w:hAnsi="Times New Roman" w:cs="Times New Roman"/>
          <w:sz w:val="20"/>
          <w:szCs w:val="20"/>
        </w:rPr>
        <w:t xml:space="preserve"> expected</w:t>
      </w:r>
      <w:r w:rsidR="00F40C53" w:rsidRPr="00412788">
        <w:rPr>
          <w:rFonts w:ascii="Times New Roman" w:hAnsi="Times New Roman" w:cs="Times New Roman"/>
          <w:sz w:val="20"/>
          <w:szCs w:val="20"/>
        </w:rPr>
        <w:t xml:space="preserve"> to be</w:t>
      </w:r>
      <w:r w:rsidR="00F2703F" w:rsidRPr="00412788">
        <w:rPr>
          <w:rFonts w:ascii="Times New Roman" w:hAnsi="Times New Roman" w:cs="Times New Roman"/>
          <w:sz w:val="20"/>
          <w:szCs w:val="20"/>
        </w:rPr>
        <w:t xml:space="preserve"> adequately prepared</w:t>
      </w:r>
      <w:proofErr w:type="gramEnd"/>
      <w:r w:rsidR="00F2703F" w:rsidRPr="00412788">
        <w:rPr>
          <w:rFonts w:ascii="Times New Roman" w:hAnsi="Times New Roman" w:cs="Times New Roman"/>
          <w:sz w:val="20"/>
          <w:szCs w:val="20"/>
        </w:rPr>
        <w:t xml:space="preserve"> to create a diverse,</w:t>
      </w:r>
      <w:r w:rsidR="001D59F6">
        <w:rPr>
          <w:rFonts w:ascii="Times New Roman" w:hAnsi="Times New Roman" w:cs="Times New Roman"/>
          <w:sz w:val="20"/>
          <w:szCs w:val="20"/>
        </w:rPr>
        <w:t xml:space="preserve"> </w:t>
      </w:r>
      <w:r w:rsidR="00F2703F" w:rsidRPr="00412788">
        <w:rPr>
          <w:rFonts w:ascii="Times New Roman" w:hAnsi="Times New Roman" w:cs="Times New Roman"/>
          <w:sz w:val="20"/>
          <w:szCs w:val="20"/>
        </w:rPr>
        <w:t xml:space="preserve">informative set of activities such as </w:t>
      </w:r>
      <w:r w:rsidR="001D59F6">
        <w:rPr>
          <w:rFonts w:ascii="Times New Roman" w:hAnsi="Times New Roman" w:cs="Times New Roman"/>
          <w:sz w:val="20"/>
          <w:szCs w:val="20"/>
        </w:rPr>
        <w:t>ours</w:t>
      </w:r>
      <w:r w:rsidR="00F2703F" w:rsidRPr="00412788">
        <w:rPr>
          <w:rFonts w:ascii="Times New Roman" w:hAnsi="Times New Roman" w:cs="Times New Roman"/>
          <w:sz w:val="20"/>
          <w:szCs w:val="20"/>
        </w:rPr>
        <w:t xml:space="preserve">.  </w:t>
      </w:r>
    </w:p>
    <w:p w14:paraId="6C18480E" w14:textId="77777777" w:rsidR="00447BBF" w:rsidRPr="00412788" w:rsidRDefault="00447BBF" w:rsidP="00453314">
      <w:pPr>
        <w:rPr>
          <w:rFonts w:ascii="Times New Roman" w:hAnsi="Times New Roman" w:cs="Times New Roman"/>
          <w:sz w:val="20"/>
          <w:szCs w:val="20"/>
        </w:rPr>
      </w:pPr>
      <w:bookmarkStart w:id="4" w:name="_GoBack"/>
      <w:bookmarkEnd w:id="4"/>
    </w:p>
    <w:p w14:paraId="741D5265" w14:textId="35E363F5" w:rsidR="00453314" w:rsidRPr="00412788" w:rsidRDefault="00F40C53" w:rsidP="00453314">
      <w:pPr>
        <w:rPr>
          <w:rFonts w:ascii="Times New Roman" w:hAnsi="Times New Roman" w:cs="Times New Roman"/>
          <w:sz w:val="20"/>
          <w:szCs w:val="20"/>
        </w:rPr>
      </w:pPr>
      <w:r w:rsidRPr="00412788">
        <w:rPr>
          <w:rFonts w:ascii="Times New Roman" w:hAnsi="Times New Roman" w:cs="Times New Roman"/>
          <w:sz w:val="20"/>
          <w:szCs w:val="20"/>
        </w:rPr>
        <w:t>Our project has</w:t>
      </w:r>
      <w:r w:rsidR="00A07FEE" w:rsidRPr="00412788">
        <w:rPr>
          <w:rFonts w:ascii="Times New Roman" w:hAnsi="Times New Roman" w:cs="Times New Roman"/>
          <w:sz w:val="20"/>
          <w:szCs w:val="20"/>
        </w:rPr>
        <w:t xml:space="preserve"> several goals</w:t>
      </w:r>
      <w:r w:rsidR="00453314" w:rsidRPr="00412788">
        <w:rPr>
          <w:rFonts w:ascii="Times New Roman" w:hAnsi="Times New Roman" w:cs="Times New Roman"/>
          <w:sz w:val="20"/>
          <w:szCs w:val="20"/>
        </w:rPr>
        <w:t>:</w:t>
      </w:r>
    </w:p>
    <w:p w14:paraId="1F4AE738" w14:textId="77777777" w:rsidR="00453314" w:rsidRPr="00412788" w:rsidRDefault="00453314" w:rsidP="00453314">
      <w:pPr>
        <w:rPr>
          <w:rFonts w:ascii="Times New Roman" w:hAnsi="Times New Roman" w:cs="Times New Roman"/>
          <w:sz w:val="20"/>
          <w:szCs w:val="20"/>
        </w:rPr>
      </w:pPr>
    </w:p>
    <w:p w14:paraId="39E3D62F" w14:textId="23DCE0F0" w:rsidR="00453314" w:rsidRPr="00412788" w:rsidRDefault="00453314" w:rsidP="00346B6E">
      <w:pPr>
        <w:pStyle w:val="ListParagraph"/>
        <w:numPr>
          <w:ilvl w:val="0"/>
          <w:numId w:val="3"/>
        </w:numPr>
        <w:rPr>
          <w:rFonts w:ascii="Times New Roman" w:hAnsi="Times New Roman" w:cs="Times New Roman"/>
          <w:sz w:val="20"/>
          <w:szCs w:val="20"/>
        </w:rPr>
      </w:pPr>
      <w:r w:rsidRPr="00412788">
        <w:rPr>
          <w:rFonts w:ascii="Times New Roman" w:hAnsi="Times New Roman" w:cs="Times New Roman"/>
          <w:b/>
          <w:sz w:val="20"/>
          <w:szCs w:val="20"/>
        </w:rPr>
        <w:t>Ease of use:</w:t>
      </w:r>
      <w:r w:rsidRPr="00412788">
        <w:rPr>
          <w:rFonts w:ascii="Times New Roman" w:hAnsi="Times New Roman" w:cs="Times New Roman"/>
          <w:sz w:val="20"/>
          <w:szCs w:val="20"/>
        </w:rPr>
        <w:t xml:space="preserve"> All activities should be usable ‘out of the box’ by instructors. Additionally, students and developers working through the activities on their own should</w:t>
      </w:r>
      <w:r w:rsidR="00A56B0E">
        <w:rPr>
          <w:rFonts w:ascii="Times New Roman" w:hAnsi="Times New Roman" w:cs="Times New Roman"/>
          <w:sz w:val="20"/>
          <w:szCs w:val="20"/>
        </w:rPr>
        <w:t xml:space="preserve"> be able to do so with as few roadblocks</w:t>
      </w:r>
      <w:r w:rsidRPr="00412788">
        <w:rPr>
          <w:rFonts w:ascii="Times New Roman" w:hAnsi="Times New Roman" w:cs="Times New Roman"/>
          <w:sz w:val="20"/>
          <w:szCs w:val="20"/>
        </w:rPr>
        <w:t xml:space="preserve"> as possible due to the documentation and clear instruction</w:t>
      </w:r>
      <w:r w:rsidR="00A56B0E">
        <w:rPr>
          <w:rFonts w:ascii="Times New Roman" w:hAnsi="Times New Roman" w:cs="Times New Roman"/>
          <w:sz w:val="20"/>
          <w:szCs w:val="20"/>
        </w:rPr>
        <w:t xml:space="preserve"> sets</w:t>
      </w:r>
      <w:r w:rsidRPr="00412788">
        <w:rPr>
          <w:rFonts w:ascii="Times New Roman" w:hAnsi="Times New Roman" w:cs="Times New Roman"/>
          <w:sz w:val="20"/>
          <w:szCs w:val="20"/>
        </w:rPr>
        <w:t xml:space="preserve"> provided with each of the activities.</w:t>
      </w:r>
    </w:p>
    <w:p w14:paraId="2D3B8E5E" w14:textId="3125CC88" w:rsidR="00453314" w:rsidRPr="00412788" w:rsidRDefault="00453314" w:rsidP="00346B6E">
      <w:pPr>
        <w:pStyle w:val="ListParagraph"/>
        <w:numPr>
          <w:ilvl w:val="0"/>
          <w:numId w:val="3"/>
        </w:numPr>
        <w:rPr>
          <w:rFonts w:ascii="Times New Roman" w:hAnsi="Times New Roman" w:cs="Times New Roman"/>
          <w:sz w:val="20"/>
          <w:szCs w:val="20"/>
        </w:rPr>
      </w:pPr>
      <w:r w:rsidRPr="00412788">
        <w:rPr>
          <w:rFonts w:ascii="Times New Roman" w:hAnsi="Times New Roman" w:cs="Times New Roman"/>
          <w:b/>
          <w:sz w:val="20"/>
          <w:szCs w:val="20"/>
        </w:rPr>
        <w:t>Relevance:</w:t>
      </w:r>
      <w:r w:rsidRPr="00412788">
        <w:rPr>
          <w:rFonts w:ascii="Times New Roman" w:hAnsi="Times New Roman" w:cs="Times New Roman"/>
          <w:sz w:val="20"/>
          <w:szCs w:val="20"/>
        </w:rPr>
        <w:t xml:space="preserve"> </w:t>
      </w:r>
      <w:r w:rsidR="00FC7FC4" w:rsidRPr="00412788">
        <w:rPr>
          <w:rFonts w:ascii="Times New Roman" w:hAnsi="Times New Roman" w:cs="Times New Roman"/>
          <w:sz w:val="20"/>
          <w:szCs w:val="20"/>
        </w:rPr>
        <w:t>We have fou</w:t>
      </w:r>
      <w:r w:rsidR="00A56B0E">
        <w:rPr>
          <w:rFonts w:ascii="Times New Roman" w:hAnsi="Times New Roman" w:cs="Times New Roman"/>
          <w:sz w:val="20"/>
          <w:szCs w:val="20"/>
        </w:rPr>
        <w:t>nd that creating relevant, real-</w:t>
      </w:r>
      <w:r w:rsidR="00FC7FC4" w:rsidRPr="00412788">
        <w:rPr>
          <w:rFonts w:ascii="Times New Roman" w:hAnsi="Times New Roman" w:cs="Times New Roman"/>
          <w:sz w:val="20"/>
          <w:szCs w:val="20"/>
        </w:rPr>
        <w:t>world projects help</w:t>
      </w:r>
      <w:r w:rsidR="00A56B0E">
        <w:rPr>
          <w:rFonts w:ascii="Times New Roman" w:hAnsi="Times New Roman" w:cs="Times New Roman"/>
          <w:sz w:val="20"/>
          <w:szCs w:val="20"/>
        </w:rPr>
        <w:t>s</w:t>
      </w:r>
      <w:r w:rsidR="00FC7FC4" w:rsidRPr="00412788">
        <w:rPr>
          <w:rFonts w:ascii="Times New Roman" w:hAnsi="Times New Roman" w:cs="Times New Roman"/>
          <w:sz w:val="20"/>
          <w:szCs w:val="20"/>
        </w:rPr>
        <w:t xml:space="preserve"> to foster student interest in the activity</w:t>
      </w:r>
      <w:r w:rsidR="00A56B0E">
        <w:rPr>
          <w:rFonts w:ascii="Times New Roman" w:hAnsi="Times New Roman" w:cs="Times New Roman"/>
          <w:sz w:val="20"/>
          <w:szCs w:val="20"/>
        </w:rPr>
        <w:t xml:space="preserve"> and in security</w:t>
      </w:r>
      <w:r w:rsidR="00FC7FC4" w:rsidRPr="00412788">
        <w:rPr>
          <w:rFonts w:ascii="Times New Roman" w:hAnsi="Times New Roman" w:cs="Times New Roman"/>
          <w:sz w:val="20"/>
          <w:szCs w:val="20"/>
        </w:rPr>
        <w:t xml:space="preserve">. </w:t>
      </w:r>
      <w:r w:rsidR="00CF6C07" w:rsidRPr="00412788">
        <w:rPr>
          <w:rFonts w:ascii="Times New Roman" w:hAnsi="Times New Roman" w:cs="Times New Roman"/>
          <w:sz w:val="20"/>
          <w:szCs w:val="20"/>
        </w:rPr>
        <w:t xml:space="preserve">Each of our activities </w:t>
      </w:r>
      <w:r w:rsidR="009855AA" w:rsidRPr="00412788">
        <w:rPr>
          <w:rFonts w:ascii="Times New Roman" w:hAnsi="Times New Roman" w:cs="Times New Roman"/>
          <w:sz w:val="20"/>
          <w:szCs w:val="20"/>
        </w:rPr>
        <w:t>contains</w:t>
      </w:r>
      <w:r w:rsidR="00CF6C07" w:rsidRPr="00412788">
        <w:rPr>
          <w:rFonts w:ascii="Times New Roman" w:hAnsi="Times New Roman" w:cs="Times New Roman"/>
          <w:sz w:val="20"/>
          <w:szCs w:val="20"/>
        </w:rPr>
        <w:t xml:space="preserve"> </w:t>
      </w:r>
      <w:r w:rsidR="00447BBF" w:rsidRPr="00412788">
        <w:rPr>
          <w:rFonts w:ascii="Times New Roman" w:hAnsi="Times New Roman" w:cs="Times New Roman"/>
          <w:sz w:val="20"/>
          <w:szCs w:val="20"/>
        </w:rPr>
        <w:t>relevant</w:t>
      </w:r>
      <w:r w:rsidR="00CF6C07" w:rsidRPr="00412788">
        <w:rPr>
          <w:rFonts w:ascii="Times New Roman" w:hAnsi="Times New Roman" w:cs="Times New Roman"/>
          <w:sz w:val="20"/>
          <w:szCs w:val="20"/>
        </w:rPr>
        <w:t xml:space="preserve"> e</w:t>
      </w:r>
      <w:r w:rsidR="00A56B0E">
        <w:rPr>
          <w:rFonts w:ascii="Times New Roman" w:hAnsi="Times New Roman" w:cs="Times New Roman"/>
          <w:sz w:val="20"/>
          <w:szCs w:val="20"/>
        </w:rPr>
        <w:t>xamples from the</w:t>
      </w:r>
      <w:del w:id="5" w:author="Dan Krutz" w:date="2016-08-31T11:46:00Z">
        <w:r w:rsidR="00A56B0E" w:rsidDel="0045767C">
          <w:rPr>
            <w:rFonts w:ascii="Times New Roman" w:hAnsi="Times New Roman" w:cs="Times New Roman"/>
            <w:sz w:val="20"/>
            <w:szCs w:val="20"/>
          </w:rPr>
          <w:delText xml:space="preserve"> </w:delText>
        </w:r>
      </w:del>
      <w:ins w:id="6" w:author="Dan Krutz" w:date="2016-08-31T11:46:00Z">
        <w:r w:rsidR="0045767C">
          <w:rPr>
            <w:rFonts w:ascii="Times New Roman" w:hAnsi="Times New Roman" w:cs="Times New Roman"/>
            <w:sz w:val="20"/>
            <w:szCs w:val="20"/>
          </w:rPr>
          <w:t xml:space="preserve"> commercial apps</w:t>
        </w:r>
      </w:ins>
      <w:del w:id="7" w:author="Dan Krutz" w:date="2016-08-31T11:46:00Z">
        <w:r w:rsidR="00A56B0E" w:rsidDel="0045767C">
          <w:rPr>
            <w:rFonts w:ascii="Times New Roman" w:hAnsi="Times New Roman" w:cs="Times New Roman"/>
            <w:sz w:val="20"/>
            <w:szCs w:val="20"/>
          </w:rPr>
          <w:delText>real world</w:delText>
        </w:r>
      </w:del>
      <w:r w:rsidR="00A56B0E">
        <w:rPr>
          <w:rFonts w:ascii="Times New Roman" w:hAnsi="Times New Roman" w:cs="Times New Roman"/>
          <w:sz w:val="20"/>
          <w:szCs w:val="20"/>
        </w:rPr>
        <w:t>, including steps to</w:t>
      </w:r>
      <w:r w:rsidR="00447BBF" w:rsidRPr="00412788">
        <w:rPr>
          <w:rFonts w:ascii="Times New Roman" w:hAnsi="Times New Roman" w:cs="Times New Roman"/>
          <w:sz w:val="20"/>
          <w:szCs w:val="20"/>
        </w:rPr>
        <w:t xml:space="preserve"> recreate </w:t>
      </w:r>
      <w:r w:rsidR="00B4642B">
        <w:rPr>
          <w:rFonts w:ascii="Times New Roman" w:hAnsi="Times New Roman" w:cs="Times New Roman"/>
          <w:sz w:val="20"/>
          <w:szCs w:val="20"/>
        </w:rPr>
        <w:t>the</w:t>
      </w:r>
      <w:r w:rsidR="00447BBF" w:rsidRPr="00412788">
        <w:rPr>
          <w:rFonts w:ascii="Times New Roman" w:hAnsi="Times New Roman" w:cs="Times New Roman"/>
          <w:sz w:val="20"/>
          <w:szCs w:val="20"/>
        </w:rPr>
        <w:t xml:space="preserve"> vulnerability and demonstrate </w:t>
      </w:r>
      <w:r w:rsidR="009855AA" w:rsidRPr="00412788">
        <w:rPr>
          <w:rFonts w:ascii="Times New Roman" w:hAnsi="Times New Roman" w:cs="Times New Roman"/>
          <w:sz w:val="20"/>
          <w:szCs w:val="20"/>
        </w:rPr>
        <w:t>its</w:t>
      </w:r>
      <w:r w:rsidR="00447BBF" w:rsidRPr="00412788">
        <w:rPr>
          <w:rFonts w:ascii="Times New Roman" w:hAnsi="Times New Roman" w:cs="Times New Roman"/>
          <w:sz w:val="20"/>
          <w:szCs w:val="20"/>
        </w:rPr>
        <w:t xml:space="preserve"> relevance.</w:t>
      </w:r>
    </w:p>
    <w:p w14:paraId="10C942E0" w14:textId="621A79D2" w:rsidR="00447BBF" w:rsidRPr="00412788" w:rsidRDefault="00447BBF" w:rsidP="00447BBF">
      <w:pPr>
        <w:pStyle w:val="ListParagraph"/>
        <w:numPr>
          <w:ilvl w:val="0"/>
          <w:numId w:val="3"/>
        </w:numPr>
        <w:rPr>
          <w:rFonts w:ascii="Times New Roman" w:hAnsi="Times New Roman" w:cs="Times New Roman"/>
          <w:sz w:val="20"/>
          <w:szCs w:val="20"/>
        </w:rPr>
      </w:pPr>
      <w:r w:rsidRPr="00412788">
        <w:rPr>
          <w:rFonts w:ascii="Times New Roman" w:hAnsi="Times New Roman" w:cs="Times New Roman"/>
          <w:b/>
          <w:sz w:val="20"/>
          <w:szCs w:val="20"/>
        </w:rPr>
        <w:t>Meet a diverse range of skillsets:</w:t>
      </w:r>
      <w:r w:rsidRPr="00412788">
        <w:rPr>
          <w:rFonts w:ascii="Times New Roman" w:hAnsi="Times New Roman" w:cs="Times New Roman"/>
          <w:sz w:val="20"/>
          <w:szCs w:val="20"/>
        </w:rPr>
        <w:t xml:space="preserve"> Not all students or developers are at the same skill level, and security is important to</w:t>
      </w:r>
      <w:r w:rsidR="00F87182">
        <w:rPr>
          <w:rFonts w:ascii="Times New Roman" w:hAnsi="Times New Roman" w:cs="Times New Roman"/>
          <w:sz w:val="20"/>
          <w:szCs w:val="20"/>
        </w:rPr>
        <w:t xml:space="preserve"> all experience and skill levels</w:t>
      </w:r>
      <w:r w:rsidR="00B62996" w:rsidRPr="00412788">
        <w:rPr>
          <w:rFonts w:ascii="Times New Roman" w:hAnsi="Times New Roman" w:cs="Times New Roman"/>
          <w:sz w:val="20"/>
          <w:szCs w:val="20"/>
        </w:rPr>
        <w:t>. Additionally, anyone can learn about security and mobile development</w:t>
      </w:r>
      <w:r w:rsidR="00A56B0E">
        <w:rPr>
          <w:rFonts w:ascii="Times New Roman" w:hAnsi="Times New Roman" w:cs="Times New Roman"/>
          <w:sz w:val="20"/>
          <w:szCs w:val="20"/>
        </w:rPr>
        <w:t xml:space="preserve"> from elementary-age </w:t>
      </w:r>
      <w:r w:rsidR="00B62996" w:rsidRPr="00412788">
        <w:rPr>
          <w:rFonts w:ascii="Times New Roman" w:hAnsi="Times New Roman" w:cs="Times New Roman"/>
          <w:sz w:val="20"/>
          <w:szCs w:val="20"/>
        </w:rPr>
        <w:t xml:space="preserve">to retirees. </w:t>
      </w:r>
      <w:r w:rsidR="00A56B0E">
        <w:rPr>
          <w:rFonts w:ascii="Times New Roman" w:hAnsi="Times New Roman" w:cs="Times New Roman"/>
          <w:sz w:val="20"/>
          <w:szCs w:val="20"/>
        </w:rPr>
        <w:t>O</w:t>
      </w:r>
      <w:r w:rsidR="00B62996" w:rsidRPr="00412788">
        <w:rPr>
          <w:rFonts w:ascii="Times New Roman" w:hAnsi="Times New Roman" w:cs="Times New Roman"/>
          <w:sz w:val="20"/>
          <w:szCs w:val="20"/>
        </w:rPr>
        <w:t>ur activities are designed to assist students and developers of a</w:t>
      </w:r>
      <w:r w:rsidR="00A56B0E">
        <w:rPr>
          <w:rFonts w:ascii="Times New Roman" w:hAnsi="Times New Roman" w:cs="Times New Roman"/>
          <w:sz w:val="20"/>
          <w:szCs w:val="20"/>
        </w:rPr>
        <w:t>ll experience levels and</w:t>
      </w:r>
      <w:r w:rsidR="00B62996" w:rsidRPr="00412788">
        <w:rPr>
          <w:rFonts w:ascii="Times New Roman" w:hAnsi="Times New Roman" w:cs="Times New Roman"/>
          <w:sz w:val="20"/>
          <w:szCs w:val="20"/>
        </w:rPr>
        <w:t xml:space="preserve"> ages. </w:t>
      </w:r>
    </w:p>
    <w:p w14:paraId="52978953" w14:textId="77777777" w:rsidR="00A07FEE" w:rsidRPr="00412788" w:rsidRDefault="00A07FEE">
      <w:pPr>
        <w:rPr>
          <w:rFonts w:ascii="Times New Roman" w:hAnsi="Times New Roman" w:cs="Times New Roman"/>
          <w:sz w:val="20"/>
          <w:szCs w:val="20"/>
        </w:rPr>
      </w:pPr>
    </w:p>
    <w:p w14:paraId="7C528FF6" w14:textId="6260925E" w:rsidR="00F54C1F" w:rsidRPr="00412788" w:rsidRDefault="00077B87">
      <w:pPr>
        <w:rPr>
          <w:rFonts w:ascii="Times New Roman" w:hAnsi="Times New Roman" w:cs="Times New Roman"/>
          <w:sz w:val="20"/>
          <w:szCs w:val="20"/>
        </w:rPr>
      </w:pPr>
      <w:r w:rsidRPr="00135888">
        <w:rPr>
          <w:rFonts w:ascii="Times New Roman" w:hAnsi="Times New Roman" w:cs="Times New Roman"/>
          <w:color w:val="000000" w:themeColor="text1"/>
          <w:sz w:val="20"/>
          <w:szCs w:val="20"/>
        </w:rPr>
        <w:t xml:space="preserve">We have created </w:t>
      </w:r>
      <w:ins w:id="8" w:author="Dan Krutz" w:date="2016-08-31T11:52:00Z">
        <w:r w:rsidR="005A5555">
          <w:rPr>
            <w:rFonts w:ascii="Times New Roman" w:hAnsi="Times New Roman" w:cs="Times New Roman"/>
            <w:color w:val="000000" w:themeColor="text1"/>
            <w:sz w:val="20"/>
            <w:szCs w:val="20"/>
          </w:rPr>
          <w:t>ten</w:t>
        </w:r>
      </w:ins>
      <w:del w:id="9" w:author="Dan Krutz" w:date="2016-08-31T11:52:00Z">
        <w:r w:rsidR="00500C00" w:rsidRPr="00135888" w:rsidDel="005A5555">
          <w:rPr>
            <w:rFonts w:ascii="Times New Roman" w:hAnsi="Times New Roman" w:cs="Times New Roman"/>
            <w:color w:val="000000" w:themeColor="text1"/>
            <w:sz w:val="20"/>
            <w:szCs w:val="20"/>
          </w:rPr>
          <w:delText>10</w:delText>
        </w:r>
      </w:del>
      <w:r w:rsidR="00AD2617" w:rsidRPr="00135888">
        <w:rPr>
          <w:rFonts w:ascii="Times New Roman" w:hAnsi="Times New Roman" w:cs="Times New Roman"/>
          <w:color w:val="000000" w:themeColor="text1"/>
          <w:sz w:val="20"/>
          <w:szCs w:val="20"/>
        </w:rPr>
        <w:t xml:space="preserve"> publicly available </w:t>
      </w:r>
      <w:r w:rsidR="00B4642B" w:rsidRPr="00135888">
        <w:rPr>
          <w:rFonts w:ascii="Times New Roman" w:hAnsi="Times New Roman" w:cs="Times New Roman"/>
          <w:color w:val="000000" w:themeColor="text1"/>
          <w:sz w:val="20"/>
          <w:szCs w:val="20"/>
        </w:rPr>
        <w:t>activities that can be found</w:t>
      </w:r>
      <w:r w:rsidR="00EB750E" w:rsidRPr="00135888">
        <w:rPr>
          <w:rFonts w:ascii="Times New Roman" w:hAnsi="Times New Roman" w:cs="Times New Roman"/>
          <w:color w:val="000000" w:themeColor="text1"/>
          <w:sz w:val="20"/>
          <w:szCs w:val="20"/>
        </w:rPr>
        <w:t xml:space="preserve"> on our project website</w:t>
      </w:r>
      <w:r w:rsidR="00C01C1A">
        <w:rPr>
          <w:rFonts w:ascii="Times New Roman" w:hAnsi="Times New Roman" w:cs="Times New Roman"/>
          <w:color w:val="000000" w:themeColor="text1"/>
          <w:sz w:val="20"/>
          <w:szCs w:val="20"/>
        </w:rPr>
        <w:t xml:space="preserve"> [1]</w:t>
      </w:r>
      <w:r w:rsidR="00A54682">
        <w:rPr>
          <w:rFonts w:ascii="Times New Roman" w:hAnsi="Times New Roman" w:cs="Times New Roman"/>
          <w:color w:val="000000" w:themeColor="text1"/>
          <w:sz w:val="20"/>
          <w:szCs w:val="20"/>
        </w:rPr>
        <w:t xml:space="preserve">. </w:t>
      </w:r>
      <w:r w:rsidR="00D82F6F" w:rsidRPr="00135888">
        <w:rPr>
          <w:rFonts w:ascii="Times New Roman" w:hAnsi="Times New Roman" w:cs="Times New Roman"/>
          <w:color w:val="000000" w:themeColor="text1"/>
          <w:sz w:val="20"/>
          <w:szCs w:val="20"/>
        </w:rPr>
        <w:t xml:space="preserve">This list will continue to grow, both through </w:t>
      </w:r>
      <w:r w:rsidR="00AD2617" w:rsidRPr="00135888">
        <w:rPr>
          <w:rFonts w:ascii="Times New Roman" w:hAnsi="Times New Roman" w:cs="Times New Roman"/>
          <w:color w:val="000000" w:themeColor="text1"/>
          <w:sz w:val="20"/>
          <w:szCs w:val="20"/>
        </w:rPr>
        <w:t xml:space="preserve">our own </w:t>
      </w:r>
      <w:r w:rsidR="00EC07B6" w:rsidRPr="00135888">
        <w:rPr>
          <w:rFonts w:ascii="Times New Roman" w:hAnsi="Times New Roman" w:cs="Times New Roman"/>
          <w:color w:val="000000" w:themeColor="text1"/>
          <w:sz w:val="20"/>
          <w:szCs w:val="20"/>
        </w:rPr>
        <w:t xml:space="preserve">efforts </w:t>
      </w:r>
      <w:r w:rsidR="00AD2617" w:rsidRPr="00135888">
        <w:rPr>
          <w:rFonts w:ascii="Times New Roman" w:hAnsi="Times New Roman" w:cs="Times New Roman"/>
          <w:color w:val="000000" w:themeColor="text1"/>
          <w:sz w:val="20"/>
          <w:szCs w:val="20"/>
        </w:rPr>
        <w:t>as well as</w:t>
      </w:r>
      <w:r w:rsidR="00EC07B6" w:rsidRPr="00135888">
        <w:rPr>
          <w:rFonts w:ascii="Times New Roman" w:hAnsi="Times New Roman" w:cs="Times New Roman"/>
          <w:color w:val="000000" w:themeColor="text1"/>
          <w:sz w:val="20"/>
          <w:szCs w:val="20"/>
        </w:rPr>
        <w:t xml:space="preserve"> submissions from the </w:t>
      </w:r>
      <w:r w:rsidR="004124DE" w:rsidRPr="00135888">
        <w:rPr>
          <w:rFonts w:ascii="Times New Roman" w:hAnsi="Times New Roman" w:cs="Times New Roman"/>
          <w:color w:val="000000" w:themeColor="text1"/>
          <w:sz w:val="20"/>
          <w:szCs w:val="20"/>
        </w:rPr>
        <w:t>external sources</w:t>
      </w:r>
      <w:r w:rsidR="00EC07B6" w:rsidRPr="00135888">
        <w:rPr>
          <w:rFonts w:ascii="Times New Roman" w:hAnsi="Times New Roman" w:cs="Times New Roman"/>
          <w:color w:val="000000" w:themeColor="text1"/>
          <w:sz w:val="20"/>
          <w:szCs w:val="20"/>
        </w:rPr>
        <w:t>.</w:t>
      </w:r>
      <w:r w:rsidR="00F87182" w:rsidRPr="00135888">
        <w:rPr>
          <w:rFonts w:ascii="Times New Roman" w:hAnsi="Times New Roman" w:cs="Times New Roman"/>
          <w:color w:val="000000" w:themeColor="text1"/>
          <w:sz w:val="20"/>
          <w:szCs w:val="20"/>
        </w:rPr>
        <w:t xml:space="preserve"> Our</w:t>
      </w:r>
      <w:r w:rsidR="00F87182" w:rsidRPr="00412788">
        <w:rPr>
          <w:rFonts w:ascii="Times New Roman" w:hAnsi="Times New Roman" w:cs="Times New Roman"/>
          <w:sz w:val="20"/>
          <w:szCs w:val="20"/>
        </w:rPr>
        <w:t xml:space="preserve"> apps were created by an experienced Android developer with over 1 million app</w:t>
      </w:r>
      <w:r w:rsidR="00AD2617">
        <w:rPr>
          <w:rFonts w:ascii="Times New Roman" w:hAnsi="Times New Roman" w:cs="Times New Roman"/>
          <w:sz w:val="20"/>
          <w:szCs w:val="20"/>
        </w:rPr>
        <w:t xml:space="preserve"> downloads in the Google Play store, and more in other app marketplaces</w:t>
      </w:r>
      <w:r w:rsidR="00F87182" w:rsidRPr="00412788">
        <w:rPr>
          <w:rFonts w:ascii="Times New Roman" w:hAnsi="Times New Roman" w:cs="Times New Roman"/>
          <w:sz w:val="20"/>
          <w:szCs w:val="20"/>
        </w:rPr>
        <w:t>.</w:t>
      </w:r>
    </w:p>
    <w:p w14:paraId="127EE804" w14:textId="77777777" w:rsidR="00F10632" w:rsidRPr="00412788" w:rsidRDefault="00F10632">
      <w:pPr>
        <w:rPr>
          <w:rFonts w:ascii="Times New Roman" w:hAnsi="Times New Roman" w:cs="Times New Roman"/>
          <w:sz w:val="20"/>
          <w:szCs w:val="20"/>
        </w:rPr>
      </w:pPr>
    </w:p>
    <w:p w14:paraId="2997AEA2" w14:textId="65E689CC" w:rsidR="00F10632" w:rsidRPr="00412788" w:rsidRDefault="00F10632">
      <w:pPr>
        <w:rPr>
          <w:rFonts w:ascii="Times New Roman" w:hAnsi="Times New Roman" w:cs="Times New Roman"/>
          <w:b/>
          <w:sz w:val="20"/>
          <w:szCs w:val="20"/>
        </w:rPr>
      </w:pPr>
      <w:r w:rsidRPr="00412788">
        <w:rPr>
          <w:rFonts w:ascii="Times New Roman" w:hAnsi="Times New Roman" w:cs="Times New Roman"/>
          <w:b/>
          <w:sz w:val="20"/>
          <w:szCs w:val="20"/>
        </w:rPr>
        <w:t>Activities</w:t>
      </w:r>
    </w:p>
    <w:p w14:paraId="2339CF0E" w14:textId="3BB698D7" w:rsidR="00A6606F" w:rsidRPr="00412788" w:rsidRDefault="00A6606F" w:rsidP="00561E60">
      <w:pPr>
        <w:rPr>
          <w:rFonts w:ascii="Times New Roman" w:hAnsi="Times New Roman" w:cs="Times New Roman"/>
          <w:sz w:val="20"/>
          <w:szCs w:val="20"/>
        </w:rPr>
      </w:pPr>
      <w:r w:rsidRPr="00412788">
        <w:rPr>
          <w:rFonts w:ascii="Times New Roman" w:hAnsi="Times New Roman" w:cs="Times New Roman"/>
          <w:sz w:val="20"/>
          <w:szCs w:val="20"/>
        </w:rPr>
        <w:t xml:space="preserve">Although our list of activities </w:t>
      </w:r>
      <w:r w:rsidR="00500C00" w:rsidRPr="00412788">
        <w:rPr>
          <w:rFonts w:ascii="Times New Roman" w:hAnsi="Times New Roman" w:cs="Times New Roman"/>
          <w:sz w:val="20"/>
          <w:szCs w:val="20"/>
        </w:rPr>
        <w:t xml:space="preserve">is growing, we currently have </w:t>
      </w:r>
      <w:del w:id="10" w:author="Dan Krutz" w:date="2016-08-31T11:52:00Z">
        <w:r w:rsidR="00500C00" w:rsidRPr="00412788" w:rsidDel="005A5555">
          <w:rPr>
            <w:rFonts w:ascii="Times New Roman" w:hAnsi="Times New Roman" w:cs="Times New Roman"/>
            <w:sz w:val="20"/>
            <w:szCs w:val="20"/>
          </w:rPr>
          <w:delText>10</w:delText>
        </w:r>
        <w:r w:rsidRPr="00412788" w:rsidDel="005A5555">
          <w:rPr>
            <w:rFonts w:ascii="Times New Roman" w:hAnsi="Times New Roman" w:cs="Times New Roman"/>
            <w:sz w:val="20"/>
            <w:szCs w:val="20"/>
          </w:rPr>
          <w:delText xml:space="preserve"> </w:delText>
        </w:r>
      </w:del>
      <w:ins w:id="11" w:author="Dan Krutz" w:date="2016-08-31T11:52:00Z">
        <w:r w:rsidR="005A5555">
          <w:rPr>
            <w:rFonts w:ascii="Times New Roman" w:hAnsi="Times New Roman" w:cs="Times New Roman"/>
            <w:sz w:val="20"/>
            <w:szCs w:val="20"/>
          </w:rPr>
          <w:t>ten</w:t>
        </w:r>
        <w:r w:rsidR="005A5555" w:rsidRPr="00412788">
          <w:rPr>
            <w:rFonts w:ascii="Times New Roman" w:hAnsi="Times New Roman" w:cs="Times New Roman"/>
            <w:sz w:val="20"/>
            <w:szCs w:val="20"/>
          </w:rPr>
          <w:t xml:space="preserve"> </w:t>
        </w:r>
      </w:ins>
      <w:r w:rsidRPr="00412788">
        <w:rPr>
          <w:rFonts w:ascii="Times New Roman" w:hAnsi="Times New Roman" w:cs="Times New Roman"/>
          <w:sz w:val="20"/>
          <w:szCs w:val="20"/>
        </w:rPr>
        <w:t xml:space="preserve">vulnerability examples ranging from basic examples as </w:t>
      </w:r>
      <w:r w:rsidR="00561E60" w:rsidRPr="00412788">
        <w:rPr>
          <w:rFonts w:ascii="Times New Roman" w:hAnsi="Times New Roman" w:cs="Times New Roman"/>
          <w:sz w:val="20"/>
          <w:szCs w:val="20"/>
        </w:rPr>
        <w:t>proper Intent protection</w:t>
      </w:r>
      <w:r w:rsidR="00D8730A" w:rsidRPr="00412788">
        <w:rPr>
          <w:rFonts w:ascii="Times New Roman" w:hAnsi="Times New Roman" w:cs="Times New Roman"/>
          <w:sz w:val="20"/>
          <w:szCs w:val="20"/>
        </w:rPr>
        <w:t xml:space="preserve"> to more complicated </w:t>
      </w:r>
      <w:r w:rsidR="00561E60" w:rsidRPr="00412788">
        <w:rPr>
          <w:rFonts w:ascii="Times New Roman" w:hAnsi="Times New Roman" w:cs="Times New Roman"/>
          <w:sz w:val="20"/>
          <w:szCs w:val="20"/>
        </w:rPr>
        <w:t>activities such as</w:t>
      </w:r>
      <w:r w:rsidR="00D8730A" w:rsidRPr="00412788">
        <w:rPr>
          <w:rFonts w:ascii="Times New Roman" w:hAnsi="Times New Roman" w:cs="Times New Roman"/>
          <w:sz w:val="20"/>
          <w:szCs w:val="20"/>
        </w:rPr>
        <w:t xml:space="preserve"> </w:t>
      </w:r>
      <w:r w:rsidR="00561E60" w:rsidRPr="00412788">
        <w:rPr>
          <w:rFonts w:ascii="Times New Roman" w:hAnsi="Times New Roman" w:cs="Times New Roman"/>
          <w:sz w:val="20"/>
          <w:szCs w:val="20"/>
        </w:rPr>
        <w:t xml:space="preserve">correct use of content providers. </w:t>
      </w:r>
      <w:r w:rsidR="00ED4E59" w:rsidRPr="00412788">
        <w:rPr>
          <w:rFonts w:ascii="Times New Roman" w:hAnsi="Times New Roman" w:cs="Times New Roman"/>
          <w:sz w:val="20"/>
          <w:szCs w:val="20"/>
        </w:rPr>
        <w:t>The process outline of each activity is outlined in</w:t>
      </w:r>
      <w:r w:rsidRPr="00412788">
        <w:rPr>
          <w:rFonts w:ascii="Times New Roman" w:hAnsi="Times New Roman" w:cs="Times New Roman"/>
          <w:sz w:val="20"/>
          <w:szCs w:val="20"/>
        </w:rPr>
        <w:t xml:space="preserve"> </w:t>
      </w:r>
      <w:r w:rsidRPr="00412788">
        <w:rPr>
          <w:rFonts w:ascii="Times New Roman" w:hAnsi="Times New Roman" w:cs="Times New Roman"/>
          <w:sz w:val="20"/>
          <w:szCs w:val="20"/>
        </w:rPr>
        <w:fldChar w:fldCharType="begin"/>
      </w:r>
      <w:r w:rsidRPr="00412788">
        <w:rPr>
          <w:rFonts w:ascii="Times New Roman" w:hAnsi="Times New Roman" w:cs="Times New Roman"/>
          <w:sz w:val="20"/>
          <w:szCs w:val="20"/>
        </w:rPr>
        <w:instrText xml:space="preserve"> REF _Ref329016826 \h </w:instrText>
      </w:r>
      <w:r w:rsidRPr="00412788">
        <w:rPr>
          <w:rFonts w:ascii="Times New Roman" w:hAnsi="Times New Roman" w:cs="Times New Roman"/>
          <w:sz w:val="20"/>
          <w:szCs w:val="20"/>
        </w:rPr>
      </w:r>
      <w:r w:rsidRPr="00412788">
        <w:rPr>
          <w:rFonts w:ascii="Times New Roman" w:hAnsi="Times New Roman" w:cs="Times New Roman"/>
          <w:sz w:val="20"/>
          <w:szCs w:val="20"/>
        </w:rPr>
        <w:fldChar w:fldCharType="separate"/>
      </w:r>
      <w:r w:rsidRPr="00412788">
        <w:rPr>
          <w:rFonts w:ascii="Times New Roman" w:hAnsi="Times New Roman" w:cs="Times New Roman"/>
          <w:sz w:val="20"/>
          <w:szCs w:val="20"/>
        </w:rPr>
        <w:t xml:space="preserve">Figure </w:t>
      </w:r>
      <w:r w:rsidRPr="00412788">
        <w:rPr>
          <w:rFonts w:ascii="Times New Roman" w:hAnsi="Times New Roman" w:cs="Times New Roman"/>
          <w:noProof/>
          <w:sz w:val="20"/>
          <w:szCs w:val="20"/>
        </w:rPr>
        <w:t>1</w:t>
      </w:r>
      <w:r w:rsidRPr="00412788">
        <w:rPr>
          <w:rFonts w:ascii="Times New Roman" w:hAnsi="Times New Roman" w:cs="Times New Roman"/>
          <w:sz w:val="20"/>
          <w:szCs w:val="20"/>
        </w:rPr>
        <w:fldChar w:fldCharType="end"/>
      </w:r>
      <w:r w:rsidR="00ED4E59" w:rsidRPr="00412788">
        <w:rPr>
          <w:rFonts w:ascii="Times New Roman" w:hAnsi="Times New Roman" w:cs="Times New Roman"/>
          <w:sz w:val="20"/>
          <w:szCs w:val="20"/>
        </w:rPr>
        <w:t>.</w:t>
      </w:r>
    </w:p>
    <w:p w14:paraId="7BC923E6" w14:textId="77777777" w:rsidR="00A6606F" w:rsidRPr="00412788" w:rsidRDefault="00A6606F" w:rsidP="00A6606F">
      <w:pPr>
        <w:rPr>
          <w:rFonts w:ascii="Times New Roman" w:hAnsi="Times New Roman" w:cs="Times New Roman"/>
          <w:sz w:val="20"/>
          <w:szCs w:val="20"/>
        </w:rPr>
      </w:pPr>
    </w:p>
    <w:p w14:paraId="6E732A42" w14:textId="77777777" w:rsidR="00A6606F" w:rsidRPr="00412788" w:rsidRDefault="00A6606F" w:rsidP="00A6606F">
      <w:pPr>
        <w:rPr>
          <w:rFonts w:ascii="Times New Roman" w:hAnsi="Times New Roman" w:cs="Times New Roman"/>
          <w:sz w:val="20"/>
          <w:szCs w:val="20"/>
        </w:rPr>
      </w:pPr>
      <w:r w:rsidRPr="00412788">
        <w:rPr>
          <w:rFonts w:ascii="Times New Roman" w:hAnsi="Times New Roman" w:cs="Times New Roman"/>
          <w:noProof/>
          <w:sz w:val="20"/>
          <w:szCs w:val="20"/>
        </w:rPr>
        <w:drawing>
          <wp:inline distT="0" distB="0" distL="0" distR="0" wp14:anchorId="312A57A6" wp14:editId="40714E53">
            <wp:extent cx="5486400" cy="455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RepairProcess.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55295"/>
                    </a:xfrm>
                    <a:prstGeom prst="rect">
                      <a:avLst/>
                    </a:prstGeom>
                  </pic:spPr>
                </pic:pic>
              </a:graphicData>
            </a:graphic>
          </wp:inline>
        </w:drawing>
      </w:r>
    </w:p>
    <w:p w14:paraId="532921FB" w14:textId="77777777" w:rsidR="00A6606F" w:rsidRPr="00412788" w:rsidRDefault="00A6606F" w:rsidP="00ED4E59">
      <w:pPr>
        <w:pStyle w:val="Caption"/>
        <w:jc w:val="center"/>
        <w:rPr>
          <w:rFonts w:ascii="Times New Roman" w:hAnsi="Times New Roman" w:cs="Times New Roman"/>
          <w:b w:val="0"/>
          <w:color w:val="auto"/>
          <w:sz w:val="20"/>
          <w:szCs w:val="20"/>
        </w:rPr>
      </w:pPr>
      <w:bookmarkStart w:id="12" w:name="_Ref329016826"/>
      <w:r w:rsidRPr="00412788">
        <w:rPr>
          <w:rFonts w:ascii="Times New Roman" w:hAnsi="Times New Roman" w:cs="Times New Roman"/>
          <w:color w:val="auto"/>
          <w:sz w:val="20"/>
          <w:szCs w:val="20"/>
        </w:rPr>
        <w:t xml:space="preserve">Figure </w:t>
      </w:r>
      <w:r w:rsidRPr="00412788">
        <w:rPr>
          <w:rFonts w:ascii="Times New Roman" w:hAnsi="Times New Roman" w:cs="Times New Roman"/>
          <w:color w:val="auto"/>
          <w:sz w:val="20"/>
          <w:szCs w:val="20"/>
        </w:rPr>
        <w:fldChar w:fldCharType="begin"/>
      </w:r>
      <w:r w:rsidRPr="00412788">
        <w:rPr>
          <w:rFonts w:ascii="Times New Roman" w:hAnsi="Times New Roman" w:cs="Times New Roman"/>
          <w:color w:val="auto"/>
          <w:sz w:val="20"/>
          <w:szCs w:val="20"/>
        </w:rPr>
        <w:instrText xml:space="preserve"> SEQ Figure \* ARABIC </w:instrText>
      </w:r>
      <w:r w:rsidRPr="00412788">
        <w:rPr>
          <w:rFonts w:ascii="Times New Roman" w:hAnsi="Times New Roman" w:cs="Times New Roman"/>
          <w:color w:val="auto"/>
          <w:sz w:val="20"/>
          <w:szCs w:val="20"/>
        </w:rPr>
        <w:fldChar w:fldCharType="separate"/>
      </w:r>
      <w:r w:rsidRPr="00412788">
        <w:rPr>
          <w:rFonts w:ascii="Times New Roman" w:hAnsi="Times New Roman" w:cs="Times New Roman"/>
          <w:noProof/>
          <w:color w:val="auto"/>
          <w:sz w:val="20"/>
          <w:szCs w:val="20"/>
        </w:rPr>
        <w:t>1</w:t>
      </w:r>
      <w:r w:rsidRPr="00412788">
        <w:rPr>
          <w:rFonts w:ascii="Times New Roman" w:hAnsi="Times New Roman" w:cs="Times New Roman"/>
          <w:color w:val="auto"/>
          <w:sz w:val="20"/>
          <w:szCs w:val="20"/>
        </w:rPr>
        <w:fldChar w:fldCharType="end"/>
      </w:r>
      <w:bookmarkEnd w:id="12"/>
      <w:r w:rsidRPr="00412788">
        <w:rPr>
          <w:rFonts w:ascii="Times New Roman" w:hAnsi="Times New Roman" w:cs="Times New Roman"/>
          <w:color w:val="auto"/>
          <w:sz w:val="20"/>
          <w:szCs w:val="20"/>
        </w:rPr>
        <w:t>: App Repair Process</w:t>
      </w:r>
    </w:p>
    <w:p w14:paraId="6C098BB3" w14:textId="77777777" w:rsidR="00A6606F" w:rsidRPr="00412788" w:rsidRDefault="00A6606F" w:rsidP="00A6606F">
      <w:pPr>
        <w:rPr>
          <w:rFonts w:ascii="Times New Roman" w:hAnsi="Times New Roman" w:cs="Times New Roman"/>
          <w:b/>
          <w:sz w:val="20"/>
          <w:szCs w:val="20"/>
        </w:rPr>
      </w:pPr>
    </w:p>
    <w:p w14:paraId="454132FC" w14:textId="31F622C3" w:rsidR="00A6606F" w:rsidRPr="00412788" w:rsidDel="00F06FB5" w:rsidRDefault="00A6606F" w:rsidP="00A6606F">
      <w:pPr>
        <w:rPr>
          <w:del w:id="13" w:author="Dan Krutz" w:date="2016-08-31T12:25:00Z"/>
          <w:rFonts w:ascii="Times New Roman" w:hAnsi="Times New Roman" w:cs="Times New Roman"/>
          <w:b/>
          <w:sz w:val="20"/>
          <w:szCs w:val="20"/>
        </w:rPr>
      </w:pPr>
    </w:p>
    <w:p w14:paraId="714DC92E" w14:textId="77777777" w:rsidR="00A6606F" w:rsidRPr="00412788" w:rsidRDefault="00A6606F" w:rsidP="00A6606F">
      <w:pPr>
        <w:rPr>
          <w:rFonts w:ascii="Times New Roman" w:hAnsi="Times New Roman" w:cs="Times New Roman"/>
          <w:sz w:val="20"/>
          <w:szCs w:val="20"/>
        </w:rPr>
      </w:pPr>
      <w:r w:rsidRPr="00412788">
        <w:rPr>
          <w:rFonts w:ascii="Times New Roman" w:hAnsi="Times New Roman" w:cs="Times New Roman"/>
          <w:sz w:val="20"/>
          <w:szCs w:val="20"/>
        </w:rPr>
        <w:t>Each of the exercises contains:</w:t>
      </w:r>
    </w:p>
    <w:p w14:paraId="502BEF88" w14:textId="77777777" w:rsidR="00A6606F" w:rsidRPr="00412788" w:rsidRDefault="00A6606F" w:rsidP="00A6606F">
      <w:pPr>
        <w:rPr>
          <w:rFonts w:ascii="Times New Roman" w:hAnsi="Times New Roman" w:cs="Times New Roman"/>
          <w:sz w:val="20"/>
          <w:szCs w:val="20"/>
        </w:rPr>
      </w:pPr>
    </w:p>
    <w:p w14:paraId="40911E21" w14:textId="46F88573" w:rsidR="00A6606F" w:rsidRPr="00412788" w:rsidRDefault="00A6606F" w:rsidP="00A6606F">
      <w:pPr>
        <w:pStyle w:val="ListParagraph"/>
        <w:widowControl w:val="0"/>
        <w:numPr>
          <w:ilvl w:val="0"/>
          <w:numId w:val="6"/>
        </w:numPr>
        <w:autoSpaceDE w:val="0"/>
        <w:autoSpaceDN w:val="0"/>
        <w:adjustRightInd w:val="0"/>
        <w:spacing w:after="240"/>
        <w:rPr>
          <w:rFonts w:ascii="Times New Roman" w:hAnsi="Times New Roman" w:cs="Times New Roman"/>
          <w:sz w:val="20"/>
          <w:szCs w:val="20"/>
        </w:rPr>
      </w:pPr>
      <w:r w:rsidRPr="00412788">
        <w:rPr>
          <w:rFonts w:ascii="Times New Roman" w:hAnsi="Times New Roman" w:cs="Times New Roman"/>
          <w:sz w:val="20"/>
          <w:szCs w:val="20"/>
        </w:rPr>
        <w:t>Mobile apps which contai</w:t>
      </w:r>
      <w:r w:rsidR="000F3486">
        <w:rPr>
          <w:rFonts w:ascii="Times New Roman" w:hAnsi="Times New Roman" w:cs="Times New Roman"/>
          <w:sz w:val="20"/>
          <w:szCs w:val="20"/>
        </w:rPr>
        <w:t>n well-</w:t>
      </w:r>
      <w:r w:rsidR="000376B0">
        <w:rPr>
          <w:rFonts w:ascii="Times New Roman" w:hAnsi="Times New Roman" w:cs="Times New Roman"/>
          <w:sz w:val="20"/>
          <w:szCs w:val="20"/>
        </w:rPr>
        <w:t>defined vuln</w:t>
      </w:r>
      <w:r w:rsidR="000F3486">
        <w:rPr>
          <w:rFonts w:ascii="Times New Roman" w:hAnsi="Times New Roman" w:cs="Times New Roman"/>
          <w:sz w:val="20"/>
          <w:szCs w:val="20"/>
        </w:rPr>
        <w:t>erabilities</w:t>
      </w:r>
    </w:p>
    <w:p w14:paraId="1A3DBD25" w14:textId="090EDA1C" w:rsidR="00A6606F" w:rsidRPr="00412788" w:rsidRDefault="00A6606F" w:rsidP="00A6606F">
      <w:pPr>
        <w:pStyle w:val="ListParagraph"/>
        <w:widowControl w:val="0"/>
        <w:numPr>
          <w:ilvl w:val="0"/>
          <w:numId w:val="6"/>
        </w:numPr>
        <w:autoSpaceDE w:val="0"/>
        <w:autoSpaceDN w:val="0"/>
        <w:adjustRightInd w:val="0"/>
        <w:spacing w:after="240"/>
        <w:rPr>
          <w:rFonts w:ascii="Times New Roman" w:hAnsi="Times New Roman" w:cs="Times New Roman"/>
          <w:sz w:val="20"/>
          <w:szCs w:val="20"/>
        </w:rPr>
      </w:pPr>
      <w:r w:rsidRPr="00412788">
        <w:rPr>
          <w:rFonts w:ascii="Times New Roman" w:hAnsi="Times New Roman" w:cs="Times New Roman"/>
          <w:sz w:val="20"/>
          <w:szCs w:val="20"/>
        </w:rPr>
        <w:t>Documentation about the adverse effects of the vulnerabilities</w:t>
      </w:r>
      <w:r w:rsidR="000F3486">
        <w:rPr>
          <w:rFonts w:ascii="Times New Roman" w:hAnsi="Times New Roman" w:cs="Times New Roman"/>
          <w:sz w:val="20"/>
          <w:szCs w:val="20"/>
        </w:rPr>
        <w:t xml:space="preserve"> and how they may be exploited</w:t>
      </w:r>
    </w:p>
    <w:p w14:paraId="4D8DF029" w14:textId="78B35AC1" w:rsidR="00A6606F" w:rsidRPr="00412788" w:rsidRDefault="00A6606F" w:rsidP="00A6606F">
      <w:pPr>
        <w:pStyle w:val="ListParagraph"/>
        <w:widowControl w:val="0"/>
        <w:numPr>
          <w:ilvl w:val="0"/>
          <w:numId w:val="6"/>
        </w:numPr>
        <w:autoSpaceDE w:val="0"/>
        <w:autoSpaceDN w:val="0"/>
        <w:adjustRightInd w:val="0"/>
        <w:spacing w:after="240"/>
        <w:rPr>
          <w:rFonts w:ascii="Times New Roman" w:hAnsi="Times New Roman" w:cs="Times New Roman"/>
          <w:sz w:val="20"/>
          <w:szCs w:val="20"/>
        </w:rPr>
      </w:pPr>
      <w:r w:rsidRPr="00412788">
        <w:rPr>
          <w:rFonts w:ascii="Times New Roman" w:hAnsi="Times New Roman" w:cs="Times New Roman"/>
          <w:sz w:val="20"/>
          <w:szCs w:val="20"/>
        </w:rPr>
        <w:t>Step by step documentation ho</w:t>
      </w:r>
      <w:r w:rsidR="000F3486">
        <w:rPr>
          <w:rFonts w:ascii="Times New Roman" w:hAnsi="Times New Roman" w:cs="Times New Roman"/>
          <w:sz w:val="20"/>
          <w:szCs w:val="20"/>
        </w:rPr>
        <w:t>w to repair the vulnerabilities</w:t>
      </w:r>
      <w:ins w:id="14" w:author="Dan Krutz" w:date="2016-08-31T12:24:00Z">
        <w:r w:rsidR="00222351">
          <w:rPr>
            <w:rFonts w:ascii="Times New Roman" w:hAnsi="Times New Roman" w:cs="Times New Roman"/>
            <w:sz w:val="20"/>
            <w:szCs w:val="20"/>
          </w:rPr>
          <w:t>, along with their rationale</w:t>
        </w:r>
      </w:ins>
    </w:p>
    <w:p w14:paraId="3A212A33" w14:textId="02BBB082" w:rsidR="00D62345" w:rsidRPr="00412788" w:rsidRDefault="00A6606F" w:rsidP="00A6606F">
      <w:pPr>
        <w:pStyle w:val="ListParagraph"/>
        <w:widowControl w:val="0"/>
        <w:numPr>
          <w:ilvl w:val="0"/>
          <w:numId w:val="6"/>
        </w:numPr>
        <w:autoSpaceDE w:val="0"/>
        <w:autoSpaceDN w:val="0"/>
        <w:adjustRightInd w:val="0"/>
        <w:spacing w:after="240"/>
        <w:rPr>
          <w:rFonts w:ascii="Times New Roman" w:hAnsi="Times New Roman" w:cs="Times New Roman"/>
          <w:sz w:val="20"/>
          <w:szCs w:val="20"/>
        </w:rPr>
      </w:pPr>
      <w:r w:rsidRPr="00412788">
        <w:rPr>
          <w:rFonts w:ascii="Times New Roman" w:hAnsi="Times New Roman" w:cs="Times New Roman"/>
          <w:sz w:val="20"/>
          <w:szCs w:val="20"/>
        </w:rPr>
        <w:t>Instructions</w:t>
      </w:r>
      <w:r w:rsidR="000F3486">
        <w:rPr>
          <w:rFonts w:ascii="Times New Roman" w:hAnsi="Times New Roman" w:cs="Times New Roman"/>
          <w:sz w:val="20"/>
          <w:szCs w:val="20"/>
        </w:rPr>
        <w:t xml:space="preserve"> for</w:t>
      </w:r>
      <w:r w:rsidRPr="00412788">
        <w:rPr>
          <w:rFonts w:ascii="Times New Roman" w:hAnsi="Times New Roman" w:cs="Times New Roman"/>
          <w:sz w:val="20"/>
          <w:szCs w:val="20"/>
        </w:rPr>
        <w:t xml:space="preserve"> how to verify that the v</w:t>
      </w:r>
      <w:r w:rsidR="000F3486">
        <w:rPr>
          <w:rFonts w:ascii="Times New Roman" w:hAnsi="Times New Roman" w:cs="Times New Roman"/>
          <w:sz w:val="20"/>
          <w:szCs w:val="20"/>
        </w:rPr>
        <w:t>ulnerability has been repaired</w:t>
      </w:r>
    </w:p>
    <w:p w14:paraId="566925A1" w14:textId="02EF65D9" w:rsidR="00942981" w:rsidRDefault="004A01BA" w:rsidP="00412788">
      <w:pPr>
        <w:rPr>
          <w:rFonts w:ascii="Times New Roman" w:hAnsi="Times New Roman" w:cs="Times New Roman"/>
          <w:sz w:val="20"/>
          <w:szCs w:val="20"/>
        </w:rPr>
      </w:pPr>
      <w:r w:rsidRPr="00412788">
        <w:rPr>
          <w:rFonts w:ascii="Times New Roman" w:hAnsi="Times New Roman" w:cs="Times New Roman"/>
          <w:sz w:val="20"/>
          <w:szCs w:val="20"/>
        </w:rPr>
        <w:t>Activities</w:t>
      </w:r>
      <w:r w:rsidR="00942981" w:rsidRPr="00412788">
        <w:rPr>
          <w:rFonts w:ascii="Times New Roman" w:hAnsi="Times New Roman" w:cs="Times New Roman"/>
          <w:sz w:val="20"/>
          <w:szCs w:val="20"/>
        </w:rPr>
        <w:t xml:space="preserve"> begi</w:t>
      </w:r>
      <w:r w:rsidRPr="00412788">
        <w:rPr>
          <w:rFonts w:ascii="Times New Roman" w:hAnsi="Times New Roman" w:cs="Times New Roman"/>
          <w:sz w:val="20"/>
          <w:szCs w:val="20"/>
        </w:rPr>
        <w:t>n</w:t>
      </w:r>
      <w:r w:rsidR="00942981" w:rsidRPr="00412788">
        <w:rPr>
          <w:rFonts w:ascii="Times New Roman" w:hAnsi="Times New Roman" w:cs="Times New Roman"/>
          <w:sz w:val="20"/>
          <w:szCs w:val="20"/>
        </w:rPr>
        <w:t xml:space="preserve"> with providing the </w:t>
      </w:r>
      <w:r w:rsidRPr="00412788">
        <w:rPr>
          <w:rFonts w:ascii="Times New Roman" w:hAnsi="Times New Roman" w:cs="Times New Roman"/>
          <w:sz w:val="20"/>
          <w:szCs w:val="20"/>
        </w:rPr>
        <w:t>user</w:t>
      </w:r>
      <w:r w:rsidR="00942981" w:rsidRPr="00412788">
        <w:rPr>
          <w:rFonts w:ascii="Times New Roman" w:hAnsi="Times New Roman" w:cs="Times New Roman"/>
          <w:sz w:val="20"/>
          <w:szCs w:val="20"/>
        </w:rPr>
        <w:t xml:space="preserve"> </w:t>
      </w:r>
      <w:r w:rsidR="00CF1EAC">
        <w:rPr>
          <w:rFonts w:ascii="Times New Roman" w:hAnsi="Times New Roman" w:cs="Times New Roman"/>
          <w:sz w:val="20"/>
          <w:szCs w:val="20"/>
        </w:rPr>
        <w:t xml:space="preserve">some </w:t>
      </w:r>
      <w:r w:rsidR="00942981" w:rsidRPr="00412788">
        <w:rPr>
          <w:rFonts w:ascii="Times New Roman" w:hAnsi="Times New Roman" w:cs="Times New Roman"/>
          <w:sz w:val="20"/>
          <w:szCs w:val="20"/>
        </w:rPr>
        <w:t>background</w:t>
      </w:r>
      <w:r w:rsidR="00CF1EAC">
        <w:rPr>
          <w:rFonts w:ascii="Times New Roman" w:hAnsi="Times New Roman" w:cs="Times New Roman"/>
          <w:sz w:val="20"/>
          <w:szCs w:val="20"/>
        </w:rPr>
        <w:t xml:space="preserve"> (</w:t>
      </w:r>
      <w:r w:rsidR="00CF1EAC" w:rsidRPr="00412788">
        <w:rPr>
          <w:rFonts w:ascii="Times New Roman" w:hAnsi="Times New Roman" w:cs="Times New Roman"/>
          <w:sz w:val="20"/>
          <w:szCs w:val="20"/>
        </w:rPr>
        <w:t>when, why, and how the vulnerability may occur</w:t>
      </w:r>
      <w:r w:rsidR="00CF1EAC">
        <w:rPr>
          <w:rFonts w:ascii="Times New Roman" w:hAnsi="Times New Roman" w:cs="Times New Roman"/>
          <w:sz w:val="20"/>
          <w:szCs w:val="20"/>
        </w:rPr>
        <w:t>)</w:t>
      </w:r>
      <w:r w:rsidR="00942981" w:rsidRPr="00412788">
        <w:rPr>
          <w:rFonts w:ascii="Times New Roman" w:hAnsi="Times New Roman" w:cs="Times New Roman"/>
          <w:sz w:val="20"/>
          <w:szCs w:val="20"/>
        </w:rPr>
        <w:t xml:space="preserve"> about the specific </w:t>
      </w:r>
      <w:r w:rsidR="00CF1EAC">
        <w:rPr>
          <w:rFonts w:ascii="Times New Roman" w:hAnsi="Times New Roman" w:cs="Times New Roman"/>
          <w:sz w:val="20"/>
          <w:szCs w:val="20"/>
        </w:rPr>
        <w:t xml:space="preserve">vulnerability being targeted. </w:t>
      </w:r>
      <w:r w:rsidR="00942981" w:rsidRPr="00412788">
        <w:rPr>
          <w:rFonts w:ascii="Times New Roman" w:hAnsi="Times New Roman" w:cs="Times New Roman"/>
          <w:sz w:val="20"/>
          <w:szCs w:val="20"/>
        </w:rPr>
        <w:t xml:space="preserve">Whenever possible, students are also provided </w:t>
      </w:r>
      <w:r w:rsidR="00CF1EAC">
        <w:rPr>
          <w:rFonts w:ascii="Times New Roman" w:hAnsi="Times New Roman" w:cs="Times New Roman"/>
          <w:sz w:val="20"/>
          <w:szCs w:val="20"/>
        </w:rPr>
        <w:t>with a real-</w:t>
      </w:r>
      <w:r w:rsidR="00942981" w:rsidRPr="00412788">
        <w:rPr>
          <w:rFonts w:ascii="Times New Roman" w:hAnsi="Times New Roman" w:cs="Times New Roman"/>
          <w:sz w:val="20"/>
          <w:szCs w:val="20"/>
        </w:rPr>
        <w:t xml:space="preserve">world example of occurrences of </w:t>
      </w:r>
      <w:r w:rsidR="00CF1EAC">
        <w:rPr>
          <w:rFonts w:ascii="Times New Roman" w:hAnsi="Times New Roman" w:cs="Times New Roman"/>
          <w:sz w:val="20"/>
          <w:szCs w:val="20"/>
        </w:rPr>
        <w:t xml:space="preserve">the vulnerability such as </w:t>
      </w:r>
      <w:r w:rsidR="00942981" w:rsidRPr="00412788">
        <w:rPr>
          <w:rFonts w:ascii="Times New Roman" w:hAnsi="Times New Roman" w:cs="Times New Roman"/>
          <w:sz w:val="20"/>
          <w:szCs w:val="20"/>
        </w:rPr>
        <w:t>where they occurred in specific apps.</w:t>
      </w:r>
      <w:r w:rsidR="00013196" w:rsidRPr="00412788">
        <w:rPr>
          <w:rFonts w:ascii="Times New Roman" w:hAnsi="Times New Roman" w:cs="Times New Roman"/>
          <w:sz w:val="20"/>
          <w:szCs w:val="20"/>
        </w:rPr>
        <w:t xml:space="preserve"> </w:t>
      </w:r>
      <w:r w:rsidR="00CF1EAC">
        <w:rPr>
          <w:rFonts w:ascii="Times New Roman" w:hAnsi="Times New Roman" w:cs="Times New Roman"/>
          <w:sz w:val="20"/>
          <w:szCs w:val="20"/>
        </w:rPr>
        <w:t>Also included are some</w:t>
      </w:r>
      <w:r w:rsidR="00013196" w:rsidRPr="00412788">
        <w:rPr>
          <w:rFonts w:ascii="Times New Roman" w:hAnsi="Times New Roman" w:cs="Times New Roman"/>
          <w:sz w:val="20"/>
          <w:szCs w:val="20"/>
        </w:rPr>
        <w:t xml:space="preserve"> basic reasons about why the vulnerability occurs and common developer mistakes which lead to the vulnerability.</w:t>
      </w:r>
    </w:p>
    <w:p w14:paraId="48AB229F" w14:textId="77777777" w:rsidR="00412788" w:rsidRDefault="00412788" w:rsidP="00412788">
      <w:pPr>
        <w:rPr>
          <w:rFonts w:ascii="Times New Roman" w:hAnsi="Times New Roman" w:cs="Times New Roman"/>
          <w:sz w:val="20"/>
          <w:szCs w:val="20"/>
        </w:rPr>
      </w:pPr>
    </w:p>
    <w:p w14:paraId="6FADF1AC" w14:textId="4B42DAE6" w:rsidR="008132DE" w:rsidRPr="00412788" w:rsidRDefault="00D80031" w:rsidP="00412788">
      <w:pPr>
        <w:rPr>
          <w:rFonts w:ascii="Times New Roman" w:hAnsi="Times New Roman" w:cs="Times New Roman"/>
          <w:sz w:val="20"/>
          <w:szCs w:val="20"/>
        </w:rPr>
      </w:pPr>
      <w:r w:rsidRPr="00412788">
        <w:rPr>
          <w:rFonts w:ascii="Times New Roman" w:hAnsi="Times New Roman" w:cs="Times New Roman"/>
          <w:sz w:val="20"/>
          <w:szCs w:val="20"/>
        </w:rPr>
        <w:t xml:space="preserve">Each activity </w:t>
      </w:r>
      <w:r w:rsidR="004A01BA" w:rsidRPr="00412788">
        <w:rPr>
          <w:rFonts w:ascii="Times New Roman" w:hAnsi="Times New Roman" w:cs="Times New Roman"/>
          <w:sz w:val="20"/>
          <w:szCs w:val="20"/>
        </w:rPr>
        <w:t xml:space="preserve">has an associated </w:t>
      </w:r>
      <w:proofErr w:type="gramStart"/>
      <w:r w:rsidR="00597F54">
        <w:rPr>
          <w:rFonts w:ascii="Times New Roman" w:hAnsi="Times New Roman" w:cs="Times New Roman"/>
          <w:sz w:val="20"/>
          <w:szCs w:val="20"/>
        </w:rPr>
        <w:t>app</w:t>
      </w:r>
      <w:r w:rsidR="00D44C23" w:rsidRPr="00412788">
        <w:rPr>
          <w:rFonts w:ascii="Times New Roman" w:hAnsi="Times New Roman" w:cs="Times New Roman"/>
          <w:sz w:val="20"/>
          <w:szCs w:val="20"/>
        </w:rPr>
        <w:t xml:space="preserve"> which</w:t>
      </w:r>
      <w:proofErr w:type="gramEnd"/>
      <w:r w:rsidR="004A01BA" w:rsidRPr="00412788">
        <w:rPr>
          <w:rFonts w:ascii="Times New Roman" w:hAnsi="Times New Roman" w:cs="Times New Roman"/>
          <w:sz w:val="20"/>
          <w:szCs w:val="20"/>
        </w:rPr>
        <w:t xml:space="preserve"> contains an instance of the </w:t>
      </w:r>
      <w:r w:rsidR="00510568">
        <w:rPr>
          <w:rFonts w:ascii="Times New Roman" w:hAnsi="Times New Roman" w:cs="Times New Roman"/>
          <w:sz w:val="20"/>
          <w:szCs w:val="20"/>
        </w:rPr>
        <w:t>discussed</w:t>
      </w:r>
      <w:r w:rsidR="004A01BA" w:rsidRPr="00412788">
        <w:rPr>
          <w:rFonts w:ascii="Times New Roman" w:hAnsi="Times New Roman" w:cs="Times New Roman"/>
          <w:sz w:val="20"/>
          <w:szCs w:val="20"/>
        </w:rPr>
        <w:t xml:space="preserve"> vulnerability. These apps, which were created specifically for these exerc</w:t>
      </w:r>
      <w:r w:rsidR="00597F54">
        <w:rPr>
          <w:rFonts w:ascii="Times New Roman" w:hAnsi="Times New Roman" w:cs="Times New Roman"/>
          <w:sz w:val="20"/>
          <w:szCs w:val="20"/>
        </w:rPr>
        <w:t>ises, are typically very simple, having</w:t>
      </w:r>
      <w:r w:rsidR="004A01BA" w:rsidRPr="00412788">
        <w:rPr>
          <w:rFonts w:ascii="Times New Roman" w:hAnsi="Times New Roman" w:cs="Times New Roman"/>
          <w:sz w:val="20"/>
          <w:szCs w:val="20"/>
        </w:rPr>
        <w:t xml:space="preserve"> the sole intention of </w:t>
      </w:r>
      <w:r w:rsidR="00510568">
        <w:rPr>
          <w:rFonts w:ascii="Times New Roman" w:hAnsi="Times New Roman" w:cs="Times New Roman"/>
          <w:sz w:val="20"/>
          <w:szCs w:val="20"/>
        </w:rPr>
        <w:lastRenderedPageBreak/>
        <w:t>conveying</w:t>
      </w:r>
      <w:r w:rsidR="004A01BA" w:rsidRPr="00412788">
        <w:rPr>
          <w:rFonts w:ascii="Times New Roman" w:hAnsi="Times New Roman" w:cs="Times New Roman"/>
          <w:sz w:val="20"/>
          <w:szCs w:val="20"/>
        </w:rPr>
        <w:t xml:space="preserve"> the example vulnerability. Using the provided instruction set, students </w:t>
      </w:r>
      <w:r w:rsidR="007C586E">
        <w:rPr>
          <w:rFonts w:ascii="Times New Roman" w:hAnsi="Times New Roman" w:cs="Times New Roman"/>
          <w:sz w:val="20"/>
          <w:szCs w:val="20"/>
        </w:rPr>
        <w:t>are able to re</w:t>
      </w:r>
      <w:r w:rsidR="00245F54">
        <w:rPr>
          <w:rFonts w:ascii="Times New Roman" w:hAnsi="Times New Roman" w:cs="Times New Roman"/>
          <w:sz w:val="20"/>
          <w:szCs w:val="20"/>
        </w:rPr>
        <w:t>create the vulnerability, demonstrating</w:t>
      </w:r>
      <w:r w:rsidR="004A01BA" w:rsidRPr="00412788">
        <w:rPr>
          <w:rFonts w:ascii="Times New Roman" w:hAnsi="Times New Roman" w:cs="Times New Roman"/>
          <w:sz w:val="20"/>
          <w:szCs w:val="20"/>
        </w:rPr>
        <w:t xml:space="preserve"> its possible negative ramifications.</w:t>
      </w:r>
      <w:r w:rsidR="00FC7883" w:rsidRPr="00412788">
        <w:rPr>
          <w:rFonts w:ascii="Times New Roman" w:hAnsi="Times New Roman" w:cs="Times New Roman"/>
          <w:sz w:val="20"/>
          <w:szCs w:val="20"/>
        </w:rPr>
        <w:t xml:space="preserve"> </w:t>
      </w:r>
      <w:del w:id="15" w:author="Samuel Malachowsky" w:date="2016-08-31T15:45:00Z">
        <w:r w:rsidR="00FC7883" w:rsidRPr="00412788" w:rsidDel="008353C4">
          <w:rPr>
            <w:rFonts w:ascii="Times New Roman" w:hAnsi="Times New Roman" w:cs="Times New Roman"/>
            <w:sz w:val="20"/>
            <w:szCs w:val="20"/>
          </w:rPr>
          <w:delText xml:space="preserve">An example recreation of a vulnerability is shown in </w:delText>
        </w:r>
        <w:r w:rsidR="00FC7883" w:rsidRPr="00412788" w:rsidDel="008353C4">
          <w:rPr>
            <w:rFonts w:ascii="Times New Roman" w:hAnsi="Times New Roman" w:cs="Times New Roman"/>
            <w:sz w:val="20"/>
            <w:szCs w:val="20"/>
          </w:rPr>
          <w:fldChar w:fldCharType="begin"/>
        </w:r>
        <w:r w:rsidR="00FC7883" w:rsidRPr="00412788" w:rsidDel="008353C4">
          <w:rPr>
            <w:rFonts w:ascii="Times New Roman" w:hAnsi="Times New Roman" w:cs="Times New Roman"/>
            <w:sz w:val="20"/>
            <w:szCs w:val="20"/>
          </w:rPr>
          <w:delInstrText xml:space="preserve"> REF _Ref329035388 \h </w:delInstrText>
        </w:r>
        <w:r w:rsidR="00FC7883" w:rsidRPr="00412788" w:rsidDel="008353C4">
          <w:rPr>
            <w:rFonts w:ascii="Times New Roman" w:hAnsi="Times New Roman" w:cs="Times New Roman"/>
            <w:sz w:val="20"/>
            <w:szCs w:val="20"/>
          </w:rPr>
        </w:r>
        <w:r w:rsidR="00FC7883" w:rsidRPr="00412788" w:rsidDel="008353C4">
          <w:rPr>
            <w:rFonts w:ascii="Times New Roman" w:hAnsi="Times New Roman" w:cs="Times New Roman"/>
            <w:sz w:val="20"/>
            <w:szCs w:val="20"/>
          </w:rPr>
          <w:fldChar w:fldCharType="separate"/>
        </w:r>
        <w:r w:rsidR="00FC7883" w:rsidRPr="00412788" w:rsidDel="008353C4">
          <w:rPr>
            <w:rFonts w:ascii="Times New Roman" w:hAnsi="Times New Roman" w:cs="Times New Roman"/>
            <w:sz w:val="20"/>
            <w:szCs w:val="20"/>
          </w:rPr>
          <w:delText xml:space="preserve">Figure </w:delText>
        </w:r>
        <w:r w:rsidR="00FC7883" w:rsidRPr="00412788" w:rsidDel="008353C4">
          <w:rPr>
            <w:rFonts w:ascii="Times New Roman" w:hAnsi="Times New Roman" w:cs="Times New Roman"/>
            <w:noProof/>
            <w:sz w:val="20"/>
            <w:szCs w:val="20"/>
          </w:rPr>
          <w:delText>2</w:delText>
        </w:r>
        <w:r w:rsidR="00FC7883" w:rsidRPr="00412788" w:rsidDel="008353C4">
          <w:rPr>
            <w:rFonts w:ascii="Times New Roman" w:hAnsi="Times New Roman" w:cs="Times New Roman"/>
            <w:sz w:val="20"/>
            <w:szCs w:val="20"/>
          </w:rPr>
          <w:fldChar w:fldCharType="end"/>
        </w:r>
        <w:r w:rsidR="00FC7883" w:rsidRPr="00412788" w:rsidDel="008353C4">
          <w:rPr>
            <w:rFonts w:ascii="Times New Roman" w:hAnsi="Times New Roman" w:cs="Times New Roman"/>
            <w:sz w:val="20"/>
            <w:szCs w:val="20"/>
          </w:rPr>
          <w:delText xml:space="preserve">. </w:delText>
        </w:r>
      </w:del>
      <w:r w:rsidR="008132DE" w:rsidRPr="00412788">
        <w:rPr>
          <w:rFonts w:ascii="Times New Roman" w:hAnsi="Times New Roman" w:cs="Times New Roman"/>
          <w:sz w:val="20"/>
          <w:szCs w:val="20"/>
        </w:rPr>
        <w:t>In some cases, activities also utilize free, 3</w:t>
      </w:r>
      <w:r w:rsidR="008132DE" w:rsidRPr="00412788">
        <w:rPr>
          <w:rFonts w:ascii="Times New Roman" w:hAnsi="Times New Roman" w:cs="Times New Roman"/>
          <w:sz w:val="20"/>
          <w:szCs w:val="20"/>
          <w:vertAlign w:val="superscript"/>
        </w:rPr>
        <w:t>rd</w:t>
      </w:r>
      <w:r w:rsidR="008132DE" w:rsidRPr="00412788">
        <w:rPr>
          <w:rFonts w:ascii="Times New Roman" w:hAnsi="Times New Roman" w:cs="Times New Roman"/>
          <w:sz w:val="20"/>
          <w:szCs w:val="20"/>
        </w:rPr>
        <w:t xml:space="preserve"> party tools </w:t>
      </w:r>
      <w:r w:rsidR="00A52FE4" w:rsidRPr="00412788">
        <w:rPr>
          <w:rFonts w:ascii="Times New Roman" w:hAnsi="Times New Roman" w:cs="Times New Roman"/>
          <w:sz w:val="20"/>
          <w:szCs w:val="20"/>
        </w:rPr>
        <w:t>such as Fiddle</w:t>
      </w:r>
      <w:r w:rsidR="00C01C1A">
        <w:rPr>
          <w:rFonts w:ascii="Times New Roman" w:hAnsi="Times New Roman" w:cs="Times New Roman"/>
          <w:sz w:val="20"/>
          <w:szCs w:val="20"/>
        </w:rPr>
        <w:t>r</w:t>
      </w:r>
      <w:r w:rsidR="00C01C1A">
        <w:rPr>
          <w:rFonts w:ascii="Times New Roman" w:hAnsi="Times New Roman" w:cs="Times New Roman"/>
          <w:color w:val="000000" w:themeColor="text1"/>
          <w:sz w:val="20"/>
          <w:szCs w:val="20"/>
        </w:rPr>
        <w:t xml:space="preserve"> [2]</w:t>
      </w:r>
      <w:ins w:id="16" w:author="Dan Krutz" w:date="2016-09-01T16:14:00Z">
        <w:r w:rsidR="00F817CC">
          <w:rPr>
            <w:rFonts w:ascii="Times New Roman" w:hAnsi="Times New Roman" w:cs="Times New Roman"/>
            <w:color w:val="000000" w:themeColor="text1"/>
            <w:sz w:val="20"/>
            <w:szCs w:val="20"/>
          </w:rPr>
          <w:t xml:space="preserve"> </w:t>
        </w:r>
      </w:ins>
      <w:del w:id="17" w:author="Samuel Malachowsky" w:date="2016-08-31T15:40:00Z">
        <w:r w:rsidR="004752B2" w:rsidDel="008353C4">
          <w:rPr>
            <w:rFonts w:ascii="Times New Roman" w:hAnsi="Times New Roman" w:cs="Times New Roman"/>
            <w:sz w:val="20"/>
            <w:szCs w:val="20"/>
          </w:rPr>
          <w:delText>,</w:delText>
        </w:r>
      </w:del>
      <w:del w:id="18" w:author="Samuel Malachowsky" w:date="2016-08-31T15:38:00Z">
        <w:r w:rsidR="004752B2" w:rsidDel="008353C4">
          <w:rPr>
            <w:rFonts w:ascii="Times New Roman" w:hAnsi="Times New Roman" w:cs="Times New Roman"/>
            <w:sz w:val="20"/>
            <w:szCs w:val="20"/>
          </w:rPr>
          <w:delText xml:space="preserve"> </w:delText>
        </w:r>
        <w:r w:rsidR="004752B2" w:rsidRPr="00412788" w:rsidDel="008353C4">
          <w:rPr>
            <w:rFonts w:ascii="Times New Roman" w:hAnsi="Times New Roman" w:cs="Times New Roman"/>
            <w:sz w:val="20"/>
            <w:szCs w:val="20"/>
          </w:rPr>
          <w:delText xml:space="preserve">as </w:delText>
        </w:r>
      </w:del>
      <w:del w:id="19" w:author="Samuel Malachowsky" w:date="2016-08-31T15:40:00Z">
        <w:r w:rsidR="004752B2" w:rsidRPr="00412788" w:rsidDel="008353C4">
          <w:rPr>
            <w:rFonts w:ascii="Times New Roman" w:hAnsi="Times New Roman" w:cs="Times New Roman"/>
            <w:sz w:val="20"/>
            <w:szCs w:val="20"/>
          </w:rPr>
          <w:delText xml:space="preserve">shown in </w:delText>
        </w:r>
        <w:r w:rsidR="004752B2" w:rsidRPr="00412788" w:rsidDel="008353C4">
          <w:rPr>
            <w:rFonts w:ascii="Times New Roman" w:hAnsi="Times New Roman" w:cs="Times New Roman"/>
            <w:sz w:val="20"/>
            <w:szCs w:val="20"/>
          </w:rPr>
          <w:fldChar w:fldCharType="begin"/>
        </w:r>
        <w:r w:rsidR="004752B2" w:rsidRPr="00412788" w:rsidDel="008353C4">
          <w:rPr>
            <w:rFonts w:ascii="Times New Roman" w:hAnsi="Times New Roman" w:cs="Times New Roman"/>
            <w:sz w:val="20"/>
            <w:szCs w:val="20"/>
          </w:rPr>
          <w:delInstrText xml:space="preserve"> REF _Ref329034670 \h </w:delInstrText>
        </w:r>
        <w:r w:rsidR="004752B2" w:rsidRPr="00412788" w:rsidDel="008353C4">
          <w:rPr>
            <w:rFonts w:ascii="Times New Roman" w:hAnsi="Times New Roman" w:cs="Times New Roman"/>
            <w:sz w:val="20"/>
            <w:szCs w:val="20"/>
          </w:rPr>
        </w:r>
        <w:r w:rsidR="004752B2" w:rsidRPr="00412788" w:rsidDel="008353C4">
          <w:rPr>
            <w:rFonts w:ascii="Times New Roman" w:hAnsi="Times New Roman" w:cs="Times New Roman"/>
            <w:sz w:val="20"/>
            <w:szCs w:val="20"/>
          </w:rPr>
          <w:fldChar w:fldCharType="separate"/>
        </w:r>
        <w:r w:rsidR="004752B2" w:rsidRPr="00146F37" w:rsidDel="008353C4">
          <w:rPr>
            <w:rFonts w:ascii="Times New Roman" w:hAnsi="Times New Roman" w:cs="Times New Roman"/>
            <w:sz w:val="20"/>
            <w:szCs w:val="20"/>
          </w:rPr>
          <w:delText xml:space="preserve">Figure </w:delText>
        </w:r>
        <w:r w:rsidR="004752B2" w:rsidRPr="00146F37" w:rsidDel="008353C4">
          <w:rPr>
            <w:rFonts w:ascii="Times New Roman" w:hAnsi="Times New Roman" w:cs="Times New Roman"/>
            <w:noProof/>
            <w:sz w:val="20"/>
            <w:szCs w:val="20"/>
          </w:rPr>
          <w:delText>3</w:delText>
        </w:r>
        <w:r w:rsidR="004752B2" w:rsidRPr="00412788" w:rsidDel="008353C4">
          <w:rPr>
            <w:rFonts w:ascii="Times New Roman" w:hAnsi="Times New Roman" w:cs="Times New Roman"/>
            <w:sz w:val="20"/>
            <w:szCs w:val="20"/>
          </w:rPr>
          <w:fldChar w:fldCharType="end"/>
        </w:r>
        <w:r w:rsidR="004752B2" w:rsidDel="008353C4">
          <w:rPr>
            <w:rFonts w:ascii="Times New Roman" w:hAnsi="Times New Roman" w:cs="Times New Roman"/>
            <w:sz w:val="20"/>
            <w:szCs w:val="20"/>
          </w:rPr>
          <w:delText xml:space="preserve"> </w:delText>
        </w:r>
      </w:del>
      <w:r w:rsidR="00245F54">
        <w:rPr>
          <w:rFonts w:ascii="Times New Roman" w:hAnsi="Times New Roman" w:cs="Times New Roman"/>
          <w:sz w:val="20"/>
          <w:szCs w:val="20"/>
        </w:rPr>
        <w:t>to provide visibility of the</w:t>
      </w:r>
      <w:r w:rsidR="00467047" w:rsidRPr="00412788">
        <w:rPr>
          <w:rFonts w:ascii="Times New Roman" w:hAnsi="Times New Roman" w:cs="Times New Roman"/>
          <w:sz w:val="20"/>
          <w:szCs w:val="20"/>
        </w:rPr>
        <w:t xml:space="preserve"> vulnerabilities or </w:t>
      </w:r>
      <w:r w:rsidR="00245F54">
        <w:rPr>
          <w:rFonts w:ascii="Times New Roman" w:hAnsi="Times New Roman" w:cs="Times New Roman"/>
          <w:sz w:val="20"/>
          <w:szCs w:val="20"/>
        </w:rPr>
        <w:t>to</w:t>
      </w:r>
      <w:r w:rsidR="0002686B">
        <w:rPr>
          <w:rFonts w:ascii="Times New Roman" w:hAnsi="Times New Roman" w:cs="Times New Roman"/>
          <w:sz w:val="20"/>
          <w:szCs w:val="20"/>
        </w:rPr>
        <w:t xml:space="preserve"> later</w:t>
      </w:r>
      <w:r w:rsidR="00245F54">
        <w:rPr>
          <w:rFonts w:ascii="Times New Roman" w:hAnsi="Times New Roman" w:cs="Times New Roman"/>
          <w:sz w:val="20"/>
          <w:szCs w:val="20"/>
        </w:rPr>
        <w:t xml:space="preserve"> demonstrate </w:t>
      </w:r>
      <w:r w:rsidR="00467047" w:rsidRPr="00412788">
        <w:rPr>
          <w:rFonts w:ascii="Times New Roman" w:hAnsi="Times New Roman" w:cs="Times New Roman"/>
          <w:sz w:val="20"/>
          <w:szCs w:val="20"/>
        </w:rPr>
        <w:t>that the vulnerability has been repaired</w:t>
      </w:r>
      <w:r w:rsidR="00A52FE4" w:rsidRPr="00412788">
        <w:rPr>
          <w:rFonts w:ascii="Times New Roman" w:hAnsi="Times New Roman" w:cs="Times New Roman"/>
          <w:sz w:val="20"/>
          <w:szCs w:val="20"/>
        </w:rPr>
        <w:t>.</w:t>
      </w:r>
      <w:ins w:id="20" w:author="Samuel Malachowsky" w:date="2016-08-31T15:40:00Z">
        <w:r w:rsidR="008353C4">
          <w:rPr>
            <w:rFonts w:ascii="Times New Roman" w:hAnsi="Times New Roman" w:cs="Times New Roman"/>
            <w:sz w:val="20"/>
            <w:szCs w:val="20"/>
          </w:rPr>
          <w:t xml:space="preserve">  Figure </w:t>
        </w:r>
      </w:ins>
      <w:ins w:id="21" w:author="Samuel Malachowsky" w:date="2016-08-31T15:41:00Z">
        <w:r w:rsidR="008353C4">
          <w:rPr>
            <w:rFonts w:ascii="Times New Roman" w:hAnsi="Times New Roman" w:cs="Times New Roman"/>
            <w:sz w:val="20"/>
            <w:szCs w:val="20"/>
          </w:rPr>
          <w:t>2</w:t>
        </w:r>
      </w:ins>
      <w:ins w:id="22" w:author="Samuel Malachowsky" w:date="2016-08-31T15:40:00Z">
        <w:r w:rsidR="008353C4">
          <w:rPr>
            <w:rFonts w:ascii="Times New Roman" w:hAnsi="Times New Roman" w:cs="Times New Roman"/>
            <w:sz w:val="20"/>
            <w:szCs w:val="20"/>
          </w:rPr>
          <w:t xml:space="preserve"> demonstrates an example of a third-party app </w:t>
        </w:r>
      </w:ins>
      <w:ins w:id="23" w:author="Samuel Malachowsky" w:date="2016-08-31T15:41:00Z">
        <w:r w:rsidR="008353C4">
          <w:rPr>
            <w:rFonts w:ascii="Times New Roman" w:hAnsi="Times New Roman" w:cs="Times New Roman"/>
            <w:sz w:val="20"/>
            <w:szCs w:val="20"/>
          </w:rPr>
          <w:t xml:space="preserve">inappropriately </w:t>
        </w:r>
      </w:ins>
      <w:ins w:id="24" w:author="Samuel Malachowsky" w:date="2016-08-31T15:40:00Z">
        <w:r w:rsidR="008353C4">
          <w:rPr>
            <w:rFonts w:ascii="Times New Roman" w:hAnsi="Times New Roman" w:cs="Times New Roman"/>
            <w:sz w:val="20"/>
            <w:szCs w:val="20"/>
          </w:rPr>
          <w:t>accessing message data from another app</w:t>
        </w:r>
      </w:ins>
      <w:ins w:id="25" w:author="Samuel Malachowsky" w:date="2016-08-31T15:41:00Z">
        <w:r w:rsidR="008353C4">
          <w:rPr>
            <w:rFonts w:ascii="Times New Roman" w:hAnsi="Times New Roman" w:cs="Times New Roman"/>
            <w:sz w:val="20"/>
            <w:szCs w:val="20"/>
          </w:rPr>
          <w:t xml:space="preserve">, and Figure 3 is a </w:t>
        </w:r>
      </w:ins>
      <w:ins w:id="26" w:author="Samuel Malachowsky" w:date="2016-08-31T15:42:00Z">
        <w:r w:rsidR="008353C4">
          <w:rPr>
            <w:rFonts w:ascii="Times New Roman" w:hAnsi="Times New Roman" w:cs="Times New Roman"/>
            <w:sz w:val="20"/>
            <w:szCs w:val="20"/>
          </w:rPr>
          <w:t>developer-side demonstration of another vulnerability – both would be</w:t>
        </w:r>
      </w:ins>
      <w:ins w:id="27" w:author="Samuel Malachowsky" w:date="2016-08-31T15:44:00Z">
        <w:r w:rsidR="008353C4">
          <w:rPr>
            <w:rFonts w:ascii="Times New Roman" w:hAnsi="Times New Roman" w:cs="Times New Roman"/>
            <w:sz w:val="20"/>
            <w:szCs w:val="20"/>
          </w:rPr>
          <w:t xml:space="preserve"> part of an included vulnerability demonstration workflow.</w:t>
        </w:r>
      </w:ins>
    </w:p>
    <w:p w14:paraId="477994E9" w14:textId="77777777" w:rsidR="00A52FE4" w:rsidRPr="00412788" w:rsidRDefault="00A52FE4" w:rsidP="00A52FE4">
      <w:pPr>
        <w:rPr>
          <w:rFonts w:ascii="Times New Roman" w:hAnsi="Times New Roman" w:cs="Times New Roman"/>
          <w:sz w:val="20"/>
          <w:szCs w:val="20"/>
        </w:rPr>
      </w:pPr>
    </w:p>
    <w:p w14:paraId="39A8BBF3" w14:textId="77777777" w:rsidR="00FC7883" w:rsidRPr="00412788" w:rsidRDefault="00FC7883" w:rsidP="00FC7FC4">
      <w:pPr>
        <w:rPr>
          <w:rFonts w:ascii="Times New Roman" w:hAnsi="Times New Roman" w:cs="Times New Roman"/>
          <w:sz w:val="20"/>
          <w:szCs w:val="20"/>
        </w:rPr>
      </w:pPr>
    </w:p>
    <w:p w14:paraId="193F36F1" w14:textId="3F490403" w:rsidR="00FC7883" w:rsidRPr="00412788" w:rsidRDefault="00FC7883">
      <w:pPr>
        <w:jc w:val="center"/>
        <w:rPr>
          <w:rFonts w:ascii="Times New Roman" w:hAnsi="Times New Roman" w:cs="Times New Roman"/>
          <w:sz w:val="20"/>
          <w:szCs w:val="20"/>
        </w:rPr>
        <w:pPrChange w:id="28" w:author="Dan Krutz" w:date="2016-09-01T16:14:00Z">
          <w:pPr/>
        </w:pPrChange>
      </w:pPr>
      <w:r w:rsidRPr="00412788">
        <w:rPr>
          <w:rFonts w:ascii="Times New Roman" w:hAnsi="Times New Roman" w:cs="Times New Roman"/>
          <w:noProof/>
          <w:sz w:val="20"/>
          <w:szCs w:val="20"/>
        </w:rPr>
        <w:drawing>
          <wp:inline distT="0" distB="0" distL="0" distR="0" wp14:anchorId="6F2BBB02" wp14:editId="7BF62A53">
            <wp:extent cx="5070143" cy="286902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HackerApp1.png"/>
                    <pic:cNvPicPr/>
                  </pic:nvPicPr>
                  <pic:blipFill rotWithShape="1">
                    <a:blip r:embed="rId11">
                      <a:extLst>
                        <a:ext uri="{28A0092B-C50C-407E-A947-70E740481C1C}">
                          <a14:useLocalDpi xmlns:a14="http://schemas.microsoft.com/office/drawing/2010/main" val="0"/>
                        </a:ext>
                      </a:extLst>
                    </a:blip>
                    <a:srcRect l="2612" t="8687" r="4976"/>
                    <a:stretch/>
                  </pic:blipFill>
                  <pic:spPr bwMode="auto">
                    <a:xfrm>
                      <a:off x="0" y="0"/>
                      <a:ext cx="5070144" cy="2869025"/>
                    </a:xfrm>
                    <a:prstGeom prst="rect">
                      <a:avLst/>
                    </a:prstGeom>
                    <a:ln>
                      <a:noFill/>
                    </a:ln>
                    <a:extLst>
                      <a:ext uri="{53640926-AAD7-44d8-BBD7-CCE9431645EC}">
                        <a14:shadowObscured xmlns:a14="http://schemas.microsoft.com/office/drawing/2010/main"/>
                      </a:ext>
                    </a:extLst>
                  </pic:spPr>
                </pic:pic>
              </a:graphicData>
            </a:graphic>
          </wp:inline>
        </w:drawing>
      </w:r>
    </w:p>
    <w:p w14:paraId="292B70FA" w14:textId="77777777" w:rsidR="00FC7883" w:rsidRPr="00146F37" w:rsidRDefault="00FC7883" w:rsidP="004A01BA">
      <w:pPr>
        <w:ind w:firstLine="720"/>
        <w:rPr>
          <w:rFonts w:ascii="Times New Roman" w:hAnsi="Times New Roman" w:cs="Times New Roman"/>
          <w:sz w:val="20"/>
          <w:szCs w:val="20"/>
        </w:rPr>
      </w:pPr>
    </w:p>
    <w:p w14:paraId="744C84BF" w14:textId="2911765B" w:rsidR="00FC7883" w:rsidRPr="00146F37" w:rsidRDefault="00FC7883" w:rsidP="00FC7883">
      <w:pPr>
        <w:pStyle w:val="Caption"/>
        <w:jc w:val="center"/>
        <w:rPr>
          <w:rFonts w:ascii="Times New Roman" w:hAnsi="Times New Roman" w:cs="Times New Roman"/>
          <w:b w:val="0"/>
          <w:color w:val="auto"/>
          <w:sz w:val="20"/>
          <w:szCs w:val="20"/>
        </w:rPr>
      </w:pPr>
      <w:bookmarkStart w:id="29" w:name="_Ref329035388"/>
      <w:r w:rsidRPr="00146F37">
        <w:rPr>
          <w:rFonts w:ascii="Times New Roman" w:hAnsi="Times New Roman" w:cs="Times New Roman"/>
          <w:color w:val="auto"/>
          <w:sz w:val="20"/>
          <w:szCs w:val="20"/>
        </w:rPr>
        <w:t xml:space="preserve">Figure </w:t>
      </w:r>
      <w:r w:rsidRPr="00146F37">
        <w:rPr>
          <w:rFonts w:ascii="Times New Roman" w:hAnsi="Times New Roman" w:cs="Times New Roman"/>
          <w:color w:val="auto"/>
          <w:sz w:val="20"/>
          <w:szCs w:val="20"/>
        </w:rPr>
        <w:fldChar w:fldCharType="begin"/>
      </w:r>
      <w:r w:rsidRPr="00146F37">
        <w:rPr>
          <w:rFonts w:ascii="Times New Roman" w:hAnsi="Times New Roman" w:cs="Times New Roman"/>
          <w:color w:val="auto"/>
          <w:sz w:val="20"/>
          <w:szCs w:val="20"/>
        </w:rPr>
        <w:instrText xml:space="preserve"> SEQ Figure \* ARABIC </w:instrText>
      </w:r>
      <w:r w:rsidRPr="00146F37">
        <w:rPr>
          <w:rFonts w:ascii="Times New Roman" w:hAnsi="Times New Roman" w:cs="Times New Roman"/>
          <w:color w:val="auto"/>
          <w:sz w:val="20"/>
          <w:szCs w:val="20"/>
        </w:rPr>
        <w:fldChar w:fldCharType="separate"/>
      </w:r>
      <w:r w:rsidRPr="00146F37">
        <w:rPr>
          <w:rFonts w:ascii="Times New Roman" w:hAnsi="Times New Roman" w:cs="Times New Roman"/>
          <w:noProof/>
          <w:color w:val="auto"/>
          <w:sz w:val="20"/>
          <w:szCs w:val="20"/>
        </w:rPr>
        <w:t>2</w:t>
      </w:r>
      <w:r w:rsidRPr="00146F37">
        <w:rPr>
          <w:rFonts w:ascii="Times New Roman" w:hAnsi="Times New Roman" w:cs="Times New Roman"/>
          <w:color w:val="auto"/>
          <w:sz w:val="20"/>
          <w:szCs w:val="20"/>
        </w:rPr>
        <w:fldChar w:fldCharType="end"/>
      </w:r>
      <w:bookmarkEnd w:id="29"/>
      <w:r w:rsidRPr="00146F37">
        <w:rPr>
          <w:rFonts w:ascii="Times New Roman" w:hAnsi="Times New Roman" w:cs="Times New Roman"/>
          <w:color w:val="auto"/>
          <w:sz w:val="20"/>
          <w:szCs w:val="20"/>
        </w:rPr>
        <w:t>: Example Vulnerability Demonstration</w:t>
      </w:r>
    </w:p>
    <w:p w14:paraId="0299EDDB" w14:textId="77777777" w:rsidR="00FC7883" w:rsidRPr="00146F37" w:rsidRDefault="00FC7883" w:rsidP="004A01BA">
      <w:pPr>
        <w:ind w:firstLine="720"/>
        <w:rPr>
          <w:rFonts w:ascii="Times New Roman" w:hAnsi="Times New Roman" w:cs="Times New Roman"/>
          <w:sz w:val="20"/>
          <w:szCs w:val="20"/>
        </w:rPr>
      </w:pPr>
    </w:p>
    <w:p w14:paraId="609B1F96" w14:textId="29AEEE6E" w:rsidR="00A52FE4" w:rsidRPr="00146F37" w:rsidRDefault="00A52FE4" w:rsidP="00747F56">
      <w:pPr>
        <w:jc w:val="center"/>
        <w:rPr>
          <w:rFonts w:ascii="Times New Roman" w:hAnsi="Times New Roman" w:cs="Times New Roman"/>
          <w:sz w:val="20"/>
          <w:szCs w:val="20"/>
        </w:rPr>
      </w:pPr>
      <w:r w:rsidRPr="00146F37">
        <w:rPr>
          <w:rFonts w:ascii="Times New Roman" w:hAnsi="Times New Roman" w:cs="Times New Roman"/>
          <w:noProof/>
          <w:sz w:val="20"/>
          <w:szCs w:val="20"/>
        </w:rPr>
        <w:drawing>
          <wp:inline distT="0" distB="0" distL="0" distR="0" wp14:anchorId="36FDAB95" wp14:editId="1624BA8F">
            <wp:extent cx="4937020" cy="25730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ddler.png"/>
                    <pic:cNvPicPr/>
                  </pic:nvPicPr>
                  <pic:blipFill>
                    <a:blip r:embed="rId12">
                      <a:extLst>
                        <a:ext uri="{28A0092B-C50C-407E-A947-70E740481C1C}">
                          <a14:useLocalDpi xmlns:a14="http://schemas.microsoft.com/office/drawing/2010/main" val="0"/>
                        </a:ext>
                      </a:extLst>
                    </a:blip>
                    <a:stretch>
                      <a:fillRect/>
                    </a:stretch>
                  </pic:blipFill>
                  <pic:spPr>
                    <a:xfrm>
                      <a:off x="0" y="0"/>
                      <a:ext cx="4938273" cy="2573732"/>
                    </a:xfrm>
                    <a:prstGeom prst="rect">
                      <a:avLst/>
                    </a:prstGeom>
                  </pic:spPr>
                </pic:pic>
              </a:graphicData>
            </a:graphic>
          </wp:inline>
        </w:drawing>
      </w:r>
    </w:p>
    <w:p w14:paraId="3E6A1B59" w14:textId="552CD462" w:rsidR="00A52FE4" w:rsidRPr="00146F37" w:rsidRDefault="00747F56" w:rsidP="00A52FE4">
      <w:pPr>
        <w:pStyle w:val="Caption"/>
        <w:jc w:val="center"/>
        <w:rPr>
          <w:rFonts w:ascii="Times New Roman" w:hAnsi="Times New Roman" w:cs="Times New Roman"/>
          <w:b w:val="0"/>
          <w:color w:val="auto"/>
          <w:sz w:val="20"/>
          <w:szCs w:val="20"/>
        </w:rPr>
      </w:pPr>
      <w:bookmarkStart w:id="30" w:name="_Ref329034670"/>
      <w:r>
        <w:rPr>
          <w:rFonts w:ascii="Times New Roman" w:hAnsi="Times New Roman" w:cs="Times New Roman"/>
          <w:color w:val="auto"/>
          <w:sz w:val="20"/>
          <w:szCs w:val="20"/>
        </w:rPr>
        <w:br/>
      </w:r>
      <w:r w:rsidR="00A52FE4" w:rsidRPr="00146F37">
        <w:rPr>
          <w:rFonts w:ascii="Times New Roman" w:hAnsi="Times New Roman" w:cs="Times New Roman"/>
          <w:color w:val="auto"/>
          <w:sz w:val="20"/>
          <w:szCs w:val="20"/>
        </w:rPr>
        <w:t xml:space="preserve">Figure </w:t>
      </w:r>
      <w:r w:rsidR="00A52FE4" w:rsidRPr="00146F37">
        <w:rPr>
          <w:rFonts w:ascii="Times New Roman" w:hAnsi="Times New Roman" w:cs="Times New Roman"/>
          <w:color w:val="auto"/>
          <w:sz w:val="20"/>
          <w:szCs w:val="20"/>
        </w:rPr>
        <w:fldChar w:fldCharType="begin"/>
      </w:r>
      <w:r w:rsidR="00A52FE4" w:rsidRPr="00146F37">
        <w:rPr>
          <w:rFonts w:ascii="Times New Roman" w:hAnsi="Times New Roman" w:cs="Times New Roman"/>
          <w:color w:val="auto"/>
          <w:sz w:val="20"/>
          <w:szCs w:val="20"/>
        </w:rPr>
        <w:instrText xml:space="preserve"> SEQ Figure \* ARABIC </w:instrText>
      </w:r>
      <w:r w:rsidR="00A52FE4" w:rsidRPr="00146F37">
        <w:rPr>
          <w:rFonts w:ascii="Times New Roman" w:hAnsi="Times New Roman" w:cs="Times New Roman"/>
          <w:color w:val="auto"/>
          <w:sz w:val="20"/>
          <w:szCs w:val="20"/>
        </w:rPr>
        <w:fldChar w:fldCharType="separate"/>
      </w:r>
      <w:r w:rsidR="00FC7883" w:rsidRPr="00146F37">
        <w:rPr>
          <w:rFonts w:ascii="Times New Roman" w:hAnsi="Times New Roman" w:cs="Times New Roman"/>
          <w:noProof/>
          <w:color w:val="auto"/>
          <w:sz w:val="20"/>
          <w:szCs w:val="20"/>
        </w:rPr>
        <w:t>3</w:t>
      </w:r>
      <w:r w:rsidR="00A52FE4" w:rsidRPr="00146F37">
        <w:rPr>
          <w:rFonts w:ascii="Times New Roman" w:hAnsi="Times New Roman" w:cs="Times New Roman"/>
          <w:color w:val="auto"/>
          <w:sz w:val="20"/>
          <w:szCs w:val="20"/>
        </w:rPr>
        <w:fldChar w:fldCharType="end"/>
      </w:r>
      <w:bookmarkEnd w:id="30"/>
      <w:r w:rsidR="00A52FE4" w:rsidRPr="00146F37">
        <w:rPr>
          <w:rFonts w:ascii="Times New Roman" w:hAnsi="Times New Roman" w:cs="Times New Roman"/>
          <w:color w:val="auto"/>
          <w:sz w:val="20"/>
          <w:szCs w:val="20"/>
        </w:rPr>
        <w:t>: Example Vulnerability Demonstration</w:t>
      </w:r>
      <w:r w:rsidR="00D44C23" w:rsidRPr="00146F37">
        <w:rPr>
          <w:rFonts w:ascii="Times New Roman" w:hAnsi="Times New Roman" w:cs="Times New Roman"/>
          <w:color w:val="auto"/>
          <w:sz w:val="20"/>
          <w:szCs w:val="20"/>
        </w:rPr>
        <w:t xml:space="preserve"> Using Fiddler</w:t>
      </w:r>
    </w:p>
    <w:p w14:paraId="230EE23A" w14:textId="23A886B3" w:rsidR="004A01BA" w:rsidRPr="00412788" w:rsidRDefault="004A01BA" w:rsidP="00412788">
      <w:pPr>
        <w:rPr>
          <w:rFonts w:ascii="Times New Roman" w:hAnsi="Times New Roman" w:cs="Times New Roman"/>
          <w:sz w:val="20"/>
          <w:szCs w:val="20"/>
        </w:rPr>
      </w:pPr>
      <w:r w:rsidRPr="00412788">
        <w:rPr>
          <w:rFonts w:ascii="Times New Roman" w:hAnsi="Times New Roman" w:cs="Times New Roman"/>
          <w:sz w:val="20"/>
          <w:szCs w:val="20"/>
        </w:rPr>
        <w:t xml:space="preserve">The user is then provided </w:t>
      </w:r>
      <w:r w:rsidR="0002686B">
        <w:rPr>
          <w:rFonts w:ascii="Times New Roman" w:hAnsi="Times New Roman" w:cs="Times New Roman"/>
          <w:sz w:val="20"/>
          <w:szCs w:val="20"/>
        </w:rPr>
        <w:t>with</w:t>
      </w:r>
      <w:r w:rsidRPr="00412788">
        <w:rPr>
          <w:rFonts w:ascii="Times New Roman" w:hAnsi="Times New Roman" w:cs="Times New Roman"/>
          <w:sz w:val="20"/>
          <w:szCs w:val="20"/>
        </w:rPr>
        <w:t xml:space="preserve"> information </w:t>
      </w:r>
      <w:r w:rsidR="0002686B">
        <w:rPr>
          <w:rFonts w:ascii="Times New Roman" w:hAnsi="Times New Roman" w:cs="Times New Roman"/>
          <w:sz w:val="20"/>
          <w:szCs w:val="20"/>
        </w:rPr>
        <w:t xml:space="preserve">on </w:t>
      </w:r>
      <w:r w:rsidR="002B16DC" w:rsidRPr="00412788">
        <w:rPr>
          <w:rFonts w:ascii="Times New Roman" w:hAnsi="Times New Roman" w:cs="Times New Roman"/>
          <w:sz w:val="20"/>
          <w:szCs w:val="20"/>
        </w:rPr>
        <w:t xml:space="preserve">how to repair the vulnerability, which includes any relevant code snippets </w:t>
      </w:r>
      <w:r w:rsidR="0002686B">
        <w:rPr>
          <w:rFonts w:ascii="Times New Roman" w:hAnsi="Times New Roman" w:cs="Times New Roman"/>
          <w:sz w:val="20"/>
          <w:szCs w:val="20"/>
        </w:rPr>
        <w:t>and proper information about how</w:t>
      </w:r>
      <w:r w:rsidR="002B16DC" w:rsidRPr="00412788">
        <w:rPr>
          <w:rFonts w:ascii="Times New Roman" w:hAnsi="Times New Roman" w:cs="Times New Roman"/>
          <w:sz w:val="20"/>
          <w:szCs w:val="20"/>
        </w:rPr>
        <w:t xml:space="preserve"> the introduced </w:t>
      </w:r>
      <w:r w:rsidR="0002686B">
        <w:rPr>
          <w:rFonts w:ascii="Times New Roman" w:hAnsi="Times New Roman" w:cs="Times New Roman"/>
          <w:sz w:val="20"/>
          <w:szCs w:val="20"/>
        </w:rPr>
        <w:t>new (</w:t>
      </w:r>
      <w:r w:rsidR="002B16DC" w:rsidRPr="00412788">
        <w:rPr>
          <w:rFonts w:ascii="Times New Roman" w:hAnsi="Times New Roman" w:cs="Times New Roman"/>
          <w:sz w:val="20"/>
          <w:szCs w:val="20"/>
        </w:rPr>
        <w:t>defensive</w:t>
      </w:r>
      <w:r w:rsidR="0002686B">
        <w:rPr>
          <w:rFonts w:ascii="Times New Roman" w:hAnsi="Times New Roman" w:cs="Times New Roman"/>
          <w:sz w:val="20"/>
          <w:szCs w:val="20"/>
        </w:rPr>
        <w:t>)</w:t>
      </w:r>
      <w:r w:rsidR="002B16DC" w:rsidRPr="00412788">
        <w:rPr>
          <w:rFonts w:ascii="Times New Roman" w:hAnsi="Times New Roman" w:cs="Times New Roman"/>
          <w:sz w:val="20"/>
          <w:szCs w:val="20"/>
        </w:rPr>
        <w:t xml:space="preserve"> coding practices protect</w:t>
      </w:r>
      <w:del w:id="31" w:author="Dan Krutz" w:date="2016-08-31T11:50:00Z">
        <w:r w:rsidR="002B16DC" w:rsidRPr="00412788" w:rsidDel="0045767C">
          <w:rPr>
            <w:rFonts w:ascii="Times New Roman" w:hAnsi="Times New Roman" w:cs="Times New Roman"/>
            <w:sz w:val="20"/>
            <w:szCs w:val="20"/>
          </w:rPr>
          <w:delText>s</w:delText>
        </w:r>
      </w:del>
      <w:r w:rsidR="002B16DC" w:rsidRPr="00412788">
        <w:rPr>
          <w:rFonts w:ascii="Times New Roman" w:hAnsi="Times New Roman" w:cs="Times New Roman"/>
          <w:sz w:val="20"/>
          <w:szCs w:val="20"/>
        </w:rPr>
        <w:t xml:space="preserve"> against the vulnerability. Our documentation also provides clear steps about how to repair the vulnerability </w:t>
      </w:r>
      <w:r w:rsidR="0002686B">
        <w:rPr>
          <w:rFonts w:ascii="Times New Roman" w:hAnsi="Times New Roman" w:cs="Times New Roman"/>
          <w:sz w:val="20"/>
          <w:szCs w:val="20"/>
        </w:rPr>
        <w:t>within</w:t>
      </w:r>
      <w:r w:rsidR="002B16DC" w:rsidRPr="00412788">
        <w:rPr>
          <w:rFonts w:ascii="Times New Roman" w:hAnsi="Times New Roman" w:cs="Times New Roman"/>
          <w:sz w:val="20"/>
          <w:szCs w:val="20"/>
        </w:rPr>
        <w:t xml:space="preserve"> the provided app.</w:t>
      </w:r>
    </w:p>
    <w:p w14:paraId="685C1443" w14:textId="77777777" w:rsidR="00412788" w:rsidRDefault="00412788" w:rsidP="00412788">
      <w:pPr>
        <w:rPr>
          <w:rFonts w:ascii="Times New Roman" w:hAnsi="Times New Roman" w:cs="Times New Roman"/>
          <w:sz w:val="20"/>
          <w:szCs w:val="20"/>
        </w:rPr>
      </w:pPr>
    </w:p>
    <w:p w14:paraId="7F74DFEE" w14:textId="2CBBD0B2" w:rsidR="00CC2929" w:rsidRDefault="002B16DC" w:rsidP="00412788">
      <w:pPr>
        <w:contextualSpacing/>
        <w:rPr>
          <w:rFonts w:ascii="Times New Roman" w:hAnsi="Times New Roman" w:cs="Times New Roman"/>
          <w:sz w:val="20"/>
          <w:szCs w:val="20"/>
        </w:rPr>
      </w:pPr>
      <w:r w:rsidRPr="00412788">
        <w:rPr>
          <w:rFonts w:ascii="Times New Roman" w:hAnsi="Times New Roman" w:cs="Times New Roman"/>
          <w:sz w:val="20"/>
          <w:szCs w:val="20"/>
        </w:rPr>
        <w:t>The fin</w:t>
      </w:r>
      <w:r w:rsidR="00CC2929">
        <w:rPr>
          <w:rFonts w:ascii="Times New Roman" w:hAnsi="Times New Roman" w:cs="Times New Roman"/>
          <w:sz w:val="20"/>
          <w:szCs w:val="20"/>
        </w:rPr>
        <w:t>al step has the user attempt to re-test</w:t>
      </w:r>
      <w:r w:rsidRPr="00412788">
        <w:rPr>
          <w:rFonts w:ascii="Times New Roman" w:hAnsi="Times New Roman" w:cs="Times New Roman"/>
          <w:sz w:val="20"/>
          <w:szCs w:val="20"/>
        </w:rPr>
        <w:t xml:space="preserve"> </w:t>
      </w:r>
      <w:r w:rsidR="00CC2929">
        <w:rPr>
          <w:rFonts w:ascii="Times New Roman" w:hAnsi="Times New Roman" w:cs="Times New Roman"/>
          <w:sz w:val="20"/>
          <w:szCs w:val="20"/>
        </w:rPr>
        <w:t>whether the</w:t>
      </w:r>
      <w:r w:rsidRPr="00412788">
        <w:rPr>
          <w:rFonts w:ascii="Times New Roman" w:hAnsi="Times New Roman" w:cs="Times New Roman"/>
          <w:sz w:val="20"/>
          <w:szCs w:val="20"/>
        </w:rPr>
        <w:t xml:space="preserve"> vulnerability </w:t>
      </w:r>
      <w:r w:rsidR="00CC2929">
        <w:rPr>
          <w:rFonts w:ascii="Times New Roman" w:hAnsi="Times New Roman" w:cs="Times New Roman"/>
          <w:sz w:val="20"/>
          <w:szCs w:val="20"/>
        </w:rPr>
        <w:t>still remains with</w:t>
      </w:r>
      <w:r w:rsidRPr="00412788">
        <w:rPr>
          <w:rFonts w:ascii="Times New Roman" w:hAnsi="Times New Roman" w:cs="Times New Roman"/>
          <w:sz w:val="20"/>
          <w:szCs w:val="20"/>
        </w:rPr>
        <w:t>in the app</w:t>
      </w:r>
      <w:r w:rsidR="00CC2929">
        <w:rPr>
          <w:rFonts w:ascii="Times New Roman" w:hAnsi="Times New Roman" w:cs="Times New Roman"/>
          <w:sz w:val="20"/>
          <w:szCs w:val="20"/>
        </w:rPr>
        <w:t xml:space="preserve"> (</w:t>
      </w:r>
      <w:proofErr w:type="spellStart"/>
      <w:r w:rsidR="00CC2929">
        <w:rPr>
          <w:rFonts w:ascii="Times New Roman" w:hAnsi="Times New Roman" w:cs="Times New Roman"/>
          <w:sz w:val="20"/>
          <w:szCs w:val="20"/>
        </w:rPr>
        <w:t>i.e</w:t>
      </w:r>
      <w:proofErr w:type="spellEnd"/>
      <w:del w:id="32" w:author="Dan Krutz" w:date="2016-08-31T11:51:00Z">
        <w:r w:rsidR="00CC2929" w:rsidDel="0045767C">
          <w:rPr>
            <w:rFonts w:ascii="Times New Roman" w:hAnsi="Times New Roman" w:cs="Times New Roman"/>
            <w:sz w:val="20"/>
            <w:szCs w:val="20"/>
          </w:rPr>
          <w:delText>.</w:delText>
        </w:r>
      </w:del>
      <w:ins w:id="33" w:author="Dan Krutz" w:date="2016-08-31T11:51:00Z">
        <w:r w:rsidR="0045767C">
          <w:rPr>
            <w:rFonts w:ascii="Times New Roman" w:hAnsi="Times New Roman" w:cs="Times New Roman"/>
            <w:sz w:val="20"/>
            <w:szCs w:val="20"/>
          </w:rPr>
          <w:t>,</w:t>
        </w:r>
      </w:ins>
      <w:r w:rsidR="00CC2929">
        <w:rPr>
          <w:rFonts w:ascii="Times New Roman" w:hAnsi="Times New Roman" w:cs="Times New Roman"/>
          <w:sz w:val="20"/>
          <w:szCs w:val="20"/>
        </w:rPr>
        <w:t xml:space="preserve"> the </w:t>
      </w:r>
      <w:r w:rsidRPr="00412788">
        <w:rPr>
          <w:rFonts w:ascii="Times New Roman" w:hAnsi="Times New Roman" w:cs="Times New Roman"/>
          <w:sz w:val="20"/>
          <w:szCs w:val="20"/>
        </w:rPr>
        <w:t>vulnerability should no longer exist</w:t>
      </w:r>
      <w:r w:rsidR="00CC2929">
        <w:rPr>
          <w:rFonts w:ascii="Times New Roman" w:hAnsi="Times New Roman" w:cs="Times New Roman"/>
          <w:sz w:val="20"/>
          <w:szCs w:val="20"/>
        </w:rPr>
        <w:t xml:space="preserve">). The </w:t>
      </w:r>
      <w:r w:rsidR="004111E5">
        <w:rPr>
          <w:rFonts w:ascii="Times New Roman" w:hAnsi="Times New Roman" w:cs="Times New Roman"/>
          <w:sz w:val="20"/>
          <w:szCs w:val="20"/>
        </w:rPr>
        <w:t>concluding portion of the activity</w:t>
      </w:r>
      <w:r w:rsidRPr="00412788">
        <w:rPr>
          <w:rFonts w:ascii="Times New Roman" w:hAnsi="Times New Roman" w:cs="Times New Roman"/>
          <w:sz w:val="20"/>
          <w:szCs w:val="20"/>
        </w:rPr>
        <w:t xml:space="preserve"> provides several important benefits to the user including demonstrating the importance and proper procedures of ba</w:t>
      </w:r>
      <w:r w:rsidR="00CC2929">
        <w:rPr>
          <w:rFonts w:ascii="Times New Roman" w:hAnsi="Times New Roman" w:cs="Times New Roman"/>
          <w:sz w:val="20"/>
          <w:szCs w:val="20"/>
        </w:rPr>
        <w:t>sic security testing,</w:t>
      </w:r>
      <w:r w:rsidRPr="00412788">
        <w:rPr>
          <w:rFonts w:ascii="Times New Roman" w:hAnsi="Times New Roman" w:cs="Times New Roman"/>
          <w:sz w:val="20"/>
          <w:szCs w:val="20"/>
        </w:rPr>
        <w:t xml:space="preserve"> providing a sense of accomplishment for the user.</w:t>
      </w:r>
      <w:r w:rsidR="00FC7FC4" w:rsidRPr="00412788">
        <w:rPr>
          <w:rFonts w:ascii="Times New Roman" w:hAnsi="Times New Roman" w:cs="Times New Roman"/>
          <w:sz w:val="20"/>
          <w:szCs w:val="20"/>
        </w:rPr>
        <w:t xml:space="preserve"> </w:t>
      </w:r>
    </w:p>
    <w:p w14:paraId="72F7532C" w14:textId="77777777" w:rsidR="00CC2929" w:rsidRDefault="00CC2929" w:rsidP="00412788">
      <w:pPr>
        <w:contextualSpacing/>
        <w:rPr>
          <w:rFonts w:ascii="Times New Roman" w:hAnsi="Times New Roman" w:cs="Times New Roman"/>
          <w:sz w:val="20"/>
          <w:szCs w:val="20"/>
        </w:rPr>
      </w:pPr>
    </w:p>
    <w:p w14:paraId="58AD9F7B" w14:textId="45288083" w:rsidR="002B16DC" w:rsidRPr="00412788" w:rsidRDefault="00CC2929" w:rsidP="00412788">
      <w:pPr>
        <w:contextualSpacing/>
        <w:rPr>
          <w:rFonts w:ascii="Times New Roman" w:hAnsi="Times New Roman" w:cs="Times New Roman"/>
          <w:sz w:val="20"/>
          <w:szCs w:val="20"/>
        </w:rPr>
      </w:pPr>
      <w:r>
        <w:rPr>
          <w:rFonts w:ascii="Times New Roman" w:hAnsi="Times New Roman" w:cs="Times New Roman"/>
          <w:sz w:val="20"/>
          <w:szCs w:val="20"/>
        </w:rPr>
        <w:t>Below are</w:t>
      </w:r>
      <w:r w:rsidR="00FC7FC4" w:rsidRPr="00412788">
        <w:rPr>
          <w:rFonts w:ascii="Times New Roman" w:hAnsi="Times New Roman" w:cs="Times New Roman"/>
          <w:sz w:val="20"/>
          <w:szCs w:val="20"/>
        </w:rPr>
        <w:t xml:space="preserve"> some of the activities, along with their </w:t>
      </w:r>
      <w:r>
        <w:rPr>
          <w:rFonts w:ascii="Times New Roman" w:hAnsi="Times New Roman" w:cs="Times New Roman"/>
          <w:sz w:val="20"/>
          <w:szCs w:val="20"/>
        </w:rPr>
        <w:t xml:space="preserve">anticipated </w:t>
      </w:r>
      <w:r w:rsidR="00FC7FC4" w:rsidRPr="00412788">
        <w:rPr>
          <w:rFonts w:ascii="Times New Roman" w:hAnsi="Times New Roman" w:cs="Times New Roman"/>
          <w:sz w:val="20"/>
          <w:szCs w:val="20"/>
        </w:rPr>
        <w:t>experience</w:t>
      </w:r>
      <w:r>
        <w:rPr>
          <w:rFonts w:ascii="Times New Roman" w:hAnsi="Times New Roman" w:cs="Times New Roman"/>
          <w:sz w:val="20"/>
          <w:szCs w:val="20"/>
        </w:rPr>
        <w:t>/difficulty</w:t>
      </w:r>
      <w:r w:rsidR="00FC7FC4" w:rsidRPr="00412788">
        <w:rPr>
          <w:rFonts w:ascii="Times New Roman" w:hAnsi="Times New Roman" w:cs="Times New Roman"/>
          <w:sz w:val="20"/>
          <w:szCs w:val="20"/>
        </w:rPr>
        <w:t xml:space="preserve"> level:</w:t>
      </w:r>
    </w:p>
    <w:p w14:paraId="60042C84" w14:textId="77777777" w:rsidR="00D202A0" w:rsidDel="005B0617" w:rsidRDefault="00D202A0">
      <w:pPr>
        <w:contextualSpacing/>
        <w:rPr>
          <w:del w:id="34" w:author="Dan Krutz" w:date="2016-08-31T12:26:00Z"/>
          <w:rFonts w:ascii="Times New Roman" w:hAnsi="Times New Roman" w:cs="Times New Roman"/>
          <w:sz w:val="20"/>
          <w:szCs w:val="20"/>
        </w:rPr>
      </w:pPr>
    </w:p>
    <w:p w14:paraId="631F3550" w14:textId="77777777" w:rsidR="005919D2" w:rsidRDefault="005919D2">
      <w:pPr>
        <w:contextualSpacing/>
        <w:rPr>
          <w:rFonts w:ascii="Times New Roman" w:hAnsi="Times New Roman" w:cs="Times New Roman"/>
          <w:sz w:val="20"/>
          <w:szCs w:val="20"/>
        </w:rPr>
      </w:pPr>
    </w:p>
    <w:p w14:paraId="4DE468FD" w14:textId="77777777" w:rsidR="005919D2" w:rsidRPr="00F817CC" w:rsidDel="00F817CC" w:rsidRDefault="005919D2">
      <w:pPr>
        <w:widowControl w:val="0"/>
        <w:numPr>
          <w:ilvl w:val="0"/>
          <w:numId w:val="4"/>
        </w:numPr>
        <w:tabs>
          <w:tab w:val="left" w:pos="0"/>
          <w:tab w:val="left" w:pos="220"/>
        </w:tabs>
        <w:autoSpaceDE w:val="0"/>
        <w:autoSpaceDN w:val="0"/>
        <w:adjustRightInd w:val="0"/>
        <w:spacing w:after="293"/>
        <w:ind w:left="0" w:hanging="720"/>
        <w:contextualSpacing/>
        <w:rPr>
          <w:del w:id="35" w:author="Dan Krutz" w:date="2016-09-01T16:15:00Z"/>
          <w:rFonts w:ascii="Times New Roman" w:hAnsi="Times New Roman" w:cs="Times New Roman"/>
          <w:sz w:val="20"/>
          <w:szCs w:val="20"/>
          <w:rPrChange w:id="36" w:author="Dan Krutz" w:date="2016-09-01T16:15:00Z">
            <w:rPr>
              <w:del w:id="37" w:author="Dan Krutz" w:date="2016-09-01T16:15:00Z"/>
              <w:rFonts w:ascii="Times New Roman" w:hAnsi="Times New Roman" w:cs="Times New Roman"/>
              <w:b/>
              <w:bCs/>
              <w:sz w:val="20"/>
              <w:szCs w:val="20"/>
            </w:rPr>
          </w:rPrChange>
        </w:rPr>
        <w:pPrChange w:id="38" w:author="Dan Krutz" w:date="2016-09-01T16:15:00Z">
          <w:pPr>
            <w:widowControl w:val="0"/>
            <w:numPr>
              <w:numId w:val="5"/>
            </w:numPr>
            <w:tabs>
              <w:tab w:val="left" w:pos="0"/>
              <w:tab w:val="left" w:pos="220"/>
            </w:tabs>
            <w:autoSpaceDE w:val="0"/>
            <w:autoSpaceDN w:val="0"/>
            <w:adjustRightInd w:val="0"/>
            <w:spacing w:after="293"/>
            <w:ind w:left="720" w:hanging="720"/>
            <w:contextualSpacing/>
          </w:pPr>
        </w:pPrChange>
      </w:pPr>
      <w:r w:rsidRPr="00412788">
        <w:rPr>
          <w:rFonts w:ascii="Times New Roman" w:hAnsi="Times New Roman" w:cs="Times New Roman"/>
          <w:b/>
          <w:bCs/>
          <w:sz w:val="20"/>
          <w:szCs w:val="20"/>
        </w:rPr>
        <w:t xml:space="preserve">Activities Access </w:t>
      </w:r>
      <w:r w:rsidRPr="00412788">
        <w:rPr>
          <w:rFonts w:ascii="Times New Roman" w:hAnsi="Times New Roman" w:cs="Times New Roman"/>
          <w:bCs/>
          <w:sz w:val="20"/>
          <w:szCs w:val="20"/>
        </w:rPr>
        <w:t>(Beginner):</w:t>
      </w:r>
      <w:r w:rsidRPr="00412788">
        <w:rPr>
          <w:rFonts w:ascii="Times New Roman" w:hAnsi="Times New Roman" w:cs="Times New Roman"/>
          <w:b/>
          <w:bCs/>
          <w:sz w:val="20"/>
          <w:szCs w:val="20"/>
        </w:rPr>
        <w:t xml:space="preserve"> </w:t>
      </w:r>
      <w:r w:rsidRPr="00412788">
        <w:rPr>
          <w:rFonts w:ascii="Times New Roman" w:hAnsi="Times New Roman" w:cs="Times New Roman"/>
          <w:sz w:val="20"/>
          <w:szCs w:val="20"/>
        </w:rPr>
        <w:t>Security issues arise when people try to access specific unauthorized activ</w:t>
      </w:r>
      <w:r>
        <w:rPr>
          <w:rFonts w:ascii="Times New Roman" w:hAnsi="Times New Roman" w:cs="Times New Roman"/>
          <w:sz w:val="20"/>
          <w:szCs w:val="20"/>
        </w:rPr>
        <w:t>ities. An example could be a bank app</w:t>
      </w:r>
      <w:r w:rsidRPr="00412788">
        <w:rPr>
          <w:rFonts w:ascii="Times New Roman" w:hAnsi="Times New Roman" w:cs="Times New Roman"/>
          <w:sz w:val="20"/>
          <w:szCs w:val="20"/>
        </w:rPr>
        <w:t xml:space="preserve"> where users try to access a balance management activity with</w:t>
      </w:r>
      <w:r>
        <w:rPr>
          <w:rFonts w:ascii="Times New Roman" w:hAnsi="Times New Roman" w:cs="Times New Roman"/>
          <w:sz w:val="20"/>
          <w:szCs w:val="20"/>
        </w:rPr>
        <w:t>out properly logging into the system.</w:t>
      </w:r>
    </w:p>
    <w:p w14:paraId="423E76FA" w14:textId="77777777" w:rsidR="00F817CC" w:rsidRPr="00412788" w:rsidRDefault="00F817CC" w:rsidP="005919D2">
      <w:pPr>
        <w:widowControl w:val="0"/>
        <w:numPr>
          <w:ilvl w:val="0"/>
          <w:numId w:val="4"/>
        </w:numPr>
        <w:tabs>
          <w:tab w:val="left" w:pos="0"/>
          <w:tab w:val="left" w:pos="220"/>
        </w:tabs>
        <w:autoSpaceDE w:val="0"/>
        <w:autoSpaceDN w:val="0"/>
        <w:adjustRightInd w:val="0"/>
        <w:spacing w:after="293"/>
        <w:ind w:left="0" w:hanging="720"/>
        <w:contextualSpacing/>
        <w:rPr>
          <w:ins w:id="39" w:author="Dan Krutz" w:date="2016-09-01T16:15:00Z"/>
          <w:rFonts w:ascii="Times New Roman" w:hAnsi="Times New Roman" w:cs="Times New Roman"/>
          <w:sz w:val="20"/>
          <w:szCs w:val="20"/>
        </w:rPr>
      </w:pPr>
    </w:p>
    <w:p w14:paraId="3F4D2936" w14:textId="77777777" w:rsidR="005919D2" w:rsidRPr="00F817CC" w:rsidDel="00F817CC" w:rsidRDefault="005919D2">
      <w:pPr>
        <w:numPr>
          <w:ilvl w:val="0"/>
          <w:numId w:val="4"/>
        </w:numPr>
        <w:ind w:left="0" w:hanging="720"/>
        <w:contextualSpacing/>
        <w:rPr>
          <w:del w:id="40" w:author="Dan Krutz" w:date="2016-09-01T16:15:00Z"/>
          <w:rFonts w:ascii="Times New Roman" w:hAnsi="Times New Roman" w:cs="Times New Roman"/>
          <w:sz w:val="20"/>
          <w:szCs w:val="20"/>
        </w:rPr>
        <w:pPrChange w:id="41" w:author="Dan Krutz" w:date="2016-09-01T16:15:00Z">
          <w:pPr>
            <w:contextualSpacing/>
          </w:pPr>
        </w:pPrChange>
      </w:pPr>
    </w:p>
    <w:p w14:paraId="3845AD79" w14:textId="77777777" w:rsidR="00F817CC" w:rsidRPr="00F817CC" w:rsidRDefault="005919D2">
      <w:pPr>
        <w:widowControl w:val="0"/>
        <w:numPr>
          <w:ilvl w:val="0"/>
          <w:numId w:val="4"/>
        </w:numPr>
        <w:tabs>
          <w:tab w:val="left" w:pos="0"/>
          <w:tab w:val="left" w:pos="220"/>
        </w:tabs>
        <w:autoSpaceDE w:val="0"/>
        <w:autoSpaceDN w:val="0"/>
        <w:adjustRightInd w:val="0"/>
        <w:spacing w:after="293"/>
        <w:ind w:left="0" w:hanging="720"/>
        <w:contextualSpacing/>
        <w:rPr>
          <w:ins w:id="42" w:author="Dan Krutz" w:date="2016-09-01T16:15:00Z"/>
          <w:rFonts w:ascii="Times New Roman" w:hAnsi="Times New Roman" w:cs="Times New Roman"/>
          <w:sz w:val="20"/>
          <w:szCs w:val="20"/>
          <w:rPrChange w:id="43" w:author="Dan Krutz" w:date="2016-09-01T16:15:00Z">
            <w:rPr>
              <w:ins w:id="44" w:author="Dan Krutz" w:date="2016-09-01T16:15:00Z"/>
              <w:rFonts w:ascii="Times New Roman" w:hAnsi="Times New Roman" w:cs="Times New Roman"/>
              <w:b/>
              <w:bCs/>
              <w:sz w:val="20"/>
              <w:szCs w:val="20"/>
            </w:rPr>
          </w:rPrChange>
        </w:rPr>
        <w:pPrChange w:id="45" w:author="Dan Krutz" w:date="2016-09-01T16:15:00Z">
          <w:pPr>
            <w:widowControl w:val="0"/>
            <w:numPr>
              <w:numId w:val="5"/>
            </w:numPr>
            <w:tabs>
              <w:tab w:val="left" w:pos="0"/>
              <w:tab w:val="left" w:pos="220"/>
            </w:tabs>
            <w:autoSpaceDE w:val="0"/>
            <w:autoSpaceDN w:val="0"/>
            <w:adjustRightInd w:val="0"/>
            <w:spacing w:after="240"/>
            <w:ind w:left="720" w:hanging="720"/>
            <w:contextualSpacing/>
          </w:pPr>
        </w:pPrChange>
      </w:pPr>
      <w:r w:rsidRPr="00412788">
        <w:rPr>
          <w:rFonts w:ascii="Times New Roman" w:hAnsi="Times New Roman" w:cs="Times New Roman"/>
          <w:b/>
          <w:bCs/>
          <w:sz w:val="20"/>
          <w:szCs w:val="20"/>
        </w:rPr>
        <w:t xml:space="preserve">Intent Protection </w:t>
      </w:r>
      <w:r w:rsidRPr="00412788">
        <w:rPr>
          <w:rFonts w:ascii="Times New Roman" w:hAnsi="Times New Roman" w:cs="Times New Roman"/>
          <w:bCs/>
          <w:sz w:val="20"/>
          <w:szCs w:val="20"/>
        </w:rPr>
        <w:t>(Beginner):</w:t>
      </w:r>
      <w:r w:rsidRPr="00412788">
        <w:rPr>
          <w:rFonts w:ascii="Times New Roman" w:hAnsi="Times New Roman" w:cs="Times New Roman"/>
          <w:b/>
          <w:bCs/>
          <w:sz w:val="20"/>
          <w:szCs w:val="20"/>
        </w:rPr>
        <w:t xml:space="preserve"> </w:t>
      </w:r>
      <w:r w:rsidRPr="00412788">
        <w:rPr>
          <w:rFonts w:ascii="Times New Roman" w:hAnsi="Times New Roman" w:cs="Times New Roman"/>
          <w:sz w:val="20"/>
          <w:szCs w:val="20"/>
        </w:rPr>
        <w:t xml:space="preserve">Android uses </w:t>
      </w:r>
      <w:r>
        <w:rPr>
          <w:rFonts w:ascii="Times New Roman" w:hAnsi="Times New Roman" w:cs="Times New Roman"/>
          <w:sz w:val="20"/>
          <w:szCs w:val="20"/>
        </w:rPr>
        <w:t>“</w:t>
      </w:r>
      <w:r w:rsidRPr="00412788">
        <w:rPr>
          <w:rFonts w:ascii="Times New Roman" w:hAnsi="Times New Roman" w:cs="Times New Roman"/>
          <w:sz w:val="20"/>
          <w:szCs w:val="20"/>
        </w:rPr>
        <w:t>Intents</w:t>
      </w:r>
      <w:r>
        <w:rPr>
          <w:rFonts w:ascii="Times New Roman" w:hAnsi="Times New Roman" w:cs="Times New Roman"/>
          <w:sz w:val="20"/>
          <w:szCs w:val="20"/>
        </w:rPr>
        <w:t>” to pass data between apps, for e</w:t>
      </w:r>
      <w:r w:rsidRPr="00412788">
        <w:rPr>
          <w:rFonts w:ascii="Times New Roman" w:hAnsi="Times New Roman" w:cs="Times New Roman"/>
          <w:sz w:val="20"/>
          <w:szCs w:val="20"/>
        </w:rPr>
        <w:t xml:space="preserve">xamples </w:t>
      </w:r>
      <w:r>
        <w:rPr>
          <w:rFonts w:ascii="Times New Roman" w:hAnsi="Times New Roman" w:cs="Times New Roman"/>
          <w:sz w:val="20"/>
          <w:szCs w:val="20"/>
        </w:rPr>
        <w:t>between the</w:t>
      </w:r>
      <w:r w:rsidRPr="00412788">
        <w:rPr>
          <w:rFonts w:ascii="Times New Roman" w:hAnsi="Times New Roman" w:cs="Times New Roman"/>
          <w:sz w:val="20"/>
          <w:szCs w:val="20"/>
        </w:rPr>
        <w:t xml:space="preserve"> Facebook and Facebook Messenger</w:t>
      </w:r>
      <w:r>
        <w:rPr>
          <w:rFonts w:ascii="Times New Roman" w:hAnsi="Times New Roman" w:cs="Times New Roman"/>
          <w:sz w:val="20"/>
          <w:szCs w:val="20"/>
        </w:rPr>
        <w:t xml:space="preserve"> apps</w:t>
      </w:r>
      <w:r w:rsidRPr="00412788">
        <w:rPr>
          <w:rFonts w:ascii="Times New Roman" w:hAnsi="Times New Roman" w:cs="Times New Roman"/>
          <w:sz w:val="20"/>
          <w:szCs w:val="20"/>
        </w:rPr>
        <w:t xml:space="preserve">. </w:t>
      </w:r>
      <w:r>
        <w:rPr>
          <w:rFonts w:ascii="Times New Roman" w:hAnsi="Times New Roman" w:cs="Times New Roman"/>
          <w:sz w:val="20"/>
          <w:szCs w:val="20"/>
        </w:rPr>
        <w:t>Data p</w:t>
      </w:r>
      <w:r w:rsidRPr="00412788">
        <w:rPr>
          <w:rFonts w:ascii="Times New Roman" w:hAnsi="Times New Roman" w:cs="Times New Roman"/>
          <w:sz w:val="20"/>
          <w:szCs w:val="20"/>
        </w:rPr>
        <w:t xml:space="preserve">assing between these apps may be easily </w:t>
      </w:r>
      <w:r>
        <w:rPr>
          <w:rFonts w:ascii="Times New Roman" w:hAnsi="Times New Roman" w:cs="Times New Roman"/>
          <w:sz w:val="20"/>
          <w:szCs w:val="20"/>
        </w:rPr>
        <w:t xml:space="preserve">(and improperly) </w:t>
      </w:r>
      <w:r w:rsidRPr="00412788">
        <w:rPr>
          <w:rFonts w:ascii="Times New Roman" w:hAnsi="Times New Roman" w:cs="Times New Roman"/>
          <w:sz w:val="20"/>
          <w:szCs w:val="20"/>
        </w:rPr>
        <w:t>read</w:t>
      </w:r>
      <w:r>
        <w:rPr>
          <w:rFonts w:ascii="Times New Roman" w:hAnsi="Times New Roman" w:cs="Times New Roman"/>
          <w:sz w:val="20"/>
          <w:szCs w:val="20"/>
        </w:rPr>
        <w:t xml:space="preserve"> by other</w:t>
      </w:r>
      <w:r w:rsidRPr="00412788">
        <w:rPr>
          <w:rFonts w:ascii="Times New Roman" w:hAnsi="Times New Roman" w:cs="Times New Roman"/>
          <w:sz w:val="20"/>
          <w:szCs w:val="20"/>
        </w:rPr>
        <w:t xml:space="preserve"> apps. This module explains how to protect information being sent via Intents between apps.</w:t>
      </w:r>
    </w:p>
    <w:p w14:paraId="0F1E821C" w14:textId="641CDB3D" w:rsidR="005919D2" w:rsidRPr="00412788" w:rsidDel="00F817CC" w:rsidRDefault="005919D2">
      <w:pPr>
        <w:widowControl w:val="0"/>
        <w:numPr>
          <w:ilvl w:val="0"/>
          <w:numId w:val="4"/>
        </w:numPr>
        <w:tabs>
          <w:tab w:val="left" w:pos="0"/>
          <w:tab w:val="left" w:pos="220"/>
        </w:tabs>
        <w:autoSpaceDE w:val="0"/>
        <w:autoSpaceDN w:val="0"/>
        <w:adjustRightInd w:val="0"/>
        <w:spacing w:after="293"/>
        <w:ind w:left="0" w:hanging="720"/>
        <w:contextualSpacing/>
        <w:rPr>
          <w:del w:id="46" w:author="Dan Krutz" w:date="2016-09-01T16:15:00Z"/>
          <w:rFonts w:ascii="Times New Roman" w:hAnsi="Times New Roman" w:cs="Times New Roman"/>
          <w:sz w:val="20"/>
          <w:szCs w:val="20"/>
        </w:rPr>
        <w:pPrChange w:id="47" w:author="Dan Krutz" w:date="2016-09-01T16:15:00Z">
          <w:pPr>
            <w:widowControl w:val="0"/>
            <w:numPr>
              <w:numId w:val="5"/>
            </w:numPr>
            <w:tabs>
              <w:tab w:val="left" w:pos="0"/>
              <w:tab w:val="left" w:pos="220"/>
            </w:tabs>
            <w:autoSpaceDE w:val="0"/>
            <w:autoSpaceDN w:val="0"/>
            <w:adjustRightInd w:val="0"/>
            <w:spacing w:after="293"/>
            <w:ind w:left="720" w:hanging="720"/>
            <w:contextualSpacing/>
          </w:pPr>
        </w:pPrChange>
      </w:pPr>
      <w:del w:id="48" w:author="Dan Krutz" w:date="2016-09-01T16:15:00Z">
        <w:r w:rsidRPr="00412788" w:rsidDel="00F817CC">
          <w:rPr>
            <w:rFonts w:ascii="Times New Roman" w:hAnsi="Times New Roman" w:cs="Times New Roman"/>
            <w:sz w:val="20"/>
            <w:szCs w:val="20"/>
          </w:rPr>
          <w:delText xml:space="preserve"> </w:delText>
        </w:r>
      </w:del>
    </w:p>
    <w:p w14:paraId="57AA78A7" w14:textId="77777777" w:rsidR="005919D2" w:rsidRPr="00F817CC" w:rsidDel="00F817CC" w:rsidRDefault="005919D2">
      <w:pPr>
        <w:widowControl w:val="0"/>
        <w:numPr>
          <w:ilvl w:val="0"/>
          <w:numId w:val="4"/>
        </w:numPr>
        <w:tabs>
          <w:tab w:val="left" w:pos="0"/>
          <w:tab w:val="left" w:pos="220"/>
        </w:tabs>
        <w:autoSpaceDE w:val="0"/>
        <w:autoSpaceDN w:val="0"/>
        <w:adjustRightInd w:val="0"/>
        <w:spacing w:after="293"/>
        <w:ind w:left="0" w:hanging="720"/>
        <w:contextualSpacing/>
        <w:rPr>
          <w:del w:id="49" w:author="Dan Krutz" w:date="2016-09-01T16:15:00Z"/>
          <w:rFonts w:ascii="Times New Roman" w:hAnsi="Times New Roman" w:cs="Times New Roman"/>
          <w:sz w:val="20"/>
          <w:szCs w:val="20"/>
        </w:rPr>
        <w:pPrChange w:id="50" w:author="Dan Krutz" w:date="2016-09-01T16:15:00Z">
          <w:pPr>
            <w:widowControl w:val="0"/>
            <w:numPr>
              <w:numId w:val="5"/>
            </w:numPr>
            <w:tabs>
              <w:tab w:val="left" w:pos="0"/>
              <w:tab w:val="left" w:pos="220"/>
            </w:tabs>
            <w:autoSpaceDE w:val="0"/>
            <w:autoSpaceDN w:val="0"/>
            <w:adjustRightInd w:val="0"/>
            <w:spacing w:after="240"/>
            <w:ind w:left="720" w:hanging="720"/>
            <w:contextualSpacing/>
          </w:pPr>
        </w:pPrChange>
      </w:pPr>
    </w:p>
    <w:p w14:paraId="2072300F" w14:textId="56C7E3FE" w:rsidR="005919D2" w:rsidRPr="00F817CC" w:rsidDel="00F817CC" w:rsidRDefault="005919D2">
      <w:pPr>
        <w:widowControl w:val="0"/>
        <w:numPr>
          <w:ilvl w:val="0"/>
          <w:numId w:val="4"/>
        </w:numPr>
        <w:tabs>
          <w:tab w:val="left" w:pos="0"/>
          <w:tab w:val="left" w:pos="220"/>
        </w:tabs>
        <w:autoSpaceDE w:val="0"/>
        <w:autoSpaceDN w:val="0"/>
        <w:adjustRightInd w:val="0"/>
        <w:spacing w:after="293"/>
        <w:ind w:left="0" w:hanging="720"/>
        <w:contextualSpacing/>
        <w:rPr>
          <w:del w:id="51" w:author="Dan Krutz" w:date="2016-09-01T16:15:00Z"/>
          <w:rFonts w:ascii="Times New Roman" w:hAnsi="Times New Roman" w:cs="Times New Roman"/>
          <w:sz w:val="20"/>
          <w:szCs w:val="20"/>
          <w:rPrChange w:id="52" w:author="Dan Krutz" w:date="2016-09-01T16:15:00Z">
            <w:rPr>
              <w:del w:id="53" w:author="Dan Krutz" w:date="2016-09-01T16:15:00Z"/>
              <w:rFonts w:ascii="Times New Roman" w:hAnsi="Times New Roman" w:cs="Times New Roman"/>
              <w:b/>
              <w:bCs/>
              <w:sz w:val="20"/>
              <w:szCs w:val="20"/>
            </w:rPr>
          </w:rPrChange>
        </w:rPr>
        <w:pPrChange w:id="54" w:author="Dan Krutz" w:date="2016-09-01T16:15:00Z">
          <w:pPr>
            <w:widowControl w:val="0"/>
            <w:numPr>
              <w:numId w:val="4"/>
            </w:numPr>
            <w:tabs>
              <w:tab w:val="left" w:pos="0"/>
              <w:tab w:val="left" w:pos="220"/>
            </w:tabs>
            <w:autoSpaceDE w:val="0"/>
            <w:autoSpaceDN w:val="0"/>
            <w:adjustRightInd w:val="0"/>
            <w:spacing w:after="293"/>
            <w:ind w:left="720" w:hanging="720"/>
            <w:contextualSpacing/>
          </w:pPr>
        </w:pPrChange>
      </w:pPr>
      <w:r w:rsidRPr="00F817CC">
        <w:rPr>
          <w:rFonts w:ascii="Times New Roman" w:hAnsi="Times New Roman" w:cs="Times New Roman"/>
          <w:b/>
          <w:bCs/>
          <w:sz w:val="20"/>
          <w:szCs w:val="20"/>
        </w:rPr>
        <w:t xml:space="preserve">XML </w:t>
      </w:r>
      <w:r w:rsidRPr="00F817CC">
        <w:rPr>
          <w:rFonts w:ascii="Times New Roman" w:hAnsi="Times New Roman" w:cs="Times New Roman"/>
          <w:bCs/>
          <w:sz w:val="20"/>
          <w:szCs w:val="20"/>
        </w:rPr>
        <w:t>(Beginner):</w:t>
      </w:r>
      <w:r w:rsidRPr="00F817CC">
        <w:rPr>
          <w:rFonts w:ascii="Times New Roman" w:hAnsi="Times New Roman" w:cs="Times New Roman"/>
          <w:b/>
          <w:bCs/>
          <w:sz w:val="20"/>
          <w:szCs w:val="20"/>
        </w:rPr>
        <w:t xml:space="preserve"> </w:t>
      </w:r>
      <w:r w:rsidRPr="00F817CC">
        <w:rPr>
          <w:rFonts w:ascii="Times New Roman" w:hAnsi="Times New Roman" w:cs="Times New Roman"/>
          <w:sz w:val="20"/>
          <w:szCs w:val="20"/>
        </w:rPr>
        <w:t xml:space="preserve">XML is very easy to read using reverse engineering, it is best to avoid saving important information </w:t>
      </w:r>
      <w:ins w:id="55" w:author="Dan Krutz" w:date="2016-08-31T11:51:00Z">
        <w:r w:rsidR="00BF4E8D" w:rsidRPr="00F817CC">
          <w:rPr>
            <w:rFonts w:ascii="Times New Roman" w:hAnsi="Times New Roman" w:cs="Times New Roman"/>
            <w:sz w:val="20"/>
            <w:szCs w:val="20"/>
          </w:rPr>
          <w:t>such as</w:t>
        </w:r>
        <w:r w:rsidR="00BF4E8D" w:rsidRPr="00F817CC" w:rsidDel="00BF4E8D">
          <w:rPr>
            <w:rFonts w:ascii="Times New Roman" w:hAnsi="Times New Roman" w:cs="Times New Roman"/>
            <w:sz w:val="20"/>
            <w:szCs w:val="20"/>
          </w:rPr>
          <w:t xml:space="preserve"> </w:t>
        </w:r>
      </w:ins>
      <w:del w:id="56" w:author="Dan Krutz" w:date="2016-08-31T11:51:00Z">
        <w:r w:rsidRPr="00F817CC" w:rsidDel="00BF4E8D">
          <w:rPr>
            <w:rFonts w:ascii="Times New Roman" w:hAnsi="Times New Roman" w:cs="Times New Roman"/>
            <w:sz w:val="20"/>
            <w:szCs w:val="20"/>
          </w:rPr>
          <w:delText xml:space="preserve">like </w:delText>
        </w:r>
      </w:del>
      <w:r w:rsidRPr="00F817CC">
        <w:rPr>
          <w:rFonts w:ascii="Times New Roman" w:hAnsi="Times New Roman" w:cs="Times New Roman"/>
          <w:sz w:val="20"/>
          <w:szCs w:val="20"/>
        </w:rPr>
        <w:t>Ads code or Map Code within XML files.</w:t>
      </w:r>
    </w:p>
    <w:p w14:paraId="567E1D73" w14:textId="77777777" w:rsidR="00F817CC" w:rsidRPr="00F817CC" w:rsidRDefault="00F817CC">
      <w:pPr>
        <w:widowControl w:val="0"/>
        <w:numPr>
          <w:ilvl w:val="0"/>
          <w:numId w:val="4"/>
        </w:numPr>
        <w:tabs>
          <w:tab w:val="left" w:pos="0"/>
          <w:tab w:val="left" w:pos="220"/>
        </w:tabs>
        <w:autoSpaceDE w:val="0"/>
        <w:autoSpaceDN w:val="0"/>
        <w:adjustRightInd w:val="0"/>
        <w:spacing w:after="293"/>
        <w:ind w:left="0" w:hanging="720"/>
        <w:contextualSpacing/>
        <w:rPr>
          <w:ins w:id="57" w:author="Dan Krutz" w:date="2016-09-01T16:15:00Z"/>
          <w:rFonts w:ascii="Times New Roman" w:hAnsi="Times New Roman" w:cs="Times New Roman"/>
          <w:sz w:val="20"/>
          <w:szCs w:val="20"/>
        </w:rPr>
        <w:pPrChange w:id="58" w:author="Dan Krutz" w:date="2016-09-01T16:15:00Z">
          <w:pPr>
            <w:widowControl w:val="0"/>
            <w:numPr>
              <w:numId w:val="5"/>
            </w:numPr>
            <w:tabs>
              <w:tab w:val="left" w:pos="0"/>
              <w:tab w:val="left" w:pos="220"/>
            </w:tabs>
            <w:autoSpaceDE w:val="0"/>
            <w:autoSpaceDN w:val="0"/>
            <w:adjustRightInd w:val="0"/>
            <w:spacing w:after="240"/>
            <w:ind w:left="720" w:hanging="720"/>
            <w:contextualSpacing/>
          </w:pPr>
        </w:pPrChange>
      </w:pPr>
    </w:p>
    <w:p w14:paraId="2875F7A0" w14:textId="77777777" w:rsidR="005919D2" w:rsidRPr="00F817CC" w:rsidDel="00F817CC" w:rsidRDefault="005919D2">
      <w:pPr>
        <w:numPr>
          <w:ilvl w:val="0"/>
          <w:numId w:val="4"/>
        </w:numPr>
        <w:ind w:left="0" w:hanging="720"/>
        <w:contextualSpacing/>
        <w:rPr>
          <w:del w:id="59" w:author="Dan Krutz" w:date="2016-09-01T16:15:00Z"/>
          <w:rFonts w:ascii="Times New Roman" w:hAnsi="Times New Roman" w:cs="Times New Roman"/>
          <w:sz w:val="20"/>
          <w:szCs w:val="20"/>
        </w:rPr>
        <w:pPrChange w:id="60" w:author="Dan Krutz" w:date="2016-09-01T16:15:00Z">
          <w:pPr>
            <w:contextualSpacing/>
          </w:pPr>
        </w:pPrChange>
      </w:pPr>
    </w:p>
    <w:p w14:paraId="2DDCF180" w14:textId="738EE71E" w:rsidR="006B2070" w:rsidRPr="00F817CC" w:rsidDel="00F817CC" w:rsidRDefault="006B2070">
      <w:pPr>
        <w:widowControl w:val="0"/>
        <w:numPr>
          <w:ilvl w:val="0"/>
          <w:numId w:val="4"/>
        </w:numPr>
        <w:tabs>
          <w:tab w:val="left" w:pos="0"/>
          <w:tab w:val="left" w:pos="220"/>
        </w:tabs>
        <w:autoSpaceDE w:val="0"/>
        <w:autoSpaceDN w:val="0"/>
        <w:adjustRightInd w:val="0"/>
        <w:spacing w:after="293"/>
        <w:ind w:left="0" w:hanging="720"/>
        <w:contextualSpacing/>
        <w:rPr>
          <w:del w:id="61" w:author="Dan Krutz" w:date="2016-09-01T16:15:00Z"/>
          <w:rFonts w:ascii="Times New Roman" w:hAnsi="Times New Roman" w:cs="Times New Roman"/>
          <w:sz w:val="20"/>
          <w:szCs w:val="20"/>
          <w:rPrChange w:id="62" w:author="Dan Krutz" w:date="2016-09-01T16:15:00Z">
            <w:rPr>
              <w:del w:id="63" w:author="Dan Krutz" w:date="2016-09-01T16:15:00Z"/>
              <w:rFonts w:ascii="Times New Roman" w:hAnsi="Times New Roman" w:cs="Times New Roman"/>
              <w:b/>
              <w:bCs/>
              <w:sz w:val="20"/>
              <w:szCs w:val="20"/>
            </w:rPr>
          </w:rPrChange>
        </w:rPr>
        <w:pPrChange w:id="64" w:author="Dan Krutz" w:date="2016-09-01T16:15:00Z">
          <w:pPr>
            <w:widowControl w:val="0"/>
            <w:numPr>
              <w:numId w:val="4"/>
            </w:numPr>
            <w:tabs>
              <w:tab w:val="left" w:pos="0"/>
              <w:tab w:val="left" w:pos="220"/>
            </w:tabs>
            <w:autoSpaceDE w:val="0"/>
            <w:autoSpaceDN w:val="0"/>
            <w:adjustRightInd w:val="0"/>
            <w:spacing w:after="293"/>
            <w:ind w:left="720" w:hanging="720"/>
            <w:contextualSpacing/>
          </w:pPr>
        </w:pPrChange>
      </w:pPr>
      <w:r w:rsidRPr="00412788">
        <w:rPr>
          <w:rFonts w:ascii="Times New Roman" w:hAnsi="Times New Roman" w:cs="Times New Roman"/>
          <w:b/>
          <w:bCs/>
          <w:sz w:val="20"/>
          <w:szCs w:val="20"/>
        </w:rPr>
        <w:t xml:space="preserve">Android </w:t>
      </w:r>
      <w:proofErr w:type="spellStart"/>
      <w:r w:rsidRPr="00412788">
        <w:rPr>
          <w:rFonts w:ascii="Times New Roman" w:hAnsi="Times New Roman" w:cs="Times New Roman"/>
          <w:b/>
          <w:bCs/>
          <w:sz w:val="20"/>
          <w:szCs w:val="20"/>
        </w:rPr>
        <w:t>Javascript</w:t>
      </w:r>
      <w:proofErr w:type="spellEnd"/>
      <w:r w:rsidR="00883842" w:rsidRPr="00412788">
        <w:rPr>
          <w:rFonts w:ascii="Times New Roman" w:hAnsi="Times New Roman" w:cs="Times New Roman"/>
          <w:b/>
          <w:bCs/>
          <w:sz w:val="20"/>
          <w:szCs w:val="20"/>
        </w:rPr>
        <w:t xml:space="preserve"> </w:t>
      </w:r>
      <w:r w:rsidR="00883842" w:rsidRPr="00412788">
        <w:rPr>
          <w:rFonts w:ascii="Times New Roman" w:hAnsi="Times New Roman" w:cs="Times New Roman"/>
          <w:bCs/>
          <w:sz w:val="20"/>
          <w:szCs w:val="20"/>
        </w:rPr>
        <w:t>(Medium)</w:t>
      </w:r>
      <w:r w:rsidRPr="00412788">
        <w:rPr>
          <w:rFonts w:ascii="Times New Roman" w:hAnsi="Times New Roman" w:cs="Times New Roman"/>
          <w:b/>
          <w:bCs/>
          <w:sz w:val="20"/>
          <w:szCs w:val="20"/>
        </w:rPr>
        <w:t xml:space="preserve">: </w:t>
      </w:r>
      <w:r w:rsidRPr="00412788">
        <w:rPr>
          <w:rFonts w:ascii="Times New Roman" w:hAnsi="Times New Roman" w:cs="Times New Roman"/>
          <w:sz w:val="20"/>
          <w:szCs w:val="20"/>
        </w:rPr>
        <w:t xml:space="preserve">This demonstrates the negative implications of using </w:t>
      </w:r>
      <w:r w:rsidR="00454558" w:rsidRPr="00412788">
        <w:rPr>
          <w:rFonts w:ascii="Times New Roman" w:hAnsi="Times New Roman" w:cs="Times New Roman"/>
          <w:sz w:val="20"/>
          <w:szCs w:val="20"/>
        </w:rPr>
        <w:t>JavaScript</w:t>
      </w:r>
      <w:r w:rsidRPr="00412788">
        <w:rPr>
          <w:rFonts w:ascii="Times New Roman" w:hAnsi="Times New Roman" w:cs="Times New Roman"/>
          <w:sz w:val="20"/>
          <w:szCs w:val="20"/>
        </w:rPr>
        <w:t xml:space="preserve"> in </w:t>
      </w:r>
      <w:proofErr w:type="spellStart"/>
      <w:r w:rsidRPr="00412788">
        <w:rPr>
          <w:rFonts w:ascii="Times New Roman" w:hAnsi="Times New Roman" w:cs="Times New Roman"/>
          <w:sz w:val="20"/>
          <w:szCs w:val="20"/>
        </w:rPr>
        <w:t>Webview</w:t>
      </w:r>
      <w:proofErr w:type="spellEnd"/>
      <w:r w:rsidRPr="00412788">
        <w:rPr>
          <w:rFonts w:ascii="Times New Roman" w:hAnsi="Times New Roman" w:cs="Times New Roman"/>
          <w:sz w:val="20"/>
          <w:szCs w:val="20"/>
        </w:rPr>
        <w:t xml:space="preserve"> to pass data from an Android app to a server. This is considered bad practice because anyone could use malicious </w:t>
      </w:r>
      <w:r w:rsidR="00454558" w:rsidRPr="00412788">
        <w:rPr>
          <w:rFonts w:ascii="Times New Roman" w:hAnsi="Times New Roman" w:cs="Times New Roman"/>
          <w:sz w:val="20"/>
          <w:szCs w:val="20"/>
        </w:rPr>
        <w:t>JavaScript</w:t>
      </w:r>
      <w:r w:rsidRPr="00412788">
        <w:rPr>
          <w:rFonts w:ascii="Times New Roman" w:hAnsi="Times New Roman" w:cs="Times New Roman"/>
          <w:sz w:val="20"/>
          <w:szCs w:val="20"/>
        </w:rPr>
        <w:t xml:space="preserve"> code on their website to gain private user information </w:t>
      </w:r>
      <w:r w:rsidR="00FF745D">
        <w:rPr>
          <w:rFonts w:ascii="Times New Roman" w:hAnsi="Times New Roman" w:cs="Times New Roman"/>
          <w:sz w:val="20"/>
          <w:szCs w:val="20"/>
        </w:rPr>
        <w:t>associated with</w:t>
      </w:r>
      <w:r w:rsidRPr="00412788">
        <w:rPr>
          <w:rFonts w:ascii="Times New Roman" w:hAnsi="Times New Roman" w:cs="Times New Roman"/>
          <w:sz w:val="20"/>
          <w:szCs w:val="20"/>
        </w:rPr>
        <w:t xml:space="preserve"> the app. </w:t>
      </w:r>
    </w:p>
    <w:p w14:paraId="16FDEB42" w14:textId="77777777" w:rsidR="00F817CC" w:rsidRPr="00412788" w:rsidRDefault="00F817CC">
      <w:pPr>
        <w:widowControl w:val="0"/>
        <w:numPr>
          <w:ilvl w:val="0"/>
          <w:numId w:val="4"/>
        </w:numPr>
        <w:tabs>
          <w:tab w:val="left" w:pos="0"/>
          <w:tab w:val="left" w:pos="220"/>
        </w:tabs>
        <w:autoSpaceDE w:val="0"/>
        <w:autoSpaceDN w:val="0"/>
        <w:adjustRightInd w:val="0"/>
        <w:spacing w:after="293"/>
        <w:ind w:left="0" w:hanging="720"/>
        <w:contextualSpacing/>
        <w:rPr>
          <w:ins w:id="65" w:author="Dan Krutz" w:date="2016-09-01T16:15:00Z"/>
          <w:rFonts w:ascii="Times New Roman" w:hAnsi="Times New Roman" w:cs="Times New Roman"/>
          <w:sz w:val="20"/>
          <w:szCs w:val="20"/>
        </w:rPr>
        <w:pPrChange w:id="66" w:author="Dan Krutz" w:date="2016-09-01T16:15:00Z">
          <w:pPr>
            <w:widowControl w:val="0"/>
            <w:numPr>
              <w:numId w:val="4"/>
            </w:numPr>
            <w:tabs>
              <w:tab w:val="left" w:pos="0"/>
              <w:tab w:val="left" w:pos="220"/>
            </w:tabs>
            <w:autoSpaceDE w:val="0"/>
            <w:autoSpaceDN w:val="0"/>
            <w:adjustRightInd w:val="0"/>
            <w:spacing w:after="293"/>
            <w:ind w:left="720" w:hanging="720"/>
            <w:contextualSpacing/>
          </w:pPr>
        </w:pPrChange>
      </w:pPr>
    </w:p>
    <w:p w14:paraId="41E38A44" w14:textId="77777777" w:rsidR="005919D2" w:rsidRPr="00F817CC" w:rsidDel="00F817CC" w:rsidRDefault="005919D2">
      <w:pPr>
        <w:widowControl w:val="0"/>
        <w:numPr>
          <w:ilvl w:val="0"/>
          <w:numId w:val="4"/>
        </w:numPr>
        <w:tabs>
          <w:tab w:val="left" w:pos="0"/>
          <w:tab w:val="left" w:pos="220"/>
        </w:tabs>
        <w:autoSpaceDE w:val="0"/>
        <w:autoSpaceDN w:val="0"/>
        <w:adjustRightInd w:val="0"/>
        <w:spacing w:after="293"/>
        <w:ind w:left="0" w:hanging="720"/>
        <w:contextualSpacing/>
        <w:rPr>
          <w:del w:id="67" w:author="Dan Krutz" w:date="2016-09-01T16:15:00Z"/>
          <w:rFonts w:ascii="Times New Roman" w:hAnsi="Times New Roman" w:cs="Times New Roman"/>
          <w:sz w:val="20"/>
          <w:szCs w:val="20"/>
        </w:rPr>
        <w:pPrChange w:id="68" w:author="Dan Krutz" w:date="2016-09-01T16:15:00Z">
          <w:pPr>
            <w:widowControl w:val="0"/>
            <w:numPr>
              <w:numId w:val="4"/>
            </w:numPr>
            <w:tabs>
              <w:tab w:val="left" w:pos="0"/>
              <w:tab w:val="left" w:pos="220"/>
            </w:tabs>
            <w:autoSpaceDE w:val="0"/>
            <w:autoSpaceDN w:val="0"/>
            <w:adjustRightInd w:val="0"/>
            <w:spacing w:after="293"/>
            <w:ind w:left="720" w:hanging="720"/>
            <w:contextualSpacing/>
          </w:pPr>
        </w:pPrChange>
      </w:pPr>
    </w:p>
    <w:p w14:paraId="1029986A" w14:textId="26E04DCE" w:rsidR="006B2070" w:rsidRPr="00F817CC" w:rsidDel="00F817CC" w:rsidRDefault="006B2070">
      <w:pPr>
        <w:widowControl w:val="0"/>
        <w:numPr>
          <w:ilvl w:val="0"/>
          <w:numId w:val="4"/>
        </w:numPr>
        <w:tabs>
          <w:tab w:val="left" w:pos="0"/>
          <w:tab w:val="left" w:pos="220"/>
        </w:tabs>
        <w:autoSpaceDE w:val="0"/>
        <w:autoSpaceDN w:val="0"/>
        <w:adjustRightInd w:val="0"/>
        <w:spacing w:after="293"/>
        <w:ind w:left="0" w:hanging="720"/>
        <w:contextualSpacing/>
        <w:rPr>
          <w:del w:id="69" w:author="Dan Krutz" w:date="2016-09-01T16:15:00Z"/>
          <w:rFonts w:ascii="Times New Roman" w:hAnsi="Times New Roman" w:cs="Times New Roman"/>
          <w:sz w:val="20"/>
          <w:szCs w:val="20"/>
        </w:rPr>
        <w:pPrChange w:id="70" w:author="Dan Krutz" w:date="2016-09-01T16:15:00Z">
          <w:pPr>
            <w:widowControl w:val="0"/>
            <w:numPr>
              <w:numId w:val="4"/>
            </w:numPr>
            <w:tabs>
              <w:tab w:val="left" w:pos="0"/>
              <w:tab w:val="left" w:pos="220"/>
            </w:tabs>
            <w:autoSpaceDE w:val="0"/>
            <w:autoSpaceDN w:val="0"/>
            <w:adjustRightInd w:val="0"/>
            <w:spacing w:after="293"/>
            <w:ind w:left="720" w:hanging="720"/>
            <w:contextualSpacing/>
          </w:pPr>
        </w:pPrChange>
      </w:pPr>
      <w:r w:rsidRPr="00F817CC">
        <w:rPr>
          <w:rFonts w:ascii="Times New Roman" w:hAnsi="Times New Roman" w:cs="Times New Roman"/>
          <w:b/>
          <w:bCs/>
          <w:sz w:val="20"/>
          <w:szCs w:val="20"/>
        </w:rPr>
        <w:t>Broadcast</w:t>
      </w:r>
      <w:r w:rsidR="00883842" w:rsidRPr="00F817CC">
        <w:rPr>
          <w:rFonts w:ascii="Times New Roman" w:hAnsi="Times New Roman" w:cs="Times New Roman"/>
          <w:b/>
          <w:bCs/>
          <w:sz w:val="20"/>
          <w:szCs w:val="20"/>
        </w:rPr>
        <w:t xml:space="preserve"> </w:t>
      </w:r>
      <w:r w:rsidR="00883842" w:rsidRPr="00F817CC">
        <w:rPr>
          <w:rFonts w:ascii="Times New Roman" w:hAnsi="Times New Roman" w:cs="Times New Roman"/>
          <w:bCs/>
          <w:sz w:val="20"/>
          <w:szCs w:val="20"/>
        </w:rPr>
        <w:t>(Medium)</w:t>
      </w:r>
      <w:r w:rsidRPr="00F817CC">
        <w:rPr>
          <w:rFonts w:ascii="Times New Roman" w:hAnsi="Times New Roman" w:cs="Times New Roman"/>
          <w:b/>
          <w:bCs/>
          <w:sz w:val="20"/>
          <w:szCs w:val="20"/>
        </w:rPr>
        <w:t xml:space="preserve">: </w:t>
      </w:r>
      <w:r w:rsidRPr="00F817CC">
        <w:rPr>
          <w:rFonts w:ascii="Times New Roman" w:hAnsi="Times New Roman" w:cs="Times New Roman"/>
          <w:sz w:val="20"/>
          <w:szCs w:val="20"/>
        </w:rPr>
        <w:t xml:space="preserve">Broadcast data sent by the app is easy </w:t>
      </w:r>
      <w:r w:rsidR="0075367D" w:rsidRPr="00F817CC">
        <w:rPr>
          <w:rFonts w:ascii="Times New Roman" w:hAnsi="Times New Roman" w:cs="Times New Roman"/>
          <w:sz w:val="20"/>
          <w:szCs w:val="20"/>
        </w:rPr>
        <w:t>to access from</w:t>
      </w:r>
      <w:r w:rsidRPr="00F817CC">
        <w:rPr>
          <w:rFonts w:ascii="Times New Roman" w:hAnsi="Times New Roman" w:cs="Times New Roman"/>
          <w:sz w:val="20"/>
          <w:szCs w:val="20"/>
        </w:rPr>
        <w:t xml:space="preserve"> any </w:t>
      </w:r>
      <w:r w:rsidR="0075367D" w:rsidRPr="00F817CC">
        <w:rPr>
          <w:rFonts w:ascii="Times New Roman" w:hAnsi="Times New Roman" w:cs="Times New Roman"/>
          <w:sz w:val="20"/>
          <w:szCs w:val="20"/>
        </w:rPr>
        <w:t xml:space="preserve">other app in the system, so when Broadcasting to specific apps, </w:t>
      </w:r>
      <w:r w:rsidRPr="00F817CC">
        <w:rPr>
          <w:rFonts w:ascii="Times New Roman" w:hAnsi="Times New Roman" w:cs="Times New Roman"/>
          <w:sz w:val="20"/>
          <w:szCs w:val="20"/>
        </w:rPr>
        <w:t>the data</w:t>
      </w:r>
      <w:r w:rsidR="0075367D" w:rsidRPr="00F817CC">
        <w:rPr>
          <w:rFonts w:ascii="Times New Roman" w:hAnsi="Times New Roman" w:cs="Times New Roman"/>
          <w:sz w:val="20"/>
          <w:szCs w:val="20"/>
        </w:rPr>
        <w:t xml:space="preserve"> should be encrypted</w:t>
      </w:r>
      <w:r w:rsidRPr="00F817CC">
        <w:rPr>
          <w:rFonts w:ascii="Times New Roman" w:hAnsi="Times New Roman" w:cs="Times New Roman"/>
          <w:sz w:val="20"/>
          <w:szCs w:val="20"/>
        </w:rPr>
        <w:t xml:space="preserve">. </w:t>
      </w:r>
      <w:r w:rsidR="0075367D" w:rsidRPr="00F817CC">
        <w:rPr>
          <w:rFonts w:ascii="Times New Roman" w:hAnsi="Times New Roman" w:cs="Times New Roman"/>
          <w:sz w:val="20"/>
          <w:szCs w:val="20"/>
        </w:rPr>
        <w:t xml:space="preserve">Intercepted unencrypted </w:t>
      </w:r>
      <w:r w:rsidR="003C22AF" w:rsidRPr="00F817CC">
        <w:rPr>
          <w:rFonts w:ascii="Times New Roman" w:hAnsi="Times New Roman" w:cs="Times New Roman"/>
          <w:sz w:val="20"/>
          <w:szCs w:val="20"/>
        </w:rPr>
        <w:t>Broadcasts could</w:t>
      </w:r>
      <w:r w:rsidRPr="00F817CC">
        <w:rPr>
          <w:rFonts w:ascii="Times New Roman" w:hAnsi="Times New Roman" w:cs="Times New Roman"/>
          <w:sz w:val="20"/>
          <w:szCs w:val="20"/>
        </w:rPr>
        <w:t xml:space="preserve"> lead to serious security a</w:t>
      </w:r>
      <w:r w:rsidR="0075367D" w:rsidRPr="00F817CC">
        <w:rPr>
          <w:rFonts w:ascii="Times New Roman" w:hAnsi="Times New Roman" w:cs="Times New Roman"/>
          <w:sz w:val="20"/>
          <w:szCs w:val="20"/>
        </w:rPr>
        <w:t>nd privacy issues</w:t>
      </w:r>
      <w:r w:rsidRPr="00F817CC">
        <w:rPr>
          <w:rFonts w:ascii="Times New Roman" w:hAnsi="Times New Roman" w:cs="Times New Roman"/>
          <w:sz w:val="20"/>
          <w:szCs w:val="20"/>
        </w:rPr>
        <w:t xml:space="preserve">. </w:t>
      </w:r>
    </w:p>
    <w:p w14:paraId="2D38C5BB" w14:textId="77777777" w:rsidR="005919D2" w:rsidRPr="00F817CC" w:rsidDel="00F817CC" w:rsidRDefault="005919D2">
      <w:pPr>
        <w:widowControl w:val="0"/>
        <w:numPr>
          <w:ilvl w:val="0"/>
          <w:numId w:val="4"/>
        </w:numPr>
        <w:tabs>
          <w:tab w:val="left" w:pos="0"/>
          <w:tab w:val="left" w:pos="220"/>
        </w:tabs>
        <w:autoSpaceDE w:val="0"/>
        <w:autoSpaceDN w:val="0"/>
        <w:adjustRightInd w:val="0"/>
        <w:spacing w:after="293"/>
        <w:ind w:left="0" w:hanging="720"/>
        <w:contextualSpacing/>
        <w:rPr>
          <w:del w:id="71" w:author="Dan Krutz" w:date="2016-09-01T16:15:00Z"/>
          <w:rFonts w:ascii="Times New Roman" w:hAnsi="Times New Roman" w:cs="Times New Roman"/>
          <w:b/>
          <w:bCs/>
          <w:sz w:val="20"/>
          <w:szCs w:val="20"/>
        </w:rPr>
        <w:pPrChange w:id="72" w:author="Dan Krutz" w:date="2016-09-01T16:15:00Z">
          <w:pPr>
            <w:widowControl w:val="0"/>
            <w:numPr>
              <w:numId w:val="4"/>
            </w:numPr>
            <w:tabs>
              <w:tab w:val="left" w:pos="0"/>
              <w:tab w:val="left" w:pos="220"/>
            </w:tabs>
            <w:autoSpaceDE w:val="0"/>
            <w:autoSpaceDN w:val="0"/>
            <w:adjustRightInd w:val="0"/>
            <w:spacing w:after="293"/>
            <w:ind w:left="720" w:hanging="720"/>
            <w:contextualSpacing/>
          </w:pPr>
        </w:pPrChange>
      </w:pPr>
    </w:p>
    <w:p w14:paraId="270A8E57" w14:textId="77777777" w:rsidR="00F817CC" w:rsidRDefault="00F817CC">
      <w:pPr>
        <w:widowControl w:val="0"/>
        <w:numPr>
          <w:ilvl w:val="0"/>
          <w:numId w:val="4"/>
        </w:numPr>
        <w:tabs>
          <w:tab w:val="left" w:pos="0"/>
          <w:tab w:val="left" w:pos="220"/>
        </w:tabs>
        <w:autoSpaceDE w:val="0"/>
        <w:autoSpaceDN w:val="0"/>
        <w:adjustRightInd w:val="0"/>
        <w:spacing w:after="293"/>
        <w:ind w:left="0" w:hanging="720"/>
        <w:contextualSpacing/>
        <w:rPr>
          <w:ins w:id="73" w:author="Dan Krutz" w:date="2016-09-01T16:15:00Z"/>
          <w:rFonts w:ascii="Times New Roman" w:hAnsi="Times New Roman" w:cs="Times New Roman"/>
          <w:sz w:val="20"/>
          <w:szCs w:val="20"/>
        </w:rPr>
        <w:pPrChange w:id="74" w:author="Dan Krutz" w:date="2016-09-01T16:15:00Z">
          <w:pPr>
            <w:widowControl w:val="0"/>
            <w:numPr>
              <w:numId w:val="4"/>
            </w:numPr>
            <w:tabs>
              <w:tab w:val="left" w:pos="0"/>
              <w:tab w:val="left" w:pos="220"/>
            </w:tabs>
            <w:autoSpaceDE w:val="0"/>
            <w:autoSpaceDN w:val="0"/>
            <w:adjustRightInd w:val="0"/>
            <w:spacing w:after="293"/>
            <w:ind w:left="720" w:hanging="720"/>
            <w:contextualSpacing/>
          </w:pPr>
        </w:pPrChange>
      </w:pPr>
    </w:p>
    <w:p w14:paraId="7E17381F" w14:textId="77777777" w:rsidR="00F817CC" w:rsidRPr="00F817CC" w:rsidRDefault="005919D2">
      <w:pPr>
        <w:widowControl w:val="0"/>
        <w:numPr>
          <w:ilvl w:val="0"/>
          <w:numId w:val="4"/>
        </w:numPr>
        <w:tabs>
          <w:tab w:val="left" w:pos="0"/>
          <w:tab w:val="left" w:pos="220"/>
        </w:tabs>
        <w:autoSpaceDE w:val="0"/>
        <w:autoSpaceDN w:val="0"/>
        <w:adjustRightInd w:val="0"/>
        <w:spacing w:after="293"/>
        <w:ind w:left="0" w:hanging="720"/>
        <w:contextualSpacing/>
        <w:rPr>
          <w:ins w:id="75" w:author="Dan Krutz" w:date="2016-09-01T16:15:00Z"/>
          <w:rFonts w:ascii="Times New Roman" w:hAnsi="Times New Roman" w:cs="Times New Roman"/>
          <w:sz w:val="20"/>
          <w:szCs w:val="20"/>
          <w:rPrChange w:id="76" w:author="Dan Krutz" w:date="2016-09-01T16:15:00Z">
            <w:rPr>
              <w:ins w:id="77" w:author="Dan Krutz" w:date="2016-09-01T16:15:00Z"/>
              <w:rFonts w:ascii="Times New Roman" w:hAnsi="Times New Roman" w:cs="Times New Roman"/>
              <w:b/>
              <w:bCs/>
              <w:sz w:val="20"/>
              <w:szCs w:val="20"/>
            </w:rPr>
          </w:rPrChange>
        </w:rPr>
        <w:pPrChange w:id="78" w:author="Dan Krutz" w:date="2016-09-01T16:15:00Z">
          <w:pPr>
            <w:widowControl w:val="0"/>
            <w:numPr>
              <w:numId w:val="4"/>
            </w:numPr>
            <w:tabs>
              <w:tab w:val="left" w:pos="0"/>
              <w:tab w:val="left" w:pos="220"/>
            </w:tabs>
            <w:autoSpaceDE w:val="0"/>
            <w:autoSpaceDN w:val="0"/>
            <w:adjustRightInd w:val="0"/>
            <w:spacing w:after="293"/>
            <w:ind w:left="720" w:hanging="720"/>
            <w:contextualSpacing/>
          </w:pPr>
        </w:pPrChange>
      </w:pPr>
      <w:r w:rsidRPr="00F817CC">
        <w:rPr>
          <w:rFonts w:ascii="Times New Roman" w:hAnsi="Times New Roman" w:cs="Times New Roman"/>
          <w:b/>
          <w:bCs/>
          <w:sz w:val="20"/>
          <w:szCs w:val="20"/>
        </w:rPr>
        <w:t xml:space="preserve">Data Storage </w:t>
      </w:r>
      <w:r w:rsidRPr="00F817CC">
        <w:rPr>
          <w:rFonts w:ascii="Times New Roman" w:hAnsi="Times New Roman" w:cs="Times New Roman"/>
          <w:bCs/>
          <w:sz w:val="20"/>
          <w:szCs w:val="20"/>
        </w:rPr>
        <w:t>(Medium):</w:t>
      </w:r>
      <w:r w:rsidRPr="00F817CC">
        <w:rPr>
          <w:rFonts w:ascii="Times New Roman" w:hAnsi="Times New Roman" w:cs="Times New Roman"/>
          <w:b/>
          <w:bCs/>
          <w:sz w:val="20"/>
          <w:szCs w:val="20"/>
        </w:rPr>
        <w:t xml:space="preserve"> </w:t>
      </w:r>
      <w:r w:rsidRPr="00F817CC">
        <w:rPr>
          <w:rFonts w:ascii="Times New Roman" w:hAnsi="Times New Roman" w:cs="Times New Roman"/>
          <w:sz w:val="20"/>
          <w:szCs w:val="20"/>
        </w:rPr>
        <w:t xml:space="preserve">When an app does not secure storage data </w:t>
      </w:r>
      <w:del w:id="79" w:author="Dan Krutz" w:date="2016-08-31T11:51:00Z">
        <w:r w:rsidRPr="00F817CC" w:rsidDel="00BF4E8D">
          <w:rPr>
            <w:rFonts w:ascii="Times New Roman" w:hAnsi="Times New Roman" w:cs="Times New Roman"/>
            <w:sz w:val="20"/>
            <w:szCs w:val="20"/>
          </w:rPr>
          <w:delText xml:space="preserve">like </w:delText>
        </w:r>
      </w:del>
      <w:ins w:id="80" w:author="Dan Krutz" w:date="2016-08-31T11:51:00Z">
        <w:r w:rsidR="00BF4E8D" w:rsidRPr="00F817CC">
          <w:rPr>
            <w:rFonts w:ascii="Times New Roman" w:hAnsi="Times New Roman" w:cs="Times New Roman"/>
            <w:sz w:val="20"/>
            <w:szCs w:val="20"/>
          </w:rPr>
          <w:t xml:space="preserve">such as </w:t>
        </w:r>
      </w:ins>
      <w:r w:rsidRPr="00F817CC">
        <w:rPr>
          <w:rFonts w:ascii="Times New Roman" w:hAnsi="Times New Roman" w:cs="Times New Roman"/>
          <w:sz w:val="20"/>
          <w:szCs w:val="20"/>
        </w:rPr>
        <w:t>data files, shared references, and databases (</w:t>
      </w:r>
      <w:proofErr w:type="spellStart"/>
      <w:r w:rsidRPr="00F817CC">
        <w:rPr>
          <w:rFonts w:ascii="Times New Roman" w:hAnsi="Times New Roman" w:cs="Times New Roman"/>
          <w:sz w:val="20"/>
          <w:szCs w:val="20"/>
        </w:rPr>
        <w:t>i.e</w:t>
      </w:r>
      <w:proofErr w:type="spellEnd"/>
      <w:del w:id="81" w:author="Dan Krutz" w:date="2016-08-31T11:51:00Z">
        <w:r w:rsidRPr="00F817CC" w:rsidDel="0045767C">
          <w:rPr>
            <w:rFonts w:ascii="Times New Roman" w:hAnsi="Times New Roman" w:cs="Times New Roman"/>
            <w:sz w:val="20"/>
            <w:szCs w:val="20"/>
          </w:rPr>
          <w:delText>.</w:delText>
        </w:r>
      </w:del>
      <w:ins w:id="82" w:author="Dan Krutz" w:date="2016-08-31T11:51:00Z">
        <w:r w:rsidR="0045767C" w:rsidRPr="00F817CC">
          <w:rPr>
            <w:rFonts w:ascii="Times New Roman" w:hAnsi="Times New Roman" w:cs="Times New Roman"/>
            <w:sz w:val="20"/>
            <w:szCs w:val="20"/>
          </w:rPr>
          <w:t>,</w:t>
        </w:r>
      </w:ins>
      <w:r w:rsidRPr="00F817CC">
        <w:rPr>
          <w:rFonts w:ascii="Times New Roman" w:hAnsi="Times New Roman" w:cs="Times New Roman"/>
          <w:sz w:val="20"/>
          <w:szCs w:val="20"/>
        </w:rPr>
        <w:t xml:space="preserve"> SQLite), it has the potential to be read by any other app. This means that important information stored in these files (such as a database connection information) should be encrypted.</w:t>
      </w:r>
    </w:p>
    <w:p w14:paraId="76066468" w14:textId="5BD10C00" w:rsidR="005919D2" w:rsidRPr="00F817CC" w:rsidDel="00F817CC" w:rsidRDefault="005919D2">
      <w:pPr>
        <w:widowControl w:val="0"/>
        <w:numPr>
          <w:ilvl w:val="0"/>
          <w:numId w:val="4"/>
        </w:numPr>
        <w:tabs>
          <w:tab w:val="left" w:pos="0"/>
          <w:tab w:val="left" w:pos="220"/>
        </w:tabs>
        <w:autoSpaceDE w:val="0"/>
        <w:autoSpaceDN w:val="0"/>
        <w:adjustRightInd w:val="0"/>
        <w:spacing w:after="293"/>
        <w:ind w:left="0" w:hanging="720"/>
        <w:contextualSpacing/>
        <w:rPr>
          <w:del w:id="83" w:author="Dan Krutz" w:date="2016-09-01T16:15:00Z"/>
          <w:rFonts w:ascii="Times New Roman" w:hAnsi="Times New Roman" w:cs="Times New Roman"/>
          <w:sz w:val="20"/>
          <w:szCs w:val="20"/>
        </w:rPr>
        <w:pPrChange w:id="84" w:author="Dan Krutz" w:date="2016-09-01T16:15:00Z">
          <w:pPr>
            <w:widowControl w:val="0"/>
            <w:numPr>
              <w:numId w:val="4"/>
            </w:numPr>
            <w:tabs>
              <w:tab w:val="left" w:pos="0"/>
              <w:tab w:val="left" w:pos="220"/>
            </w:tabs>
            <w:autoSpaceDE w:val="0"/>
            <w:autoSpaceDN w:val="0"/>
            <w:adjustRightInd w:val="0"/>
            <w:spacing w:after="293"/>
            <w:ind w:left="720" w:hanging="720"/>
            <w:contextualSpacing/>
          </w:pPr>
        </w:pPrChange>
      </w:pPr>
      <w:del w:id="85" w:author="Dan Krutz" w:date="2016-09-01T16:15:00Z">
        <w:r w:rsidRPr="00F817CC" w:rsidDel="00F817CC">
          <w:rPr>
            <w:rFonts w:ascii="Times New Roman" w:hAnsi="Times New Roman" w:cs="Times New Roman"/>
            <w:sz w:val="20"/>
            <w:szCs w:val="20"/>
          </w:rPr>
          <w:delText xml:space="preserve"> </w:delText>
        </w:r>
      </w:del>
    </w:p>
    <w:p w14:paraId="476D4DF5" w14:textId="77777777" w:rsidR="005919D2" w:rsidRPr="00F817CC" w:rsidDel="00F817CC" w:rsidRDefault="005919D2">
      <w:pPr>
        <w:widowControl w:val="0"/>
        <w:numPr>
          <w:ilvl w:val="0"/>
          <w:numId w:val="4"/>
        </w:numPr>
        <w:tabs>
          <w:tab w:val="left" w:pos="0"/>
          <w:tab w:val="left" w:pos="220"/>
        </w:tabs>
        <w:autoSpaceDE w:val="0"/>
        <w:autoSpaceDN w:val="0"/>
        <w:adjustRightInd w:val="0"/>
        <w:spacing w:after="293"/>
        <w:ind w:left="0" w:hanging="720"/>
        <w:contextualSpacing/>
        <w:rPr>
          <w:del w:id="86" w:author="Dan Krutz" w:date="2016-09-01T16:15:00Z"/>
          <w:rFonts w:ascii="Times New Roman" w:hAnsi="Times New Roman" w:cs="Times New Roman"/>
          <w:sz w:val="20"/>
          <w:szCs w:val="20"/>
        </w:rPr>
        <w:pPrChange w:id="87" w:author="Dan Krutz" w:date="2016-09-01T16:15:00Z">
          <w:pPr>
            <w:widowControl w:val="0"/>
            <w:numPr>
              <w:numId w:val="4"/>
            </w:numPr>
            <w:tabs>
              <w:tab w:val="left" w:pos="0"/>
              <w:tab w:val="left" w:pos="220"/>
            </w:tabs>
            <w:autoSpaceDE w:val="0"/>
            <w:autoSpaceDN w:val="0"/>
            <w:adjustRightInd w:val="0"/>
            <w:spacing w:after="293"/>
            <w:ind w:left="720" w:hanging="720"/>
            <w:contextualSpacing/>
          </w:pPr>
        </w:pPrChange>
      </w:pPr>
    </w:p>
    <w:p w14:paraId="6E46E2F0" w14:textId="77777777" w:rsidR="005919D2" w:rsidRPr="00F817CC" w:rsidDel="00F817CC" w:rsidRDefault="005919D2">
      <w:pPr>
        <w:widowControl w:val="0"/>
        <w:numPr>
          <w:ilvl w:val="0"/>
          <w:numId w:val="4"/>
        </w:numPr>
        <w:tabs>
          <w:tab w:val="left" w:pos="0"/>
          <w:tab w:val="left" w:pos="220"/>
        </w:tabs>
        <w:autoSpaceDE w:val="0"/>
        <w:autoSpaceDN w:val="0"/>
        <w:adjustRightInd w:val="0"/>
        <w:spacing w:after="293"/>
        <w:ind w:left="0" w:hanging="720"/>
        <w:contextualSpacing/>
        <w:rPr>
          <w:del w:id="88" w:author="Dan Krutz" w:date="2016-09-01T16:15:00Z"/>
          <w:rFonts w:ascii="Times New Roman" w:hAnsi="Times New Roman" w:cs="Times New Roman"/>
          <w:sz w:val="20"/>
          <w:szCs w:val="20"/>
          <w:rPrChange w:id="89" w:author="Dan Krutz" w:date="2016-09-01T16:15:00Z">
            <w:rPr>
              <w:del w:id="90" w:author="Dan Krutz" w:date="2016-09-01T16:15:00Z"/>
              <w:rFonts w:ascii="Times New Roman" w:hAnsi="Times New Roman" w:cs="Times New Roman"/>
              <w:b/>
              <w:bCs/>
              <w:sz w:val="20"/>
              <w:szCs w:val="20"/>
            </w:rPr>
          </w:rPrChange>
        </w:rPr>
        <w:pPrChange w:id="91" w:author="Dan Krutz" w:date="2016-09-01T16:15:00Z">
          <w:pPr>
            <w:widowControl w:val="0"/>
            <w:numPr>
              <w:numId w:val="5"/>
            </w:numPr>
            <w:tabs>
              <w:tab w:val="left" w:pos="0"/>
              <w:tab w:val="left" w:pos="220"/>
            </w:tabs>
            <w:autoSpaceDE w:val="0"/>
            <w:autoSpaceDN w:val="0"/>
            <w:adjustRightInd w:val="0"/>
            <w:spacing w:after="293"/>
            <w:ind w:left="720" w:hanging="720"/>
            <w:contextualSpacing/>
          </w:pPr>
        </w:pPrChange>
      </w:pPr>
      <w:proofErr w:type="spellStart"/>
      <w:r w:rsidRPr="00F817CC">
        <w:rPr>
          <w:rFonts w:ascii="Times New Roman" w:hAnsi="Times New Roman" w:cs="Times New Roman"/>
          <w:b/>
          <w:bCs/>
          <w:sz w:val="20"/>
          <w:szCs w:val="20"/>
        </w:rPr>
        <w:t>DataOverHTTP</w:t>
      </w:r>
      <w:proofErr w:type="spellEnd"/>
      <w:r w:rsidRPr="00F817CC">
        <w:rPr>
          <w:rFonts w:ascii="Times New Roman" w:hAnsi="Times New Roman" w:cs="Times New Roman"/>
          <w:b/>
          <w:bCs/>
          <w:sz w:val="20"/>
          <w:szCs w:val="20"/>
        </w:rPr>
        <w:t xml:space="preserve"> </w:t>
      </w:r>
      <w:r w:rsidRPr="00F817CC">
        <w:rPr>
          <w:rFonts w:ascii="Times New Roman" w:hAnsi="Times New Roman" w:cs="Times New Roman"/>
          <w:bCs/>
          <w:sz w:val="20"/>
          <w:szCs w:val="20"/>
        </w:rPr>
        <w:t>(Medium):</w:t>
      </w:r>
      <w:r w:rsidRPr="00F817CC">
        <w:rPr>
          <w:rFonts w:ascii="Times New Roman" w:hAnsi="Times New Roman" w:cs="Times New Roman"/>
          <w:b/>
          <w:bCs/>
          <w:sz w:val="20"/>
          <w:szCs w:val="20"/>
        </w:rPr>
        <w:t xml:space="preserve"> </w:t>
      </w:r>
      <w:r w:rsidRPr="00F817CC">
        <w:rPr>
          <w:rFonts w:ascii="Times New Roman" w:hAnsi="Times New Roman" w:cs="Times New Roman"/>
          <w:sz w:val="20"/>
          <w:szCs w:val="20"/>
        </w:rPr>
        <w:t xml:space="preserve">Data that moves over an unencrypted HTTP (Internet) connection is vulnerable to “Man in the Middle” attacks. One example of this is credit card information, which if passed over an unsecure connection, could be intercepted midstream. </w:t>
      </w:r>
    </w:p>
    <w:p w14:paraId="16286E5B" w14:textId="77777777" w:rsidR="00F817CC" w:rsidRPr="00F817CC" w:rsidRDefault="00F817CC">
      <w:pPr>
        <w:widowControl w:val="0"/>
        <w:numPr>
          <w:ilvl w:val="0"/>
          <w:numId w:val="4"/>
        </w:numPr>
        <w:tabs>
          <w:tab w:val="left" w:pos="0"/>
          <w:tab w:val="left" w:pos="220"/>
        </w:tabs>
        <w:autoSpaceDE w:val="0"/>
        <w:autoSpaceDN w:val="0"/>
        <w:adjustRightInd w:val="0"/>
        <w:spacing w:after="293"/>
        <w:ind w:left="0" w:hanging="720"/>
        <w:contextualSpacing/>
        <w:rPr>
          <w:ins w:id="92" w:author="Dan Krutz" w:date="2016-09-01T16:15:00Z"/>
          <w:rFonts w:ascii="Times New Roman" w:hAnsi="Times New Roman" w:cs="Times New Roman"/>
          <w:sz w:val="20"/>
          <w:szCs w:val="20"/>
        </w:rPr>
        <w:pPrChange w:id="93" w:author="Dan Krutz" w:date="2016-09-01T16:15:00Z">
          <w:pPr>
            <w:widowControl w:val="0"/>
            <w:numPr>
              <w:numId w:val="4"/>
            </w:numPr>
            <w:tabs>
              <w:tab w:val="left" w:pos="0"/>
              <w:tab w:val="left" w:pos="220"/>
            </w:tabs>
            <w:autoSpaceDE w:val="0"/>
            <w:autoSpaceDN w:val="0"/>
            <w:adjustRightInd w:val="0"/>
            <w:spacing w:after="293"/>
            <w:ind w:left="720" w:hanging="720"/>
            <w:contextualSpacing/>
          </w:pPr>
        </w:pPrChange>
      </w:pPr>
    </w:p>
    <w:p w14:paraId="47548439" w14:textId="77777777" w:rsidR="005919D2" w:rsidRPr="00F817CC" w:rsidDel="00F817CC" w:rsidRDefault="005919D2">
      <w:pPr>
        <w:widowControl w:val="0"/>
        <w:numPr>
          <w:ilvl w:val="0"/>
          <w:numId w:val="4"/>
        </w:numPr>
        <w:tabs>
          <w:tab w:val="left" w:pos="0"/>
          <w:tab w:val="left" w:pos="220"/>
        </w:tabs>
        <w:autoSpaceDE w:val="0"/>
        <w:autoSpaceDN w:val="0"/>
        <w:adjustRightInd w:val="0"/>
        <w:spacing w:after="293"/>
        <w:ind w:left="0" w:hanging="720"/>
        <w:contextualSpacing/>
        <w:rPr>
          <w:del w:id="94" w:author="Dan Krutz" w:date="2016-09-01T16:15:00Z"/>
          <w:rFonts w:ascii="Times New Roman" w:hAnsi="Times New Roman" w:cs="Times New Roman"/>
          <w:sz w:val="20"/>
          <w:szCs w:val="20"/>
        </w:rPr>
        <w:pPrChange w:id="95" w:author="Dan Krutz" w:date="2016-09-01T16:15:00Z">
          <w:pPr>
            <w:widowControl w:val="0"/>
            <w:numPr>
              <w:numId w:val="4"/>
            </w:numPr>
            <w:tabs>
              <w:tab w:val="left" w:pos="0"/>
              <w:tab w:val="left" w:pos="220"/>
            </w:tabs>
            <w:autoSpaceDE w:val="0"/>
            <w:autoSpaceDN w:val="0"/>
            <w:adjustRightInd w:val="0"/>
            <w:spacing w:after="293"/>
            <w:ind w:left="720" w:hanging="720"/>
            <w:contextualSpacing/>
          </w:pPr>
        </w:pPrChange>
      </w:pPr>
    </w:p>
    <w:p w14:paraId="4EE95A48" w14:textId="77777777" w:rsidR="00F817CC" w:rsidRPr="00F817CC" w:rsidRDefault="005919D2">
      <w:pPr>
        <w:widowControl w:val="0"/>
        <w:numPr>
          <w:ilvl w:val="0"/>
          <w:numId w:val="4"/>
        </w:numPr>
        <w:tabs>
          <w:tab w:val="left" w:pos="0"/>
          <w:tab w:val="left" w:pos="220"/>
        </w:tabs>
        <w:autoSpaceDE w:val="0"/>
        <w:autoSpaceDN w:val="0"/>
        <w:adjustRightInd w:val="0"/>
        <w:spacing w:after="293"/>
        <w:ind w:left="0" w:hanging="720"/>
        <w:contextualSpacing/>
        <w:rPr>
          <w:ins w:id="96" w:author="Dan Krutz" w:date="2016-09-01T16:15:00Z"/>
          <w:rFonts w:ascii="Times New Roman" w:hAnsi="Times New Roman" w:cs="Times New Roman"/>
          <w:sz w:val="20"/>
          <w:szCs w:val="20"/>
          <w:rPrChange w:id="97" w:author="Dan Krutz" w:date="2016-09-01T16:15:00Z">
            <w:rPr>
              <w:ins w:id="98" w:author="Dan Krutz" w:date="2016-09-01T16:15:00Z"/>
              <w:rFonts w:ascii="Times New Roman" w:hAnsi="Times New Roman" w:cs="Times New Roman"/>
              <w:b/>
              <w:bCs/>
              <w:sz w:val="20"/>
              <w:szCs w:val="20"/>
            </w:rPr>
          </w:rPrChange>
        </w:rPr>
        <w:pPrChange w:id="99" w:author="Dan Krutz" w:date="2016-09-01T16:15:00Z">
          <w:pPr>
            <w:widowControl w:val="0"/>
            <w:numPr>
              <w:numId w:val="4"/>
            </w:numPr>
            <w:tabs>
              <w:tab w:val="left" w:pos="220"/>
            </w:tabs>
            <w:autoSpaceDE w:val="0"/>
            <w:autoSpaceDN w:val="0"/>
            <w:adjustRightInd w:val="0"/>
            <w:spacing w:after="293"/>
            <w:ind w:left="720" w:hanging="720"/>
            <w:contextualSpacing/>
          </w:pPr>
        </w:pPrChange>
      </w:pPr>
      <w:r w:rsidRPr="00F817CC">
        <w:rPr>
          <w:rFonts w:ascii="Times New Roman" w:hAnsi="Times New Roman" w:cs="Times New Roman"/>
          <w:b/>
          <w:bCs/>
          <w:sz w:val="20"/>
          <w:szCs w:val="20"/>
        </w:rPr>
        <w:t xml:space="preserve">DOS </w:t>
      </w:r>
      <w:r w:rsidRPr="00F817CC">
        <w:rPr>
          <w:rFonts w:ascii="Times New Roman" w:hAnsi="Times New Roman" w:cs="Times New Roman"/>
          <w:bCs/>
          <w:sz w:val="20"/>
          <w:szCs w:val="20"/>
        </w:rPr>
        <w:t>(Medium):</w:t>
      </w:r>
      <w:r w:rsidRPr="00F817CC">
        <w:rPr>
          <w:rFonts w:ascii="Times New Roman" w:hAnsi="Times New Roman" w:cs="Times New Roman"/>
          <w:b/>
          <w:bCs/>
          <w:sz w:val="20"/>
          <w:szCs w:val="20"/>
        </w:rPr>
        <w:t xml:space="preserve"> </w:t>
      </w:r>
      <w:r w:rsidRPr="00F817CC">
        <w:rPr>
          <w:rFonts w:ascii="Times New Roman" w:hAnsi="Times New Roman" w:cs="Times New Roman"/>
          <w:sz w:val="20"/>
          <w:szCs w:val="20"/>
        </w:rPr>
        <w:t>Denial of Service (</w:t>
      </w:r>
      <w:proofErr w:type="spellStart"/>
      <w:r w:rsidRPr="00F817CC">
        <w:rPr>
          <w:rFonts w:ascii="Times New Roman" w:hAnsi="Times New Roman" w:cs="Times New Roman"/>
          <w:sz w:val="20"/>
          <w:szCs w:val="20"/>
        </w:rPr>
        <w:t>DoS</w:t>
      </w:r>
      <w:proofErr w:type="spellEnd"/>
      <w:r w:rsidRPr="00F817CC">
        <w:rPr>
          <w:rFonts w:ascii="Times New Roman" w:hAnsi="Times New Roman" w:cs="Times New Roman"/>
          <w:sz w:val="20"/>
          <w:szCs w:val="20"/>
        </w:rPr>
        <w:t>) attacks are a common problem with Android, because a malicious party could create an overwhelming number of (HTTP) requests directed towards a specific server. The environments must be managed to make them less vulnerable to these types of attacks.</w:t>
      </w:r>
    </w:p>
    <w:p w14:paraId="307D0674" w14:textId="6939577E" w:rsidR="005919D2" w:rsidRPr="00F817CC" w:rsidDel="00F817CC" w:rsidRDefault="005919D2">
      <w:pPr>
        <w:widowControl w:val="0"/>
        <w:numPr>
          <w:ilvl w:val="0"/>
          <w:numId w:val="4"/>
        </w:numPr>
        <w:tabs>
          <w:tab w:val="left" w:pos="0"/>
          <w:tab w:val="left" w:pos="220"/>
        </w:tabs>
        <w:autoSpaceDE w:val="0"/>
        <w:autoSpaceDN w:val="0"/>
        <w:adjustRightInd w:val="0"/>
        <w:spacing w:after="293"/>
        <w:ind w:left="0" w:hanging="720"/>
        <w:contextualSpacing/>
        <w:rPr>
          <w:del w:id="100" w:author="Dan Krutz" w:date="2016-09-01T16:15:00Z"/>
          <w:rFonts w:ascii="Times New Roman" w:hAnsi="Times New Roman" w:cs="Times New Roman"/>
          <w:sz w:val="20"/>
          <w:szCs w:val="20"/>
        </w:rPr>
        <w:pPrChange w:id="101" w:author="Dan Krutz" w:date="2016-09-01T16:15:00Z">
          <w:pPr>
            <w:widowControl w:val="0"/>
            <w:numPr>
              <w:numId w:val="5"/>
            </w:numPr>
            <w:tabs>
              <w:tab w:val="left" w:pos="0"/>
              <w:tab w:val="left" w:pos="220"/>
            </w:tabs>
            <w:autoSpaceDE w:val="0"/>
            <w:autoSpaceDN w:val="0"/>
            <w:adjustRightInd w:val="0"/>
            <w:spacing w:after="293"/>
            <w:ind w:left="720" w:hanging="720"/>
            <w:contextualSpacing/>
          </w:pPr>
        </w:pPrChange>
      </w:pPr>
      <w:del w:id="102" w:author="Dan Krutz" w:date="2016-09-01T16:15:00Z">
        <w:r w:rsidRPr="00F817CC" w:rsidDel="00F817CC">
          <w:rPr>
            <w:rFonts w:ascii="Times New Roman" w:hAnsi="Times New Roman" w:cs="Times New Roman"/>
            <w:sz w:val="20"/>
            <w:szCs w:val="20"/>
          </w:rPr>
          <w:delText xml:space="preserve"> </w:delText>
        </w:r>
      </w:del>
    </w:p>
    <w:p w14:paraId="4F91193F" w14:textId="77777777" w:rsidR="005919D2" w:rsidRPr="00F817CC" w:rsidDel="00F817CC" w:rsidRDefault="005919D2">
      <w:pPr>
        <w:widowControl w:val="0"/>
        <w:numPr>
          <w:ilvl w:val="0"/>
          <w:numId w:val="4"/>
        </w:numPr>
        <w:tabs>
          <w:tab w:val="left" w:pos="0"/>
          <w:tab w:val="left" w:pos="220"/>
        </w:tabs>
        <w:autoSpaceDE w:val="0"/>
        <w:autoSpaceDN w:val="0"/>
        <w:adjustRightInd w:val="0"/>
        <w:spacing w:after="293"/>
        <w:ind w:left="0" w:hanging="720"/>
        <w:contextualSpacing/>
        <w:rPr>
          <w:del w:id="103" w:author="Dan Krutz" w:date="2016-09-01T16:15:00Z"/>
          <w:rFonts w:ascii="Times New Roman" w:hAnsi="Times New Roman" w:cs="Times New Roman"/>
          <w:sz w:val="20"/>
          <w:szCs w:val="20"/>
        </w:rPr>
        <w:pPrChange w:id="104" w:author="Dan Krutz" w:date="2016-09-01T16:15:00Z">
          <w:pPr>
            <w:widowControl w:val="0"/>
            <w:tabs>
              <w:tab w:val="left" w:pos="0"/>
              <w:tab w:val="left" w:pos="220"/>
            </w:tabs>
            <w:autoSpaceDE w:val="0"/>
            <w:autoSpaceDN w:val="0"/>
            <w:adjustRightInd w:val="0"/>
            <w:spacing w:after="293"/>
            <w:contextualSpacing/>
          </w:pPr>
        </w:pPrChange>
      </w:pPr>
    </w:p>
    <w:p w14:paraId="0DD41001" w14:textId="77777777" w:rsidR="005919D2" w:rsidRPr="00F817CC" w:rsidDel="00F817CC" w:rsidRDefault="005919D2">
      <w:pPr>
        <w:widowControl w:val="0"/>
        <w:numPr>
          <w:ilvl w:val="0"/>
          <w:numId w:val="4"/>
        </w:numPr>
        <w:tabs>
          <w:tab w:val="left" w:pos="0"/>
          <w:tab w:val="left" w:pos="220"/>
        </w:tabs>
        <w:autoSpaceDE w:val="0"/>
        <w:autoSpaceDN w:val="0"/>
        <w:adjustRightInd w:val="0"/>
        <w:spacing w:after="293"/>
        <w:ind w:left="0" w:hanging="720"/>
        <w:contextualSpacing/>
        <w:rPr>
          <w:del w:id="105" w:author="Dan Krutz" w:date="2016-09-01T16:15:00Z"/>
          <w:rFonts w:ascii="Times New Roman" w:hAnsi="Times New Roman" w:cs="Times New Roman"/>
          <w:sz w:val="20"/>
          <w:szCs w:val="20"/>
          <w:rPrChange w:id="106" w:author="Dan Krutz" w:date="2016-09-01T16:15:00Z">
            <w:rPr>
              <w:del w:id="107" w:author="Dan Krutz" w:date="2016-09-01T16:15:00Z"/>
              <w:rFonts w:ascii="Times New Roman" w:hAnsi="Times New Roman" w:cs="Times New Roman"/>
              <w:b/>
              <w:bCs/>
              <w:sz w:val="20"/>
              <w:szCs w:val="20"/>
            </w:rPr>
          </w:rPrChange>
        </w:rPr>
        <w:pPrChange w:id="108" w:author="Dan Krutz" w:date="2016-09-01T16:15:00Z">
          <w:pPr>
            <w:widowControl w:val="0"/>
            <w:numPr>
              <w:numId w:val="4"/>
            </w:numPr>
            <w:tabs>
              <w:tab w:val="left" w:pos="0"/>
              <w:tab w:val="left" w:pos="220"/>
            </w:tabs>
            <w:autoSpaceDE w:val="0"/>
            <w:autoSpaceDN w:val="0"/>
            <w:adjustRightInd w:val="0"/>
            <w:spacing w:after="293"/>
            <w:ind w:left="720" w:hanging="720"/>
            <w:contextualSpacing/>
          </w:pPr>
        </w:pPrChange>
      </w:pPr>
      <w:proofErr w:type="spellStart"/>
      <w:r w:rsidRPr="00412788">
        <w:rPr>
          <w:rFonts w:ascii="Times New Roman" w:hAnsi="Times New Roman" w:cs="Times New Roman"/>
          <w:b/>
          <w:bCs/>
          <w:sz w:val="20"/>
          <w:szCs w:val="20"/>
        </w:rPr>
        <w:t>AdLibraries</w:t>
      </w:r>
      <w:proofErr w:type="spellEnd"/>
      <w:r w:rsidRPr="00412788">
        <w:rPr>
          <w:rFonts w:ascii="Times New Roman" w:hAnsi="Times New Roman" w:cs="Times New Roman"/>
          <w:b/>
          <w:bCs/>
          <w:sz w:val="20"/>
          <w:szCs w:val="20"/>
        </w:rPr>
        <w:t xml:space="preserve"> </w:t>
      </w:r>
      <w:r w:rsidRPr="00412788">
        <w:rPr>
          <w:rFonts w:ascii="Times New Roman" w:hAnsi="Times New Roman" w:cs="Times New Roman"/>
          <w:bCs/>
          <w:sz w:val="20"/>
          <w:szCs w:val="20"/>
        </w:rPr>
        <w:t>(Advanced):</w:t>
      </w:r>
      <w:r w:rsidRPr="00412788">
        <w:rPr>
          <w:rFonts w:ascii="Times New Roman" w:hAnsi="Times New Roman" w:cs="Times New Roman"/>
          <w:b/>
          <w:bCs/>
          <w:sz w:val="20"/>
          <w:szCs w:val="20"/>
        </w:rPr>
        <w:t xml:space="preserve"> </w:t>
      </w:r>
      <w:r>
        <w:rPr>
          <w:rFonts w:ascii="Times New Roman" w:hAnsi="Times New Roman" w:cs="Times New Roman"/>
          <w:bCs/>
          <w:sz w:val="20"/>
          <w:szCs w:val="20"/>
        </w:rPr>
        <w:t>In-app a</w:t>
      </w:r>
      <w:r w:rsidRPr="004F4416">
        <w:rPr>
          <w:rFonts w:ascii="Times New Roman" w:hAnsi="Times New Roman" w:cs="Times New Roman"/>
          <w:bCs/>
          <w:sz w:val="20"/>
          <w:szCs w:val="20"/>
        </w:rPr>
        <w:t>dvertisement</w:t>
      </w:r>
      <w:r>
        <w:rPr>
          <w:rFonts w:ascii="Times New Roman" w:hAnsi="Times New Roman" w:cs="Times New Roman"/>
          <w:bCs/>
          <w:sz w:val="20"/>
          <w:szCs w:val="20"/>
        </w:rPr>
        <w:t>s (“Ads”)</w:t>
      </w:r>
      <w:r>
        <w:rPr>
          <w:rFonts w:ascii="Times New Roman" w:hAnsi="Times New Roman" w:cs="Times New Roman"/>
          <w:sz w:val="20"/>
          <w:szCs w:val="20"/>
        </w:rPr>
        <w:t xml:space="preserve"> libraries are able to use all of the permissions</w:t>
      </w:r>
      <w:r w:rsidRPr="00412788">
        <w:rPr>
          <w:rFonts w:ascii="Times New Roman" w:hAnsi="Times New Roman" w:cs="Times New Roman"/>
          <w:sz w:val="20"/>
          <w:szCs w:val="20"/>
        </w:rPr>
        <w:t xml:space="preserve"> given to the ap</w:t>
      </w:r>
      <w:r>
        <w:rPr>
          <w:rFonts w:ascii="Times New Roman" w:hAnsi="Times New Roman" w:cs="Times New Roman"/>
          <w:sz w:val="20"/>
          <w:szCs w:val="20"/>
        </w:rPr>
        <w:t>p which contains the Ads library</w:t>
      </w:r>
      <w:r w:rsidRPr="00412788">
        <w:rPr>
          <w:rFonts w:ascii="Times New Roman" w:hAnsi="Times New Roman" w:cs="Times New Roman"/>
          <w:sz w:val="20"/>
          <w:szCs w:val="20"/>
        </w:rPr>
        <w:t xml:space="preserve">, even the people </w:t>
      </w:r>
      <w:r>
        <w:rPr>
          <w:rFonts w:ascii="Times New Roman" w:hAnsi="Times New Roman" w:cs="Times New Roman"/>
          <w:sz w:val="20"/>
          <w:szCs w:val="20"/>
        </w:rPr>
        <w:t xml:space="preserve">who </w:t>
      </w:r>
      <w:r w:rsidRPr="00412788">
        <w:rPr>
          <w:rFonts w:ascii="Times New Roman" w:hAnsi="Times New Roman" w:cs="Times New Roman"/>
          <w:sz w:val="20"/>
          <w:szCs w:val="20"/>
        </w:rPr>
        <w:t xml:space="preserve">did not give this permission to </w:t>
      </w:r>
      <w:r>
        <w:rPr>
          <w:rFonts w:ascii="Times New Roman" w:hAnsi="Times New Roman" w:cs="Times New Roman"/>
          <w:sz w:val="20"/>
          <w:szCs w:val="20"/>
        </w:rPr>
        <w:t xml:space="preserve">the </w:t>
      </w:r>
      <w:r w:rsidRPr="00412788">
        <w:rPr>
          <w:rFonts w:ascii="Times New Roman" w:hAnsi="Times New Roman" w:cs="Times New Roman"/>
          <w:sz w:val="20"/>
          <w:szCs w:val="20"/>
        </w:rPr>
        <w:t>Ads library</w:t>
      </w:r>
      <w:r>
        <w:rPr>
          <w:rFonts w:ascii="Times New Roman" w:hAnsi="Times New Roman" w:cs="Times New Roman"/>
          <w:sz w:val="20"/>
          <w:szCs w:val="20"/>
        </w:rPr>
        <w:t xml:space="preserve"> itself</w:t>
      </w:r>
      <w:r w:rsidRPr="00412788">
        <w:rPr>
          <w:rFonts w:ascii="Times New Roman" w:hAnsi="Times New Roman" w:cs="Times New Roman"/>
          <w:sz w:val="20"/>
          <w:szCs w:val="20"/>
        </w:rPr>
        <w:t>. This can open up various security and</w:t>
      </w:r>
      <w:r>
        <w:rPr>
          <w:rFonts w:ascii="Times New Roman" w:hAnsi="Times New Roman" w:cs="Times New Roman"/>
          <w:sz w:val="20"/>
          <w:szCs w:val="20"/>
        </w:rPr>
        <w:t xml:space="preserve"> privacy issues within the app including Ad libraries collecting sensitive user information such as locations or contact info.</w:t>
      </w:r>
    </w:p>
    <w:p w14:paraId="0765A13E" w14:textId="77777777" w:rsidR="00F817CC" w:rsidRPr="00412788" w:rsidRDefault="00F817CC">
      <w:pPr>
        <w:widowControl w:val="0"/>
        <w:numPr>
          <w:ilvl w:val="0"/>
          <w:numId w:val="4"/>
        </w:numPr>
        <w:tabs>
          <w:tab w:val="left" w:pos="0"/>
          <w:tab w:val="left" w:pos="220"/>
        </w:tabs>
        <w:autoSpaceDE w:val="0"/>
        <w:autoSpaceDN w:val="0"/>
        <w:adjustRightInd w:val="0"/>
        <w:spacing w:after="293"/>
        <w:ind w:left="0" w:hanging="720"/>
        <w:contextualSpacing/>
        <w:rPr>
          <w:ins w:id="109" w:author="Dan Krutz" w:date="2016-09-01T16:15:00Z"/>
          <w:rFonts w:ascii="Times New Roman" w:hAnsi="Times New Roman" w:cs="Times New Roman"/>
          <w:sz w:val="20"/>
          <w:szCs w:val="20"/>
        </w:rPr>
        <w:pPrChange w:id="110" w:author="Dan Krutz" w:date="2016-09-01T16:15:00Z">
          <w:pPr>
            <w:widowControl w:val="0"/>
            <w:numPr>
              <w:numId w:val="4"/>
            </w:numPr>
            <w:tabs>
              <w:tab w:val="left" w:pos="220"/>
            </w:tabs>
            <w:autoSpaceDE w:val="0"/>
            <w:autoSpaceDN w:val="0"/>
            <w:adjustRightInd w:val="0"/>
            <w:spacing w:after="293"/>
            <w:ind w:left="720" w:hanging="720"/>
            <w:contextualSpacing/>
          </w:pPr>
        </w:pPrChange>
      </w:pPr>
    </w:p>
    <w:p w14:paraId="03487599" w14:textId="77777777" w:rsidR="005919D2" w:rsidRPr="00F817CC" w:rsidDel="00F817CC" w:rsidRDefault="005919D2">
      <w:pPr>
        <w:widowControl w:val="0"/>
        <w:numPr>
          <w:ilvl w:val="0"/>
          <w:numId w:val="4"/>
        </w:numPr>
        <w:tabs>
          <w:tab w:val="left" w:pos="0"/>
          <w:tab w:val="left" w:pos="220"/>
        </w:tabs>
        <w:autoSpaceDE w:val="0"/>
        <w:autoSpaceDN w:val="0"/>
        <w:adjustRightInd w:val="0"/>
        <w:spacing w:after="293"/>
        <w:ind w:left="0" w:hanging="720"/>
        <w:contextualSpacing/>
        <w:rPr>
          <w:del w:id="111" w:author="Dan Krutz" w:date="2016-09-01T16:15:00Z"/>
          <w:rFonts w:ascii="Times New Roman" w:hAnsi="Times New Roman" w:cs="Times New Roman"/>
          <w:sz w:val="20"/>
          <w:szCs w:val="20"/>
        </w:rPr>
        <w:pPrChange w:id="112" w:author="Dan Krutz" w:date="2016-09-01T16:15:00Z">
          <w:pPr>
            <w:widowControl w:val="0"/>
            <w:tabs>
              <w:tab w:val="left" w:pos="0"/>
              <w:tab w:val="left" w:pos="220"/>
            </w:tabs>
            <w:autoSpaceDE w:val="0"/>
            <w:autoSpaceDN w:val="0"/>
            <w:adjustRightInd w:val="0"/>
            <w:spacing w:after="293"/>
            <w:contextualSpacing/>
          </w:pPr>
        </w:pPrChange>
      </w:pPr>
    </w:p>
    <w:p w14:paraId="326FC501" w14:textId="04CEBE66" w:rsidR="005919D2" w:rsidRDefault="006B2070">
      <w:pPr>
        <w:widowControl w:val="0"/>
        <w:numPr>
          <w:ilvl w:val="0"/>
          <w:numId w:val="4"/>
        </w:numPr>
        <w:tabs>
          <w:tab w:val="left" w:pos="0"/>
          <w:tab w:val="left" w:pos="220"/>
        </w:tabs>
        <w:autoSpaceDE w:val="0"/>
        <w:autoSpaceDN w:val="0"/>
        <w:adjustRightInd w:val="0"/>
        <w:spacing w:after="293"/>
        <w:ind w:left="0" w:hanging="720"/>
        <w:contextualSpacing/>
        <w:rPr>
          <w:rFonts w:ascii="Times New Roman" w:hAnsi="Times New Roman" w:cs="Times New Roman"/>
          <w:sz w:val="20"/>
          <w:szCs w:val="20"/>
        </w:rPr>
        <w:pPrChange w:id="113" w:author="Dan Krutz" w:date="2016-09-01T16:15:00Z">
          <w:pPr>
            <w:widowControl w:val="0"/>
            <w:numPr>
              <w:numId w:val="4"/>
            </w:numPr>
            <w:tabs>
              <w:tab w:val="left" w:pos="0"/>
              <w:tab w:val="left" w:pos="220"/>
            </w:tabs>
            <w:autoSpaceDE w:val="0"/>
            <w:autoSpaceDN w:val="0"/>
            <w:adjustRightInd w:val="0"/>
            <w:spacing w:after="293"/>
            <w:ind w:left="720" w:hanging="720"/>
            <w:contextualSpacing/>
          </w:pPr>
        </w:pPrChange>
      </w:pPr>
      <w:proofErr w:type="spellStart"/>
      <w:r w:rsidRPr="00412788">
        <w:rPr>
          <w:rFonts w:ascii="Times New Roman" w:hAnsi="Times New Roman" w:cs="Times New Roman"/>
          <w:b/>
          <w:bCs/>
          <w:sz w:val="20"/>
          <w:szCs w:val="20"/>
        </w:rPr>
        <w:t>Content_Providers</w:t>
      </w:r>
      <w:proofErr w:type="spellEnd"/>
      <w:r w:rsidR="00883842" w:rsidRPr="00412788">
        <w:rPr>
          <w:rFonts w:ascii="Times New Roman" w:hAnsi="Times New Roman" w:cs="Times New Roman"/>
          <w:b/>
          <w:bCs/>
          <w:sz w:val="20"/>
          <w:szCs w:val="20"/>
        </w:rPr>
        <w:t xml:space="preserve"> </w:t>
      </w:r>
      <w:r w:rsidR="00883842" w:rsidRPr="00412788">
        <w:rPr>
          <w:rFonts w:ascii="Times New Roman" w:hAnsi="Times New Roman" w:cs="Times New Roman"/>
          <w:bCs/>
          <w:sz w:val="20"/>
          <w:szCs w:val="20"/>
        </w:rPr>
        <w:t>(Advanced)</w:t>
      </w:r>
      <w:r w:rsidRPr="00412788">
        <w:rPr>
          <w:rFonts w:ascii="Times New Roman" w:hAnsi="Times New Roman" w:cs="Times New Roman"/>
          <w:bCs/>
          <w:sz w:val="20"/>
          <w:szCs w:val="20"/>
        </w:rPr>
        <w:t>:</w:t>
      </w:r>
      <w:r w:rsidRPr="00412788">
        <w:rPr>
          <w:rFonts w:ascii="Times New Roman" w:hAnsi="Times New Roman" w:cs="Times New Roman"/>
          <w:b/>
          <w:bCs/>
          <w:sz w:val="20"/>
          <w:szCs w:val="20"/>
        </w:rPr>
        <w:t xml:space="preserve"> </w:t>
      </w:r>
      <w:r w:rsidRPr="00412788">
        <w:rPr>
          <w:rFonts w:ascii="Times New Roman" w:hAnsi="Times New Roman" w:cs="Times New Roman"/>
          <w:sz w:val="20"/>
          <w:szCs w:val="20"/>
        </w:rPr>
        <w:t xml:space="preserve">Content providers share data between apps, and any app in the system can access the </w:t>
      </w:r>
      <w:r w:rsidR="0075367D">
        <w:rPr>
          <w:rFonts w:ascii="Times New Roman" w:hAnsi="Times New Roman" w:cs="Times New Roman"/>
          <w:sz w:val="20"/>
          <w:szCs w:val="20"/>
        </w:rPr>
        <w:t>“</w:t>
      </w:r>
      <w:proofErr w:type="spellStart"/>
      <w:r w:rsidRPr="00412788">
        <w:rPr>
          <w:rFonts w:ascii="Times New Roman" w:hAnsi="Times New Roman" w:cs="Times New Roman"/>
          <w:sz w:val="20"/>
          <w:szCs w:val="20"/>
        </w:rPr>
        <w:t>Content_Providers</w:t>
      </w:r>
      <w:proofErr w:type="spellEnd"/>
      <w:r w:rsidR="0075367D">
        <w:rPr>
          <w:rFonts w:ascii="Times New Roman" w:hAnsi="Times New Roman" w:cs="Times New Roman"/>
          <w:sz w:val="20"/>
          <w:szCs w:val="20"/>
        </w:rPr>
        <w:t>” database. Because of this,</w:t>
      </w:r>
      <w:r w:rsidRPr="00412788">
        <w:rPr>
          <w:rFonts w:ascii="Times New Roman" w:hAnsi="Times New Roman" w:cs="Times New Roman"/>
          <w:sz w:val="20"/>
          <w:szCs w:val="20"/>
        </w:rPr>
        <w:t xml:space="preserve"> data stored here must be kept secure and encrypted so tha</w:t>
      </w:r>
      <w:r w:rsidR="0075367D">
        <w:rPr>
          <w:rFonts w:ascii="Times New Roman" w:hAnsi="Times New Roman" w:cs="Times New Roman"/>
          <w:sz w:val="20"/>
          <w:szCs w:val="20"/>
        </w:rPr>
        <w:t xml:space="preserve">t it can only be read by </w:t>
      </w:r>
      <w:r w:rsidRPr="00412788">
        <w:rPr>
          <w:rFonts w:ascii="Times New Roman" w:hAnsi="Times New Roman" w:cs="Times New Roman"/>
          <w:sz w:val="20"/>
          <w:szCs w:val="20"/>
        </w:rPr>
        <w:t xml:space="preserve">an authorized app. </w:t>
      </w:r>
    </w:p>
    <w:p w14:paraId="314FD4FD" w14:textId="77777777" w:rsidR="003C22AF" w:rsidRPr="005919D2" w:rsidRDefault="003C22AF" w:rsidP="005919D2">
      <w:pPr>
        <w:widowControl w:val="0"/>
        <w:tabs>
          <w:tab w:val="left" w:pos="0"/>
          <w:tab w:val="left" w:pos="220"/>
        </w:tabs>
        <w:autoSpaceDE w:val="0"/>
        <w:autoSpaceDN w:val="0"/>
        <w:adjustRightInd w:val="0"/>
        <w:spacing w:after="293"/>
        <w:contextualSpacing/>
        <w:rPr>
          <w:rFonts w:ascii="Times New Roman" w:hAnsi="Times New Roman" w:cs="Times New Roman"/>
          <w:sz w:val="20"/>
          <w:szCs w:val="20"/>
        </w:rPr>
      </w:pPr>
    </w:p>
    <w:p w14:paraId="3D357DC7" w14:textId="3027AE8C" w:rsidR="00F10632" w:rsidRPr="00412788" w:rsidRDefault="003C22AF" w:rsidP="00D202A0">
      <w:pPr>
        <w:widowControl w:val="0"/>
        <w:tabs>
          <w:tab w:val="left" w:pos="0"/>
        </w:tabs>
        <w:autoSpaceDE w:val="0"/>
        <w:autoSpaceDN w:val="0"/>
        <w:adjustRightInd w:val="0"/>
        <w:spacing w:after="240"/>
        <w:rPr>
          <w:rFonts w:ascii="Times New Roman" w:hAnsi="Times New Roman" w:cs="Times New Roman"/>
          <w:sz w:val="20"/>
          <w:szCs w:val="20"/>
        </w:rPr>
      </w:pPr>
      <w:r>
        <w:rPr>
          <w:rFonts w:ascii="Times New Roman" w:hAnsi="Times New Roman" w:cs="Times New Roman"/>
          <w:sz w:val="20"/>
          <w:szCs w:val="20"/>
        </w:rPr>
        <w:t>Although there are many more</w:t>
      </w:r>
      <w:r w:rsidR="00D8730A" w:rsidRPr="00412788">
        <w:rPr>
          <w:rFonts w:ascii="Times New Roman" w:hAnsi="Times New Roman" w:cs="Times New Roman"/>
          <w:sz w:val="20"/>
          <w:szCs w:val="20"/>
        </w:rPr>
        <w:t xml:space="preserve"> families of Android vulnerabilities, we have initially selected these for several factors including their prevalence in existing apps, their ease of demonstration, and </w:t>
      </w:r>
      <w:r>
        <w:rPr>
          <w:rFonts w:ascii="Times New Roman" w:hAnsi="Times New Roman" w:cs="Times New Roman"/>
          <w:sz w:val="20"/>
          <w:szCs w:val="20"/>
        </w:rPr>
        <w:t xml:space="preserve">their potential for </w:t>
      </w:r>
      <w:r w:rsidR="00D8730A" w:rsidRPr="00412788">
        <w:rPr>
          <w:rFonts w:ascii="Times New Roman" w:hAnsi="Times New Roman" w:cs="Times New Roman"/>
          <w:sz w:val="20"/>
          <w:szCs w:val="20"/>
        </w:rPr>
        <w:t>negative ramifications.</w:t>
      </w:r>
    </w:p>
    <w:p w14:paraId="65CA401B" w14:textId="698B713F" w:rsidR="00237F07" w:rsidRPr="004111E5" w:rsidRDefault="00F10632" w:rsidP="00237F07">
      <w:pPr>
        <w:rPr>
          <w:rFonts w:ascii="Times New Roman" w:hAnsi="Times New Roman" w:cs="Times New Roman"/>
          <w:b/>
          <w:sz w:val="20"/>
          <w:szCs w:val="20"/>
        </w:rPr>
      </w:pPr>
      <w:r w:rsidRPr="00412788">
        <w:rPr>
          <w:rFonts w:ascii="Times New Roman" w:hAnsi="Times New Roman" w:cs="Times New Roman"/>
          <w:b/>
          <w:sz w:val="20"/>
          <w:szCs w:val="20"/>
        </w:rPr>
        <w:t>Conclusion</w:t>
      </w:r>
    </w:p>
    <w:p w14:paraId="63699D73" w14:textId="2ED295DB" w:rsidR="00237F07" w:rsidRPr="0039477A" w:rsidRDefault="00237F07" w:rsidP="00237F07">
      <w:pPr>
        <w:rPr>
          <w:rFonts w:ascii="Times New Roman" w:hAnsi="Times New Roman" w:cs="Times New Roman"/>
          <w:color w:val="000000" w:themeColor="text1"/>
          <w:sz w:val="20"/>
          <w:szCs w:val="20"/>
        </w:rPr>
      </w:pPr>
      <w:r w:rsidRPr="00412788">
        <w:rPr>
          <w:rFonts w:ascii="Times New Roman" w:hAnsi="Times New Roman" w:cs="Times New Roman"/>
          <w:sz w:val="20"/>
          <w:szCs w:val="20"/>
        </w:rPr>
        <w:t xml:space="preserve">We have created a publicly available instruction set of vulnerable Android </w:t>
      </w:r>
      <w:proofErr w:type="gramStart"/>
      <w:r w:rsidRPr="00412788">
        <w:rPr>
          <w:rFonts w:ascii="Times New Roman" w:hAnsi="Times New Roman" w:cs="Times New Roman"/>
          <w:sz w:val="20"/>
          <w:szCs w:val="20"/>
        </w:rPr>
        <w:t>apps which</w:t>
      </w:r>
      <w:proofErr w:type="gramEnd"/>
      <w:r w:rsidRPr="00412788">
        <w:rPr>
          <w:rFonts w:ascii="Times New Roman" w:hAnsi="Times New Roman" w:cs="Times New Roman"/>
          <w:sz w:val="20"/>
          <w:szCs w:val="20"/>
        </w:rPr>
        <w:t xml:space="preserve"> includes </w:t>
      </w:r>
      <w:ins w:id="114" w:author="Dan Krutz" w:date="2016-08-31T11:52:00Z">
        <w:r w:rsidR="005A5555">
          <w:rPr>
            <w:rFonts w:ascii="Times New Roman" w:hAnsi="Times New Roman" w:cs="Times New Roman"/>
            <w:sz w:val="20"/>
            <w:szCs w:val="20"/>
          </w:rPr>
          <w:t>ten</w:t>
        </w:r>
      </w:ins>
      <w:del w:id="115" w:author="Dan Krutz" w:date="2016-08-31T11:52:00Z">
        <w:r w:rsidRPr="00412788" w:rsidDel="005A5555">
          <w:rPr>
            <w:rFonts w:ascii="Times New Roman" w:hAnsi="Times New Roman" w:cs="Times New Roman"/>
            <w:sz w:val="20"/>
            <w:szCs w:val="20"/>
          </w:rPr>
          <w:delText>10</w:delText>
        </w:r>
      </w:del>
      <w:r w:rsidRPr="00412788">
        <w:rPr>
          <w:rFonts w:ascii="Times New Roman" w:hAnsi="Times New Roman" w:cs="Times New Roman"/>
          <w:sz w:val="20"/>
          <w:szCs w:val="20"/>
        </w:rPr>
        <w:t xml:space="preserve"> groups of vulnerabilities. Our goal is for instructors to</w:t>
      </w:r>
      <w:r w:rsidR="003C22AF">
        <w:rPr>
          <w:rFonts w:ascii="Times New Roman" w:hAnsi="Times New Roman" w:cs="Times New Roman"/>
          <w:sz w:val="20"/>
          <w:szCs w:val="20"/>
        </w:rPr>
        <w:t xml:space="preserve"> </w:t>
      </w:r>
      <w:del w:id="116" w:author="Dan Krutz" w:date="2016-08-31T11:53:00Z">
        <w:r w:rsidR="003C22AF" w:rsidDel="00844612">
          <w:rPr>
            <w:rFonts w:ascii="Times New Roman" w:hAnsi="Times New Roman" w:cs="Times New Roman"/>
            <w:sz w:val="20"/>
            <w:szCs w:val="20"/>
          </w:rPr>
          <w:delText xml:space="preserve">enlist </w:delText>
        </w:r>
      </w:del>
      <w:ins w:id="117" w:author="Dan Krutz" w:date="2016-08-31T11:53:00Z">
        <w:r w:rsidR="00844612">
          <w:rPr>
            <w:rFonts w:ascii="Times New Roman" w:hAnsi="Times New Roman" w:cs="Times New Roman"/>
            <w:sz w:val="20"/>
            <w:szCs w:val="20"/>
          </w:rPr>
          <w:t xml:space="preserve">adopt </w:t>
        </w:r>
      </w:ins>
      <w:r w:rsidRPr="00412788">
        <w:rPr>
          <w:rFonts w:ascii="Times New Roman" w:hAnsi="Times New Roman" w:cs="Times New Roman"/>
          <w:sz w:val="20"/>
          <w:szCs w:val="20"/>
        </w:rPr>
        <w:t xml:space="preserve">these activities in a diverse set of courses, </w:t>
      </w:r>
      <w:r w:rsidR="003C22AF">
        <w:rPr>
          <w:rFonts w:ascii="Times New Roman" w:hAnsi="Times New Roman" w:cs="Times New Roman"/>
          <w:sz w:val="20"/>
          <w:szCs w:val="20"/>
        </w:rPr>
        <w:t>allowing users of varying experience levels to examine, demonstrate, and repair common Android vulnerabilities</w:t>
      </w:r>
      <w:r w:rsidRPr="00412788">
        <w:rPr>
          <w:rFonts w:ascii="Times New Roman" w:hAnsi="Times New Roman" w:cs="Times New Roman"/>
          <w:sz w:val="20"/>
          <w:szCs w:val="20"/>
        </w:rPr>
        <w:t>. All course material</w:t>
      </w:r>
      <w:ins w:id="118" w:author="Dan Krutz" w:date="2016-08-31T11:53:00Z">
        <w:r w:rsidR="00844612">
          <w:rPr>
            <w:rFonts w:ascii="Times New Roman" w:hAnsi="Times New Roman" w:cs="Times New Roman"/>
            <w:sz w:val="20"/>
            <w:szCs w:val="20"/>
          </w:rPr>
          <w:t>s</w:t>
        </w:r>
      </w:ins>
      <w:r w:rsidRPr="00412788">
        <w:rPr>
          <w:rFonts w:ascii="Times New Roman" w:hAnsi="Times New Roman" w:cs="Times New Roman"/>
          <w:sz w:val="20"/>
          <w:szCs w:val="20"/>
        </w:rPr>
        <w:t xml:space="preserve"> </w:t>
      </w:r>
      <w:del w:id="119" w:author="Dan Krutz" w:date="2016-08-31T11:53:00Z">
        <w:r w:rsidRPr="00412788" w:rsidDel="00844612">
          <w:rPr>
            <w:rFonts w:ascii="Times New Roman" w:hAnsi="Times New Roman" w:cs="Times New Roman"/>
            <w:sz w:val="20"/>
            <w:szCs w:val="20"/>
          </w:rPr>
          <w:delText xml:space="preserve">may </w:delText>
        </w:r>
      </w:del>
      <w:ins w:id="120" w:author="Dan Krutz" w:date="2016-08-31T11:53:00Z">
        <w:r w:rsidR="00844612">
          <w:rPr>
            <w:rFonts w:ascii="Times New Roman" w:hAnsi="Times New Roman" w:cs="Times New Roman"/>
            <w:sz w:val="20"/>
            <w:szCs w:val="20"/>
          </w:rPr>
          <w:t>can</w:t>
        </w:r>
        <w:r w:rsidR="00844612" w:rsidRPr="00412788">
          <w:rPr>
            <w:rFonts w:ascii="Times New Roman" w:hAnsi="Times New Roman" w:cs="Times New Roman"/>
            <w:sz w:val="20"/>
            <w:szCs w:val="20"/>
          </w:rPr>
          <w:t xml:space="preserve"> </w:t>
        </w:r>
      </w:ins>
      <w:r w:rsidRPr="00412788">
        <w:rPr>
          <w:rFonts w:ascii="Times New Roman" w:hAnsi="Times New Roman" w:cs="Times New Roman"/>
          <w:sz w:val="20"/>
          <w:szCs w:val="20"/>
        </w:rPr>
        <w:t xml:space="preserve">be found on our </w:t>
      </w:r>
      <w:r w:rsidRPr="0039477A">
        <w:rPr>
          <w:rFonts w:ascii="Times New Roman" w:hAnsi="Times New Roman" w:cs="Times New Roman"/>
          <w:color w:val="000000" w:themeColor="text1"/>
          <w:sz w:val="20"/>
          <w:szCs w:val="20"/>
        </w:rPr>
        <w:t>project website</w:t>
      </w:r>
      <w:r w:rsidR="00C01C1A">
        <w:rPr>
          <w:rFonts w:ascii="Times New Roman" w:hAnsi="Times New Roman" w:cs="Times New Roman"/>
          <w:color w:val="000000" w:themeColor="text1"/>
          <w:sz w:val="20"/>
          <w:szCs w:val="20"/>
        </w:rPr>
        <w:t xml:space="preserve"> [1]</w:t>
      </w:r>
      <w:r w:rsidR="00A54682">
        <w:rPr>
          <w:rFonts w:ascii="Times New Roman" w:hAnsi="Times New Roman" w:cs="Times New Roman"/>
          <w:color w:val="000000" w:themeColor="text1"/>
          <w:sz w:val="20"/>
          <w:szCs w:val="20"/>
        </w:rPr>
        <w:t>.</w:t>
      </w:r>
    </w:p>
    <w:p w14:paraId="27799204" w14:textId="77777777" w:rsidR="00F10632" w:rsidRPr="00412788" w:rsidRDefault="00F10632">
      <w:pPr>
        <w:rPr>
          <w:rFonts w:ascii="Times New Roman" w:hAnsi="Times New Roman" w:cs="Times New Roman"/>
          <w:sz w:val="20"/>
          <w:szCs w:val="20"/>
        </w:rPr>
      </w:pPr>
    </w:p>
    <w:p w14:paraId="68AF377B" w14:textId="0E0694CD" w:rsidR="005E006A" w:rsidRPr="007065F8" w:rsidRDefault="00353340">
      <w:pPr>
        <w:rPr>
          <w:rFonts w:ascii="Times New Roman" w:hAnsi="Times New Roman" w:cs="Times New Roman"/>
          <w:b/>
          <w:sz w:val="20"/>
          <w:szCs w:val="20"/>
        </w:rPr>
      </w:pPr>
      <w:r w:rsidRPr="00412788">
        <w:rPr>
          <w:rFonts w:ascii="Times New Roman" w:hAnsi="Times New Roman" w:cs="Times New Roman"/>
          <w:b/>
          <w:sz w:val="20"/>
          <w:szCs w:val="20"/>
        </w:rPr>
        <w:t>Acknowledgements</w:t>
      </w:r>
    </w:p>
    <w:p w14:paraId="1BB3EE72" w14:textId="5032E584" w:rsidR="00353340" w:rsidRPr="00412788" w:rsidRDefault="004A37A9">
      <w:pPr>
        <w:rPr>
          <w:rFonts w:ascii="Times New Roman" w:hAnsi="Times New Roman" w:cs="Times New Roman"/>
          <w:sz w:val="20"/>
          <w:szCs w:val="20"/>
        </w:rPr>
      </w:pPr>
      <w:proofErr w:type="gramStart"/>
      <w:r w:rsidRPr="00412788">
        <w:rPr>
          <w:rFonts w:ascii="Times New Roman" w:hAnsi="Times New Roman" w:cs="Times New Roman"/>
          <w:sz w:val="20"/>
          <w:szCs w:val="20"/>
        </w:rPr>
        <w:t>Elements of t</w:t>
      </w:r>
      <w:r w:rsidR="005E006A" w:rsidRPr="00412788">
        <w:rPr>
          <w:rFonts w:ascii="Times New Roman" w:hAnsi="Times New Roman" w:cs="Times New Roman"/>
          <w:sz w:val="20"/>
          <w:szCs w:val="20"/>
        </w:rPr>
        <w:t xml:space="preserve">his work </w:t>
      </w:r>
      <w:r w:rsidRPr="00412788">
        <w:rPr>
          <w:rFonts w:ascii="Times New Roman" w:hAnsi="Times New Roman" w:cs="Times New Roman"/>
          <w:sz w:val="20"/>
          <w:szCs w:val="20"/>
        </w:rPr>
        <w:t>are</w:t>
      </w:r>
      <w:r w:rsidR="005E006A" w:rsidRPr="00412788">
        <w:rPr>
          <w:rFonts w:ascii="Times New Roman" w:hAnsi="Times New Roman" w:cs="Times New Roman"/>
          <w:sz w:val="20"/>
          <w:szCs w:val="20"/>
        </w:rPr>
        <w:t xml:space="preserve"> sponsored by </w:t>
      </w:r>
      <w:r w:rsidR="005E006A" w:rsidRPr="009B580D">
        <w:rPr>
          <w:rFonts w:ascii="Times New Roman" w:hAnsi="Times New Roman" w:cs="Times New Roman"/>
          <w:color w:val="000000" w:themeColor="text1"/>
          <w:sz w:val="20"/>
          <w:szCs w:val="20"/>
          <w:rPrChange w:id="121" w:author="Dan Krutz" w:date="2016-08-31T11:53:00Z">
            <w:rPr>
              <w:rFonts w:ascii="Times New Roman" w:hAnsi="Times New Roman" w:cs="Times New Roman"/>
              <w:sz w:val="20"/>
              <w:szCs w:val="20"/>
            </w:rPr>
          </w:rPrChange>
        </w:rPr>
        <w:t xml:space="preserve">a </w:t>
      </w:r>
      <w:del w:id="122" w:author="Dan Krutz" w:date="2016-08-31T11:52:00Z">
        <w:r w:rsidR="009A4A49" w:rsidRPr="009B580D" w:rsidDel="009B580D">
          <w:rPr>
            <w:rFonts w:ascii="Times New Roman" w:hAnsi="Times New Roman" w:cs="Times New Roman"/>
            <w:color w:val="000000" w:themeColor="text1"/>
            <w:sz w:val="20"/>
            <w:szCs w:val="20"/>
            <w:rPrChange w:id="123" w:author="Dan Krutz" w:date="2016-08-31T11:53:00Z">
              <w:rPr>
                <w:rFonts w:ascii="Times New Roman" w:hAnsi="Times New Roman" w:cs="Times New Roman"/>
                <w:b/>
                <w:color w:val="FF0000"/>
                <w:sz w:val="20"/>
                <w:szCs w:val="20"/>
              </w:rPr>
            </w:rPrChange>
          </w:rPr>
          <w:delText>hidden</w:delText>
        </w:r>
        <w:r w:rsidR="005E006A" w:rsidRPr="009B580D" w:rsidDel="009B580D">
          <w:rPr>
            <w:rFonts w:ascii="Times New Roman" w:hAnsi="Times New Roman" w:cs="Times New Roman"/>
            <w:color w:val="000000" w:themeColor="text1"/>
            <w:sz w:val="20"/>
            <w:szCs w:val="20"/>
            <w:rPrChange w:id="124" w:author="Dan Krutz" w:date="2016-08-31T11:53:00Z">
              <w:rPr>
                <w:rFonts w:ascii="Times New Roman" w:hAnsi="Times New Roman" w:cs="Times New Roman"/>
                <w:sz w:val="20"/>
                <w:szCs w:val="20"/>
              </w:rPr>
            </w:rPrChange>
          </w:rPr>
          <w:delText xml:space="preserve"> </w:delText>
        </w:r>
      </w:del>
      <w:ins w:id="125" w:author="Dan Krutz" w:date="2016-08-31T11:52:00Z">
        <w:r w:rsidR="009B580D" w:rsidRPr="009B580D">
          <w:rPr>
            <w:rFonts w:ascii="Times New Roman" w:hAnsi="Times New Roman" w:cs="Times New Roman"/>
            <w:color w:val="000000" w:themeColor="text1"/>
            <w:sz w:val="20"/>
            <w:szCs w:val="20"/>
            <w:rPrChange w:id="126" w:author="Dan Krutz" w:date="2016-08-31T11:53:00Z">
              <w:rPr>
                <w:rFonts w:ascii="Times New Roman" w:hAnsi="Times New Roman" w:cs="Times New Roman"/>
                <w:b/>
                <w:color w:val="FF0000"/>
                <w:sz w:val="20"/>
                <w:szCs w:val="20"/>
              </w:rPr>
            </w:rPrChange>
          </w:rPr>
          <w:t>S</w:t>
        </w:r>
      </w:ins>
      <w:ins w:id="127" w:author="Dan Krutz" w:date="2016-08-31T11:53:00Z">
        <w:r w:rsidR="009B580D" w:rsidRPr="009B580D">
          <w:rPr>
            <w:rFonts w:ascii="Times New Roman" w:hAnsi="Times New Roman" w:cs="Times New Roman"/>
            <w:color w:val="000000" w:themeColor="text1"/>
            <w:sz w:val="20"/>
            <w:szCs w:val="20"/>
            <w:rPrChange w:id="128" w:author="Dan Krutz" w:date="2016-08-31T11:53:00Z">
              <w:rPr>
                <w:rFonts w:ascii="Times New Roman" w:hAnsi="Times New Roman" w:cs="Times New Roman"/>
                <w:b/>
                <w:color w:val="FF0000"/>
                <w:sz w:val="20"/>
                <w:szCs w:val="20"/>
              </w:rPr>
            </w:rPrChange>
          </w:rPr>
          <w:t>IGCSE Special Projects</w:t>
        </w:r>
      </w:ins>
      <w:ins w:id="129" w:author="Dan Krutz" w:date="2016-08-31T11:52:00Z">
        <w:r w:rsidR="009B580D" w:rsidRPr="00412788">
          <w:rPr>
            <w:rFonts w:ascii="Times New Roman" w:hAnsi="Times New Roman" w:cs="Times New Roman"/>
            <w:sz w:val="20"/>
            <w:szCs w:val="20"/>
          </w:rPr>
          <w:t xml:space="preserve"> </w:t>
        </w:r>
      </w:ins>
      <w:r w:rsidR="005E006A" w:rsidRPr="00412788">
        <w:rPr>
          <w:rFonts w:ascii="Times New Roman" w:hAnsi="Times New Roman" w:cs="Times New Roman"/>
          <w:sz w:val="20"/>
          <w:szCs w:val="20"/>
        </w:rPr>
        <w:t>Grant</w:t>
      </w:r>
      <w:proofErr w:type="gramEnd"/>
      <w:r w:rsidR="005E006A" w:rsidRPr="00412788">
        <w:rPr>
          <w:rFonts w:ascii="Times New Roman" w:hAnsi="Times New Roman" w:cs="Times New Roman"/>
          <w:sz w:val="20"/>
          <w:szCs w:val="20"/>
        </w:rPr>
        <w:t xml:space="preserve">. </w:t>
      </w:r>
    </w:p>
    <w:p w14:paraId="6DFD7510" w14:textId="77777777" w:rsidR="00B95CB3" w:rsidRDefault="00B95CB3">
      <w:pPr>
        <w:rPr>
          <w:rFonts w:ascii="Times New Roman" w:hAnsi="Times New Roman" w:cs="Times New Roman"/>
          <w:sz w:val="20"/>
          <w:szCs w:val="20"/>
        </w:rPr>
      </w:pPr>
    </w:p>
    <w:p w14:paraId="33AEAB84" w14:textId="2AE39DDF" w:rsidR="00695FA8" w:rsidRPr="007065F8" w:rsidRDefault="00695FA8" w:rsidP="00695FA8">
      <w:pPr>
        <w:rPr>
          <w:rFonts w:ascii="Times New Roman" w:hAnsi="Times New Roman" w:cs="Times New Roman"/>
          <w:b/>
          <w:sz w:val="20"/>
          <w:szCs w:val="20"/>
        </w:rPr>
      </w:pPr>
      <w:r>
        <w:rPr>
          <w:rFonts w:ascii="Times New Roman" w:hAnsi="Times New Roman" w:cs="Times New Roman"/>
          <w:b/>
          <w:sz w:val="20"/>
          <w:szCs w:val="20"/>
        </w:rPr>
        <w:t>Keywords</w:t>
      </w:r>
    </w:p>
    <w:p w14:paraId="4EF6C31D" w14:textId="547944F6" w:rsidR="00695FA8" w:rsidRPr="00C01C1A" w:rsidRDefault="00695FA8" w:rsidP="00695FA8">
      <w:pPr>
        <w:rPr>
          <w:rFonts w:ascii="Times New Roman" w:hAnsi="Times New Roman" w:cs="Times New Roman"/>
          <w:sz w:val="20"/>
          <w:szCs w:val="20"/>
        </w:rPr>
      </w:pPr>
      <w:r w:rsidRPr="00C01C1A">
        <w:rPr>
          <w:rFonts w:ascii="Times New Roman" w:hAnsi="Times New Roman" w:cs="Times New Roman"/>
          <w:sz w:val="20"/>
          <w:szCs w:val="20"/>
        </w:rPr>
        <w:t xml:space="preserve">Mobile Development, Android Security, Software Development, Educational </w:t>
      </w:r>
      <w:r w:rsidR="00B248F0" w:rsidRPr="00C01C1A">
        <w:rPr>
          <w:rFonts w:ascii="Times New Roman" w:hAnsi="Times New Roman" w:cs="Times New Roman"/>
          <w:sz w:val="20"/>
          <w:szCs w:val="20"/>
        </w:rPr>
        <w:t>Activity</w:t>
      </w:r>
    </w:p>
    <w:p w14:paraId="22B74DCE" w14:textId="77777777" w:rsidR="00C01C1A" w:rsidRPr="00C01C1A" w:rsidRDefault="00C01C1A" w:rsidP="00695FA8">
      <w:pPr>
        <w:rPr>
          <w:rFonts w:ascii="Times New Roman" w:hAnsi="Times New Roman" w:cs="Times New Roman"/>
          <w:sz w:val="20"/>
          <w:szCs w:val="20"/>
        </w:rPr>
      </w:pPr>
    </w:p>
    <w:p w14:paraId="6D30A3D0" w14:textId="77777777" w:rsidR="00C01C1A" w:rsidRPr="00C01C1A" w:rsidRDefault="00C01C1A" w:rsidP="00695FA8">
      <w:pPr>
        <w:rPr>
          <w:rFonts w:ascii="Times New Roman" w:hAnsi="Times New Roman" w:cs="Times New Roman"/>
          <w:sz w:val="20"/>
          <w:szCs w:val="20"/>
        </w:rPr>
      </w:pPr>
    </w:p>
    <w:p w14:paraId="7E094371" w14:textId="0BBB60E4" w:rsidR="00C01C1A" w:rsidRPr="00C01C1A" w:rsidRDefault="00C01C1A" w:rsidP="00695FA8">
      <w:pPr>
        <w:rPr>
          <w:rFonts w:ascii="Times New Roman" w:hAnsi="Times New Roman" w:cs="Times New Roman"/>
          <w:b/>
          <w:sz w:val="20"/>
          <w:szCs w:val="20"/>
        </w:rPr>
      </w:pPr>
      <w:r w:rsidRPr="00C01C1A">
        <w:rPr>
          <w:rFonts w:ascii="Times New Roman" w:hAnsi="Times New Roman" w:cs="Times New Roman"/>
          <w:b/>
          <w:sz w:val="20"/>
          <w:szCs w:val="20"/>
        </w:rPr>
        <w:t>References</w:t>
      </w:r>
    </w:p>
    <w:p w14:paraId="446D4102" w14:textId="77777777" w:rsidR="00C01C1A" w:rsidRPr="00C01C1A" w:rsidRDefault="00C01C1A" w:rsidP="00695FA8">
      <w:pPr>
        <w:rPr>
          <w:rFonts w:ascii="Times New Roman" w:hAnsi="Times New Roman" w:cs="Times New Roman"/>
          <w:sz w:val="20"/>
          <w:szCs w:val="20"/>
        </w:rPr>
      </w:pPr>
    </w:p>
    <w:p w14:paraId="4B577FBC" w14:textId="3D63711D" w:rsidR="00B248F0" w:rsidRPr="00C01C1A" w:rsidRDefault="00C01C1A" w:rsidP="00695FA8">
      <w:pPr>
        <w:rPr>
          <w:rFonts w:ascii="Times New Roman" w:hAnsi="Times New Roman" w:cs="Times New Roman"/>
          <w:sz w:val="20"/>
          <w:szCs w:val="20"/>
        </w:rPr>
      </w:pPr>
      <w:proofErr w:type="gramStart"/>
      <w:r w:rsidRPr="00C01C1A">
        <w:rPr>
          <w:rFonts w:ascii="Times New Roman" w:hAnsi="Times New Roman" w:cs="Times New Roman"/>
          <w:sz w:val="20"/>
          <w:szCs w:val="20"/>
        </w:rPr>
        <w:t>[1]</w:t>
      </w:r>
      <w:r w:rsidR="006940E5">
        <w:rPr>
          <w:rFonts w:ascii="Times New Roman" w:hAnsi="Times New Roman" w:cs="Times New Roman"/>
          <w:sz w:val="20"/>
          <w:szCs w:val="20"/>
        </w:rPr>
        <w:t>”</w:t>
      </w:r>
      <w:r>
        <w:rPr>
          <w:rFonts w:ascii="Times New Roman" w:hAnsi="Times New Roman" w:cs="Times New Roman"/>
          <w:sz w:val="20"/>
          <w:szCs w:val="20"/>
        </w:rPr>
        <w:t>Teaching Mobile Security</w:t>
      </w:r>
      <w:r w:rsidR="003A6876">
        <w:rPr>
          <w:rFonts w:ascii="Times New Roman" w:hAnsi="Times New Roman" w:cs="Times New Roman"/>
          <w:sz w:val="20"/>
          <w:szCs w:val="20"/>
        </w:rPr>
        <w:t>.</w:t>
      </w:r>
      <w:r w:rsidR="006940E5">
        <w:rPr>
          <w:rFonts w:ascii="Times New Roman" w:hAnsi="Times New Roman" w:cs="Times New Roman"/>
          <w:sz w:val="20"/>
          <w:szCs w:val="20"/>
        </w:rPr>
        <w:t>”</w:t>
      </w:r>
      <w:r w:rsidRPr="00C01C1A">
        <w:rPr>
          <w:rFonts w:ascii="Times New Roman" w:hAnsi="Times New Roman" w:cs="Times New Roman"/>
          <w:sz w:val="20"/>
          <w:szCs w:val="20"/>
        </w:rPr>
        <w:t xml:space="preserve"> </w:t>
      </w:r>
      <w:hyperlink r:id="rId13" w:history="1">
        <w:proofErr w:type="gramEnd"/>
        <w:r w:rsidRPr="00C01C1A">
          <w:rPr>
            <w:rFonts w:ascii="Times New Roman" w:hAnsi="Times New Roman" w:cs="Times New Roman"/>
            <w:color w:val="386EFF"/>
            <w:sz w:val="20"/>
            <w:szCs w:val="20"/>
            <w:u w:val="single" w:color="386EFF"/>
          </w:rPr>
          <w:t>http://www.teachingmobilesecurity.com</w:t>
        </w:r>
        <w:proofErr w:type="gramStart"/>
      </w:hyperlink>
      <w:r w:rsidR="003A6876">
        <w:rPr>
          <w:rFonts w:ascii="Times New Roman" w:hAnsi="Times New Roman" w:cs="Times New Roman"/>
          <w:sz w:val="20"/>
          <w:szCs w:val="20"/>
        </w:rPr>
        <w:t>.</w:t>
      </w:r>
      <w:proofErr w:type="gramEnd"/>
      <w:r w:rsidR="003A6876">
        <w:rPr>
          <w:rFonts w:ascii="Times New Roman" w:hAnsi="Times New Roman" w:cs="Times New Roman"/>
          <w:sz w:val="20"/>
          <w:szCs w:val="20"/>
        </w:rPr>
        <w:t xml:space="preserve"> Accessed 2016, July 17</w:t>
      </w:r>
    </w:p>
    <w:p w14:paraId="10126CB1" w14:textId="1195C56A" w:rsidR="00C01C1A" w:rsidRPr="00C01C1A" w:rsidRDefault="003A6876" w:rsidP="00C01C1A">
      <w:pPr>
        <w:rPr>
          <w:rFonts w:ascii="Times New Roman" w:hAnsi="Times New Roman" w:cs="Times New Roman"/>
          <w:sz w:val="20"/>
          <w:szCs w:val="20"/>
        </w:rPr>
      </w:pPr>
      <w:proofErr w:type="gramStart"/>
      <w:r>
        <w:rPr>
          <w:rFonts w:ascii="Times New Roman" w:hAnsi="Times New Roman" w:cs="Times New Roman"/>
          <w:sz w:val="20"/>
          <w:szCs w:val="20"/>
        </w:rPr>
        <w:t xml:space="preserve">[2] </w:t>
      </w:r>
      <w:r w:rsidR="006940E5">
        <w:rPr>
          <w:rFonts w:ascii="Times New Roman" w:hAnsi="Times New Roman" w:cs="Times New Roman"/>
          <w:sz w:val="20"/>
          <w:szCs w:val="20"/>
        </w:rPr>
        <w:t>“</w:t>
      </w:r>
      <w:r>
        <w:rPr>
          <w:rFonts w:ascii="Times New Roman" w:hAnsi="Times New Roman" w:cs="Times New Roman"/>
          <w:sz w:val="20"/>
          <w:szCs w:val="20"/>
        </w:rPr>
        <w:t>Fiddler.</w:t>
      </w:r>
      <w:r w:rsidR="006940E5">
        <w:rPr>
          <w:rFonts w:ascii="Times New Roman" w:hAnsi="Times New Roman" w:cs="Times New Roman"/>
          <w:sz w:val="20"/>
          <w:szCs w:val="20"/>
        </w:rPr>
        <w:t>”</w:t>
      </w:r>
      <w:r w:rsidR="00C01C1A" w:rsidRPr="00C01C1A">
        <w:rPr>
          <w:rFonts w:ascii="Times New Roman" w:hAnsi="Times New Roman" w:cs="Times New Roman"/>
          <w:sz w:val="20"/>
          <w:szCs w:val="20"/>
        </w:rPr>
        <w:t xml:space="preserve"> </w:t>
      </w:r>
      <w:hyperlink r:id="rId14" w:history="1">
        <w:r w:rsidR="00C01C1A" w:rsidRPr="00C01C1A">
          <w:rPr>
            <w:rStyle w:val="Hyperlink"/>
            <w:rFonts w:ascii="Times New Roman" w:hAnsi="Times New Roman" w:cs="Times New Roman"/>
            <w:noProof/>
            <w:sz w:val="20"/>
            <w:szCs w:val="20"/>
          </w:rPr>
          <w:t>http://www.telerik.com/fiddler</w:t>
        </w:r>
      </w:hyperlink>
      <w:r>
        <w:rPr>
          <w:rFonts w:ascii="Times New Roman" w:hAnsi="Times New Roman" w:cs="Times New Roman"/>
          <w:noProof/>
          <w:sz w:val="20"/>
          <w:szCs w:val="20"/>
        </w:rPr>
        <w:t>.</w:t>
      </w:r>
      <w:proofErr w:type="gramEnd"/>
      <w:r>
        <w:rPr>
          <w:rFonts w:ascii="Times New Roman" w:hAnsi="Times New Roman" w:cs="Times New Roman"/>
          <w:noProof/>
          <w:sz w:val="20"/>
          <w:szCs w:val="20"/>
        </w:rPr>
        <w:t xml:space="preserve"> </w:t>
      </w:r>
      <w:r>
        <w:rPr>
          <w:rFonts w:ascii="Times New Roman" w:hAnsi="Times New Roman" w:cs="Times New Roman"/>
          <w:sz w:val="20"/>
          <w:szCs w:val="20"/>
        </w:rPr>
        <w:t>Accessed 2016, July 17</w:t>
      </w:r>
    </w:p>
    <w:p w14:paraId="52F90520" w14:textId="77777777" w:rsidR="00C01C1A" w:rsidRPr="009A4A49" w:rsidRDefault="00C01C1A" w:rsidP="00C01C1A">
      <w:pPr>
        <w:rPr>
          <w:rFonts w:ascii="Times New Roman" w:hAnsi="Times New Roman" w:cs="Times New Roman"/>
          <w:sz w:val="20"/>
          <w:szCs w:val="20"/>
        </w:rPr>
      </w:pPr>
    </w:p>
    <w:p w14:paraId="2CF40628" w14:textId="33B3C4A5" w:rsidR="00B248F0" w:rsidRPr="009A4A49" w:rsidRDefault="00B248F0" w:rsidP="00C01C1A">
      <w:pPr>
        <w:rPr>
          <w:rFonts w:ascii="Times New Roman" w:hAnsi="Times New Roman" w:cs="Times New Roman"/>
          <w:sz w:val="20"/>
          <w:szCs w:val="20"/>
        </w:rPr>
      </w:pPr>
    </w:p>
    <w:p w14:paraId="28B8D3FF" w14:textId="3C2060A2" w:rsidR="00B248F0" w:rsidRPr="009A4A49" w:rsidRDefault="00655426" w:rsidP="00701AA4">
      <w:pPr>
        <w:rPr>
          <w:rFonts w:ascii="Times New Roman" w:hAnsi="Times New Roman" w:cs="Times New Roman"/>
          <w:b/>
          <w:sz w:val="20"/>
          <w:szCs w:val="20"/>
        </w:rPr>
      </w:pPr>
      <w:r w:rsidRPr="009A4A49">
        <w:rPr>
          <w:rFonts w:ascii="Times New Roman" w:hAnsi="Times New Roman" w:cs="Times New Roman"/>
          <w:b/>
          <w:sz w:val="20"/>
          <w:szCs w:val="20"/>
        </w:rPr>
        <w:t>Author Details</w:t>
      </w:r>
      <w:r w:rsidR="00A6302E" w:rsidRPr="009A4A49">
        <w:rPr>
          <w:rFonts w:ascii="Times New Roman" w:hAnsi="Times New Roman" w:cs="Times New Roman"/>
          <w:b/>
          <w:sz w:val="20"/>
          <w:szCs w:val="20"/>
        </w:rPr>
        <w:t xml:space="preserve"> </w:t>
      </w:r>
      <w:del w:id="130" w:author="Dan Krutz" w:date="2016-08-31T12:23:00Z">
        <w:r w:rsidR="00A6302E" w:rsidRPr="009A4A49" w:rsidDel="00222351">
          <w:rPr>
            <w:rFonts w:ascii="Times New Roman" w:hAnsi="Times New Roman" w:cs="Times New Roman"/>
            <w:sz w:val="20"/>
            <w:szCs w:val="20"/>
          </w:rPr>
          <w:delText>(</w:delText>
        </w:r>
        <w:r w:rsidR="008C0190" w:rsidRPr="009A4A49" w:rsidDel="00222351">
          <w:rPr>
            <w:rFonts w:ascii="Times New Roman" w:hAnsi="Times New Roman" w:cs="Times New Roman"/>
            <w:sz w:val="20"/>
            <w:szCs w:val="20"/>
          </w:rPr>
          <w:delText>links removed</w:delText>
        </w:r>
        <w:r w:rsidR="00A6302E" w:rsidRPr="009A4A49" w:rsidDel="00222351">
          <w:rPr>
            <w:rFonts w:ascii="Times New Roman" w:hAnsi="Times New Roman" w:cs="Times New Roman"/>
            <w:sz w:val="20"/>
            <w:szCs w:val="20"/>
          </w:rPr>
          <w:delText>)</w:delText>
        </w:r>
      </w:del>
    </w:p>
    <w:p w14:paraId="70106172" w14:textId="2F91251E" w:rsidR="00655426" w:rsidRDefault="00A6302E" w:rsidP="00701AA4">
      <w:pPr>
        <w:rPr>
          <w:rFonts w:ascii="Times New Roman" w:hAnsi="Times New Roman" w:cs="Times New Roman"/>
          <w:sz w:val="20"/>
          <w:szCs w:val="20"/>
        </w:rPr>
      </w:pPr>
      <w:r w:rsidRPr="009A4A49">
        <w:rPr>
          <w:rFonts w:ascii="Times New Roman" w:hAnsi="Times New Roman" w:cs="Times New Roman"/>
          <w:sz w:val="20"/>
          <w:szCs w:val="20"/>
        </w:rPr>
        <w:t xml:space="preserve">The authors of this work have more than </w:t>
      </w:r>
      <w:ins w:id="131" w:author="Dan Krutz" w:date="2016-08-31T11:52:00Z">
        <w:r w:rsidR="005A5555">
          <w:rPr>
            <w:rFonts w:ascii="Times New Roman" w:hAnsi="Times New Roman" w:cs="Times New Roman"/>
            <w:sz w:val="20"/>
            <w:szCs w:val="20"/>
          </w:rPr>
          <w:t>ten</w:t>
        </w:r>
      </w:ins>
      <w:del w:id="132" w:author="Dan Krutz" w:date="2016-08-31T11:52:00Z">
        <w:r w:rsidRPr="009A4A49" w:rsidDel="005A5555">
          <w:rPr>
            <w:rFonts w:ascii="Times New Roman" w:hAnsi="Times New Roman" w:cs="Times New Roman"/>
            <w:sz w:val="20"/>
            <w:szCs w:val="20"/>
          </w:rPr>
          <w:delText>10</w:delText>
        </w:r>
      </w:del>
      <w:r w:rsidRPr="009A4A49">
        <w:rPr>
          <w:rFonts w:ascii="Times New Roman" w:hAnsi="Times New Roman" w:cs="Times New Roman"/>
          <w:sz w:val="20"/>
          <w:szCs w:val="20"/>
        </w:rPr>
        <w:t xml:space="preserve"> pedagogical publications in the last </w:t>
      </w:r>
      <w:del w:id="133" w:author="Dan Krutz" w:date="2016-08-31T11:52:00Z">
        <w:r w:rsidRPr="009A4A49" w:rsidDel="005A5555">
          <w:rPr>
            <w:rFonts w:ascii="Times New Roman" w:hAnsi="Times New Roman" w:cs="Times New Roman"/>
            <w:sz w:val="20"/>
            <w:szCs w:val="20"/>
          </w:rPr>
          <w:delText>3</w:delText>
        </w:r>
      </w:del>
      <w:ins w:id="134" w:author="Dan Krutz" w:date="2016-08-31T11:52:00Z">
        <w:r w:rsidR="005A5555">
          <w:rPr>
            <w:rFonts w:ascii="Times New Roman" w:hAnsi="Times New Roman" w:cs="Times New Roman"/>
            <w:sz w:val="20"/>
            <w:szCs w:val="20"/>
          </w:rPr>
          <w:t>three</w:t>
        </w:r>
      </w:ins>
      <w:r w:rsidRPr="009A4A49">
        <w:rPr>
          <w:rFonts w:ascii="Times New Roman" w:hAnsi="Times New Roman" w:cs="Times New Roman"/>
          <w:sz w:val="20"/>
          <w:szCs w:val="20"/>
        </w:rPr>
        <w:t xml:space="preserve"> years at venues such as SIGCSE</w:t>
      </w:r>
      <w:ins w:id="135" w:author="Dan Krutz" w:date="2016-08-31T11:14:00Z">
        <w:r w:rsidR="00D06543">
          <w:rPr>
            <w:rFonts w:ascii="Times New Roman" w:hAnsi="Times New Roman" w:cs="Times New Roman"/>
            <w:sz w:val="20"/>
            <w:szCs w:val="20"/>
          </w:rPr>
          <w:t xml:space="preserve"> Technical Symposium</w:t>
        </w:r>
      </w:ins>
      <w:r w:rsidRPr="009A4A49">
        <w:rPr>
          <w:rFonts w:ascii="Times New Roman" w:hAnsi="Times New Roman" w:cs="Times New Roman"/>
          <w:sz w:val="20"/>
          <w:szCs w:val="20"/>
        </w:rPr>
        <w:t>, FIE</w:t>
      </w:r>
      <w:ins w:id="136" w:author="Samuel Malachowsky" w:date="2016-08-31T15:48:00Z">
        <w:r w:rsidR="008353C4">
          <w:rPr>
            <w:rFonts w:ascii="Times New Roman" w:hAnsi="Times New Roman" w:cs="Times New Roman"/>
            <w:sz w:val="20"/>
            <w:szCs w:val="20"/>
          </w:rPr>
          <w:t>,</w:t>
        </w:r>
      </w:ins>
      <w:r w:rsidRPr="009A4A49">
        <w:rPr>
          <w:rFonts w:ascii="Times New Roman" w:hAnsi="Times New Roman" w:cs="Times New Roman"/>
          <w:sz w:val="20"/>
          <w:szCs w:val="20"/>
        </w:rPr>
        <w:t xml:space="preserve"> and ASEE. They have also created</w:t>
      </w:r>
      <w:r>
        <w:rPr>
          <w:rFonts w:ascii="Times New Roman" w:hAnsi="Times New Roman" w:cs="Times New Roman"/>
          <w:sz w:val="20"/>
          <w:szCs w:val="20"/>
        </w:rPr>
        <w:t xml:space="preserve"> three Android</w:t>
      </w:r>
      <w:ins w:id="137" w:author="Samuel Malachowsky" w:date="2016-08-31T15:48:00Z">
        <w:r w:rsidR="008353C4">
          <w:rPr>
            <w:rFonts w:ascii="Times New Roman" w:hAnsi="Times New Roman" w:cs="Times New Roman"/>
            <w:sz w:val="20"/>
            <w:szCs w:val="20"/>
          </w:rPr>
          <w:t>-</w:t>
        </w:r>
      </w:ins>
      <w:del w:id="138" w:author="Samuel Malachowsky" w:date="2016-08-31T15:48:00Z">
        <w:r w:rsidDel="008353C4">
          <w:rPr>
            <w:rFonts w:ascii="Times New Roman" w:hAnsi="Times New Roman" w:cs="Times New Roman"/>
            <w:sz w:val="20"/>
            <w:szCs w:val="20"/>
          </w:rPr>
          <w:delText xml:space="preserve"> </w:delText>
        </w:r>
      </w:del>
      <w:r>
        <w:rPr>
          <w:rFonts w:ascii="Times New Roman" w:hAnsi="Times New Roman" w:cs="Times New Roman"/>
          <w:sz w:val="20"/>
          <w:szCs w:val="20"/>
        </w:rPr>
        <w:t>related research projects:</w:t>
      </w:r>
    </w:p>
    <w:p w14:paraId="074B700D" w14:textId="0D162ADD" w:rsidR="008C0190" w:rsidRPr="001E736E" w:rsidRDefault="001E736E" w:rsidP="008C0190">
      <w:pPr>
        <w:pStyle w:val="ListParagraph"/>
        <w:numPr>
          <w:ilvl w:val="0"/>
          <w:numId w:val="10"/>
        </w:numPr>
        <w:rPr>
          <w:rFonts w:ascii="Times New Roman" w:hAnsi="Times New Roman" w:cs="Times New Roman"/>
          <w:color w:val="000000" w:themeColor="text1"/>
          <w:sz w:val="20"/>
          <w:szCs w:val="20"/>
          <w:rPrChange w:id="139" w:author="Dan Krutz" w:date="2016-08-31T11:44:00Z">
            <w:rPr>
              <w:rFonts w:ascii="Times New Roman" w:hAnsi="Times New Roman" w:cs="Times New Roman"/>
              <w:sz w:val="20"/>
              <w:szCs w:val="20"/>
            </w:rPr>
          </w:rPrChange>
        </w:rPr>
      </w:pPr>
      <w:ins w:id="140" w:author="Dan Krutz" w:date="2016-08-31T11:44:00Z">
        <w:r>
          <w:rPr>
            <w:rFonts w:ascii="Times New Roman" w:hAnsi="Times New Roman" w:cs="Times New Roman"/>
            <w:b/>
            <w:color w:val="000000" w:themeColor="text1"/>
            <w:sz w:val="20"/>
            <w:szCs w:val="20"/>
          </w:rPr>
          <w:fldChar w:fldCharType="begin"/>
        </w:r>
        <w:r>
          <w:rPr>
            <w:rFonts w:ascii="Times New Roman" w:hAnsi="Times New Roman" w:cs="Times New Roman"/>
            <w:b/>
            <w:color w:val="000000" w:themeColor="text1"/>
            <w:sz w:val="20"/>
            <w:szCs w:val="20"/>
          </w:rPr>
          <w:instrText xml:space="preserve"> HYPERLINK "http://darwin.rit.edu/" </w:instrText>
        </w:r>
        <w:r>
          <w:rPr>
            <w:rFonts w:ascii="Times New Roman" w:hAnsi="Times New Roman" w:cs="Times New Roman"/>
            <w:b/>
            <w:color w:val="000000" w:themeColor="text1"/>
            <w:sz w:val="20"/>
            <w:szCs w:val="20"/>
          </w:rPr>
          <w:fldChar w:fldCharType="separate"/>
        </w:r>
        <w:del w:id="141" w:author="Dan Krutz" w:date="2016-08-31T11:43:00Z">
          <w:r w:rsidR="008C0190" w:rsidRPr="001E736E" w:rsidDel="001E736E">
            <w:rPr>
              <w:rStyle w:val="Hyperlink"/>
              <w:rPrChange w:id="142" w:author="Dan Krutz" w:date="2016-08-31T11:44:00Z">
                <w:rPr>
                  <w:rFonts w:ascii="Times New Roman" w:hAnsi="Times New Roman" w:cs="Times New Roman"/>
                  <w:b/>
                  <w:color w:val="FF0000"/>
                  <w:sz w:val="20"/>
                  <w:szCs w:val="20"/>
                </w:rPr>
              </w:rPrChange>
            </w:rPr>
            <w:delText>hidden</w:delText>
          </w:r>
          <w:r w:rsidR="008C0190" w:rsidRPr="001E736E" w:rsidDel="001E736E">
            <w:rPr>
              <w:rStyle w:val="Hyperlink"/>
              <w:b/>
              <w:rPrChange w:id="143" w:author="Dan Krutz" w:date="2016-08-31T11:44:00Z">
                <w:rPr>
                  <w:rFonts w:ascii="Times New Roman" w:hAnsi="Times New Roman" w:cs="Times New Roman"/>
                  <w:sz w:val="20"/>
                  <w:szCs w:val="20"/>
                </w:rPr>
              </w:rPrChange>
            </w:rPr>
            <w:delText xml:space="preserve"> </w:delText>
          </w:r>
        </w:del>
        <w:r w:rsidRPr="001E736E">
          <w:rPr>
            <w:rStyle w:val="Hyperlink"/>
            <w:rPrChange w:id="144" w:author="Dan Krutz" w:date="2016-08-31T11:44:00Z">
              <w:rPr>
                <w:rFonts w:ascii="Times New Roman" w:hAnsi="Times New Roman" w:cs="Times New Roman"/>
                <w:b/>
                <w:color w:val="FF0000"/>
                <w:sz w:val="20"/>
                <w:szCs w:val="20"/>
              </w:rPr>
            </w:rPrChange>
          </w:rPr>
          <w:t>Darwin</w:t>
        </w:r>
        <w:r w:rsidRPr="001E736E">
          <w:rPr>
            <w:rStyle w:val="Hyperlink"/>
            <w:b/>
            <w:rPrChange w:id="145" w:author="Dan Krutz" w:date="2016-08-31T11:44:00Z">
              <w:rPr>
                <w:rFonts w:ascii="Times New Roman" w:hAnsi="Times New Roman" w:cs="Times New Roman"/>
                <w:sz w:val="20"/>
                <w:szCs w:val="20"/>
              </w:rPr>
            </w:rPrChange>
          </w:rPr>
          <w:t xml:space="preserve"> </w:t>
        </w:r>
        <w:r w:rsidR="008C0190" w:rsidRPr="001E736E">
          <w:rPr>
            <w:rStyle w:val="Hyperlink"/>
            <w:b/>
            <w:rPrChange w:id="146" w:author="Dan Krutz" w:date="2016-08-31T11:44:00Z">
              <w:rPr>
                <w:rFonts w:ascii="Times New Roman" w:hAnsi="Times New Roman" w:cs="Times New Roman"/>
                <w:sz w:val="20"/>
                <w:szCs w:val="20"/>
              </w:rPr>
            </w:rPrChange>
          </w:rPr>
          <w:t>Project</w:t>
        </w:r>
        <w:r>
          <w:rPr>
            <w:rFonts w:ascii="Times New Roman" w:hAnsi="Times New Roman" w:cs="Times New Roman"/>
            <w:b/>
            <w:color w:val="000000" w:themeColor="text1"/>
            <w:sz w:val="20"/>
            <w:szCs w:val="20"/>
          </w:rPr>
          <w:fldChar w:fldCharType="end"/>
        </w:r>
      </w:ins>
      <w:r w:rsidR="008C0190" w:rsidRPr="001E736E">
        <w:rPr>
          <w:rFonts w:ascii="Times New Roman" w:hAnsi="Times New Roman" w:cs="Times New Roman"/>
          <w:color w:val="000000" w:themeColor="text1"/>
          <w:sz w:val="20"/>
          <w:szCs w:val="20"/>
          <w:rPrChange w:id="147" w:author="Dan Krutz" w:date="2016-08-31T11:44:00Z">
            <w:rPr>
              <w:rFonts w:ascii="Times New Roman" w:hAnsi="Times New Roman" w:cs="Times New Roman"/>
              <w:sz w:val="20"/>
              <w:szCs w:val="20"/>
            </w:rPr>
          </w:rPrChange>
        </w:rPr>
        <w:t xml:space="preserve">: A </w:t>
      </w:r>
      <w:proofErr w:type="gramStart"/>
      <w:r w:rsidR="008C0190" w:rsidRPr="001E736E">
        <w:rPr>
          <w:rFonts w:ascii="Times New Roman" w:hAnsi="Times New Roman" w:cs="Times New Roman"/>
          <w:color w:val="000000" w:themeColor="text1"/>
          <w:sz w:val="20"/>
          <w:szCs w:val="20"/>
          <w:rPrChange w:id="148" w:author="Dan Krutz" w:date="2016-08-31T11:44:00Z">
            <w:rPr>
              <w:rFonts w:ascii="Times New Roman" w:hAnsi="Times New Roman" w:cs="Times New Roman"/>
              <w:sz w:val="20"/>
              <w:szCs w:val="20"/>
            </w:rPr>
          </w:rPrChange>
        </w:rPr>
        <w:t>tool which</w:t>
      </w:r>
      <w:proofErr w:type="gramEnd"/>
      <w:r w:rsidR="008C0190" w:rsidRPr="001E736E">
        <w:rPr>
          <w:rFonts w:ascii="Times New Roman" w:hAnsi="Times New Roman" w:cs="Times New Roman"/>
          <w:color w:val="000000" w:themeColor="text1"/>
          <w:sz w:val="20"/>
          <w:szCs w:val="20"/>
          <w:rPrChange w:id="149" w:author="Dan Krutz" w:date="2016-08-31T11:44:00Z">
            <w:rPr>
              <w:rFonts w:ascii="Times New Roman" w:hAnsi="Times New Roman" w:cs="Times New Roman"/>
              <w:sz w:val="20"/>
              <w:szCs w:val="20"/>
            </w:rPr>
          </w:rPrChange>
        </w:rPr>
        <w:t xml:space="preserve"> downloads, analyzes and reports on several key analytics about Android apps including: Reported </w:t>
      </w:r>
      <w:proofErr w:type="spellStart"/>
      <w:r w:rsidR="008C0190" w:rsidRPr="001E736E">
        <w:rPr>
          <w:rFonts w:ascii="Times New Roman" w:hAnsi="Times New Roman" w:cs="Times New Roman"/>
          <w:color w:val="000000" w:themeColor="text1"/>
          <w:sz w:val="20"/>
          <w:szCs w:val="20"/>
          <w:rPrChange w:id="150" w:author="Dan Krutz" w:date="2016-08-31T11:44:00Z">
            <w:rPr>
              <w:rFonts w:ascii="Times New Roman" w:hAnsi="Times New Roman" w:cs="Times New Roman"/>
              <w:sz w:val="20"/>
              <w:szCs w:val="20"/>
            </w:rPr>
          </w:rPrChange>
        </w:rPr>
        <w:t>JLint</w:t>
      </w:r>
      <w:proofErr w:type="spellEnd"/>
      <w:r w:rsidR="008C0190" w:rsidRPr="001E736E">
        <w:rPr>
          <w:rFonts w:ascii="Times New Roman" w:hAnsi="Times New Roman" w:cs="Times New Roman"/>
          <w:color w:val="000000" w:themeColor="text1"/>
          <w:sz w:val="20"/>
          <w:szCs w:val="20"/>
          <w:rPrChange w:id="151" w:author="Dan Krutz" w:date="2016-08-31T11:44:00Z">
            <w:rPr>
              <w:rFonts w:ascii="Times New Roman" w:hAnsi="Times New Roman" w:cs="Times New Roman"/>
              <w:sz w:val="20"/>
              <w:szCs w:val="20"/>
            </w:rPr>
          </w:rPrChange>
        </w:rPr>
        <w:t xml:space="preserve"> errors, adherence to coding standards, utilized permissions, over permissions and under permissions. To date, the project has analyzed over 70,000 Android apps.</w:t>
      </w:r>
    </w:p>
    <w:p w14:paraId="74165778" w14:textId="3963EF52" w:rsidR="008C0190" w:rsidRPr="001E736E" w:rsidRDefault="001E736E" w:rsidP="008C0190">
      <w:pPr>
        <w:pStyle w:val="ListParagraph"/>
        <w:numPr>
          <w:ilvl w:val="0"/>
          <w:numId w:val="10"/>
        </w:numPr>
        <w:rPr>
          <w:rFonts w:ascii="Times New Roman" w:hAnsi="Times New Roman" w:cs="Times New Roman"/>
          <w:color w:val="000000" w:themeColor="text1"/>
          <w:sz w:val="20"/>
          <w:szCs w:val="20"/>
          <w:rPrChange w:id="152" w:author="Dan Krutz" w:date="2016-08-31T11:44:00Z">
            <w:rPr>
              <w:rFonts w:ascii="Times New Roman" w:hAnsi="Times New Roman" w:cs="Times New Roman"/>
              <w:sz w:val="20"/>
              <w:szCs w:val="20"/>
            </w:rPr>
          </w:rPrChange>
        </w:rPr>
      </w:pPr>
      <w:ins w:id="153" w:author="Dan Krutz" w:date="2016-08-31T11:44:00Z">
        <w:r>
          <w:rPr>
            <w:rFonts w:ascii="Times New Roman" w:hAnsi="Times New Roman" w:cs="Times New Roman"/>
            <w:b/>
            <w:color w:val="000000" w:themeColor="text1"/>
            <w:sz w:val="20"/>
            <w:szCs w:val="20"/>
          </w:rPr>
          <w:fldChar w:fldCharType="begin"/>
        </w:r>
        <w:r>
          <w:rPr>
            <w:rFonts w:ascii="Times New Roman" w:hAnsi="Times New Roman" w:cs="Times New Roman"/>
            <w:b/>
            <w:color w:val="000000" w:themeColor="text1"/>
            <w:sz w:val="20"/>
            <w:szCs w:val="20"/>
          </w:rPr>
          <w:instrText xml:space="preserve"> HYPERLINK "http://androsec.rit.edu/" </w:instrText>
        </w:r>
        <w:r>
          <w:rPr>
            <w:rFonts w:ascii="Times New Roman" w:hAnsi="Times New Roman" w:cs="Times New Roman"/>
            <w:b/>
            <w:color w:val="000000" w:themeColor="text1"/>
            <w:sz w:val="20"/>
            <w:szCs w:val="20"/>
          </w:rPr>
          <w:fldChar w:fldCharType="separate"/>
        </w:r>
        <w:del w:id="154" w:author="Dan Krutz" w:date="2016-08-31T11:43:00Z">
          <w:r w:rsidR="008C0190" w:rsidRPr="001E736E" w:rsidDel="001E736E">
            <w:rPr>
              <w:rStyle w:val="Hyperlink"/>
              <w:rPrChange w:id="155" w:author="Dan Krutz" w:date="2016-08-31T11:44:00Z">
                <w:rPr>
                  <w:rFonts w:ascii="Times New Roman" w:hAnsi="Times New Roman" w:cs="Times New Roman"/>
                  <w:b/>
                  <w:color w:val="FF0000"/>
                  <w:sz w:val="20"/>
                  <w:szCs w:val="20"/>
                </w:rPr>
              </w:rPrChange>
            </w:rPr>
            <w:delText>hidden</w:delText>
          </w:r>
          <w:r w:rsidR="008C0190" w:rsidRPr="001E736E" w:rsidDel="001E736E">
            <w:rPr>
              <w:rStyle w:val="Hyperlink"/>
              <w:b/>
              <w:rPrChange w:id="156" w:author="Dan Krutz" w:date="2016-08-31T11:44:00Z">
                <w:rPr>
                  <w:rFonts w:ascii="Times New Roman" w:hAnsi="Times New Roman" w:cs="Times New Roman"/>
                  <w:sz w:val="20"/>
                  <w:szCs w:val="20"/>
                </w:rPr>
              </w:rPrChange>
            </w:rPr>
            <w:delText xml:space="preserve"> </w:delText>
          </w:r>
        </w:del>
        <w:proofErr w:type="spellStart"/>
        <w:r w:rsidRPr="001E736E">
          <w:rPr>
            <w:rStyle w:val="Hyperlink"/>
            <w:rPrChange w:id="157" w:author="Dan Krutz" w:date="2016-08-31T11:44:00Z">
              <w:rPr>
                <w:rFonts w:ascii="Times New Roman" w:hAnsi="Times New Roman" w:cs="Times New Roman"/>
                <w:b/>
                <w:color w:val="FF0000"/>
                <w:sz w:val="20"/>
                <w:szCs w:val="20"/>
              </w:rPr>
            </w:rPrChange>
          </w:rPr>
          <w:t>Androsec</w:t>
        </w:r>
        <w:proofErr w:type="spellEnd"/>
        <w:r w:rsidRPr="001E736E">
          <w:rPr>
            <w:rStyle w:val="Hyperlink"/>
            <w:b/>
            <w:rPrChange w:id="158" w:author="Dan Krutz" w:date="2016-08-31T11:44:00Z">
              <w:rPr>
                <w:rFonts w:ascii="Times New Roman" w:hAnsi="Times New Roman" w:cs="Times New Roman"/>
                <w:sz w:val="20"/>
                <w:szCs w:val="20"/>
              </w:rPr>
            </w:rPrChange>
          </w:rPr>
          <w:t xml:space="preserve"> </w:t>
        </w:r>
        <w:r w:rsidR="008C0190" w:rsidRPr="001E736E">
          <w:rPr>
            <w:rStyle w:val="Hyperlink"/>
            <w:b/>
            <w:rPrChange w:id="159" w:author="Dan Krutz" w:date="2016-08-31T11:44:00Z">
              <w:rPr>
                <w:rFonts w:ascii="Times New Roman" w:hAnsi="Times New Roman" w:cs="Times New Roman"/>
                <w:sz w:val="20"/>
                <w:szCs w:val="20"/>
              </w:rPr>
            </w:rPrChange>
          </w:rPr>
          <w:t>Project</w:t>
        </w:r>
        <w:r>
          <w:rPr>
            <w:rFonts w:ascii="Times New Roman" w:hAnsi="Times New Roman" w:cs="Times New Roman"/>
            <w:b/>
            <w:color w:val="000000" w:themeColor="text1"/>
            <w:sz w:val="20"/>
            <w:szCs w:val="20"/>
          </w:rPr>
          <w:fldChar w:fldCharType="end"/>
        </w:r>
      </w:ins>
      <w:r w:rsidR="008C0190" w:rsidRPr="001E736E">
        <w:rPr>
          <w:rFonts w:ascii="Times New Roman" w:hAnsi="Times New Roman" w:cs="Times New Roman"/>
          <w:color w:val="000000" w:themeColor="text1"/>
          <w:sz w:val="20"/>
          <w:szCs w:val="20"/>
          <w:rPrChange w:id="160" w:author="Dan Krutz" w:date="2016-08-31T11:44:00Z">
            <w:rPr>
              <w:rFonts w:ascii="Times New Roman" w:hAnsi="Times New Roman" w:cs="Times New Roman"/>
              <w:sz w:val="20"/>
              <w:szCs w:val="20"/>
            </w:rPr>
          </w:rPrChange>
        </w:rPr>
        <w:t>: Collects and analyzes Android version control repositories from F-Droid. In addition to various security and quality results gathered from static analysis tools, we've also collected version control information such as commit messages from the GIT repositories.</w:t>
      </w:r>
    </w:p>
    <w:p w14:paraId="18269201" w14:textId="1D6BA1C5" w:rsidR="008C0190" w:rsidRPr="008C0190" w:rsidRDefault="001E736E" w:rsidP="008C0190">
      <w:pPr>
        <w:pStyle w:val="ListParagraph"/>
        <w:numPr>
          <w:ilvl w:val="0"/>
          <w:numId w:val="10"/>
        </w:numPr>
        <w:rPr>
          <w:rFonts w:ascii="Times New Roman" w:hAnsi="Times New Roman" w:cs="Times New Roman"/>
          <w:sz w:val="20"/>
          <w:szCs w:val="20"/>
        </w:rPr>
      </w:pPr>
      <w:ins w:id="161" w:author="Dan Krutz" w:date="2016-08-31T11:45:00Z">
        <w:r>
          <w:rPr>
            <w:rFonts w:ascii="Times New Roman" w:hAnsi="Times New Roman" w:cs="Times New Roman"/>
            <w:b/>
            <w:color w:val="000000" w:themeColor="text1"/>
            <w:sz w:val="20"/>
            <w:szCs w:val="20"/>
          </w:rPr>
          <w:fldChar w:fldCharType="begin"/>
        </w:r>
        <w:r>
          <w:rPr>
            <w:rFonts w:ascii="Times New Roman" w:hAnsi="Times New Roman" w:cs="Times New Roman"/>
            <w:b/>
            <w:color w:val="000000" w:themeColor="text1"/>
            <w:sz w:val="20"/>
            <w:szCs w:val="20"/>
          </w:rPr>
          <w:instrText xml:space="preserve"> HYPERLINK "http://www.m-perm.com" </w:instrText>
        </w:r>
        <w:r>
          <w:rPr>
            <w:rFonts w:ascii="Times New Roman" w:hAnsi="Times New Roman" w:cs="Times New Roman"/>
            <w:b/>
            <w:color w:val="000000" w:themeColor="text1"/>
            <w:sz w:val="20"/>
            <w:szCs w:val="20"/>
          </w:rPr>
          <w:fldChar w:fldCharType="separate"/>
        </w:r>
        <w:del w:id="162" w:author="Dan Krutz" w:date="2016-08-31T11:43:00Z">
          <w:r w:rsidR="008C0190" w:rsidRPr="001E736E" w:rsidDel="001E736E">
            <w:rPr>
              <w:rStyle w:val="Hyperlink"/>
              <w:rPrChange w:id="163" w:author="Dan Krutz" w:date="2016-08-31T11:44:00Z">
                <w:rPr>
                  <w:rFonts w:ascii="Times New Roman" w:hAnsi="Times New Roman" w:cs="Times New Roman"/>
                  <w:b/>
                  <w:color w:val="FF0000"/>
                  <w:sz w:val="20"/>
                  <w:szCs w:val="20"/>
                </w:rPr>
              </w:rPrChange>
            </w:rPr>
            <w:delText>hidden</w:delText>
          </w:r>
        </w:del>
        <w:r w:rsidRPr="001E736E">
          <w:rPr>
            <w:rStyle w:val="Hyperlink"/>
            <w:rPrChange w:id="164" w:author="Dan Krutz" w:date="2016-08-31T11:44:00Z">
              <w:rPr>
                <w:rFonts w:ascii="Times New Roman" w:hAnsi="Times New Roman" w:cs="Times New Roman"/>
                <w:b/>
                <w:color w:val="FF0000"/>
                <w:sz w:val="20"/>
                <w:szCs w:val="20"/>
              </w:rPr>
            </w:rPrChange>
          </w:rPr>
          <w:t>M-Perm</w:t>
        </w:r>
        <w:r>
          <w:rPr>
            <w:rFonts w:ascii="Times New Roman" w:hAnsi="Times New Roman" w:cs="Times New Roman"/>
            <w:b/>
            <w:color w:val="000000" w:themeColor="text1"/>
            <w:sz w:val="20"/>
            <w:szCs w:val="20"/>
          </w:rPr>
          <w:fldChar w:fldCharType="end"/>
        </w:r>
      </w:ins>
      <w:r w:rsidR="008C0190" w:rsidRPr="001E736E">
        <w:rPr>
          <w:rFonts w:ascii="Times New Roman" w:hAnsi="Times New Roman" w:cs="Times New Roman"/>
          <w:color w:val="000000" w:themeColor="text1"/>
          <w:sz w:val="20"/>
          <w:szCs w:val="20"/>
          <w:rPrChange w:id="165" w:author="Dan Krutz" w:date="2016-08-31T11:44:00Z">
            <w:rPr>
              <w:rFonts w:ascii="Times New Roman" w:hAnsi="Times New Roman" w:cs="Times New Roman"/>
              <w:sz w:val="20"/>
              <w:szCs w:val="20"/>
            </w:rPr>
          </w:rPrChange>
        </w:rPr>
        <w:t xml:space="preserve">: A tool for </w:t>
      </w:r>
      <w:r w:rsidR="008C0190" w:rsidRPr="008C0190">
        <w:rPr>
          <w:rFonts w:ascii="Times New Roman" w:hAnsi="Times New Roman" w:cs="Times New Roman"/>
          <w:sz w:val="20"/>
          <w:szCs w:val="20"/>
        </w:rPr>
        <w:t>detection the permission gap in Android 6.0 and above apps.</w:t>
      </w:r>
    </w:p>
    <w:p w14:paraId="2F43B4D4" w14:textId="2D50C578" w:rsidR="00A6302E" w:rsidRPr="00A6302E" w:rsidRDefault="00A6302E" w:rsidP="008C0190">
      <w:pPr>
        <w:pStyle w:val="ListParagraph"/>
        <w:rPr>
          <w:rFonts w:ascii="Times New Roman" w:hAnsi="Times New Roman" w:cs="Times New Roman"/>
          <w:sz w:val="20"/>
          <w:szCs w:val="20"/>
        </w:rPr>
      </w:pPr>
    </w:p>
    <w:sectPr w:rsidR="00A6302E" w:rsidRPr="00A6302E" w:rsidSect="001657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79BD4E" w14:textId="77777777" w:rsidR="008A42B8" w:rsidRDefault="008A42B8" w:rsidP="00A52FE4">
      <w:r>
        <w:separator/>
      </w:r>
    </w:p>
  </w:endnote>
  <w:endnote w:type="continuationSeparator" w:id="0">
    <w:p w14:paraId="2BE60A8D" w14:textId="77777777" w:rsidR="008A42B8" w:rsidRDefault="008A42B8" w:rsidP="00A52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0B6F0F" w14:textId="77777777" w:rsidR="008A42B8" w:rsidRDefault="008A42B8" w:rsidP="00A52FE4">
      <w:r>
        <w:separator/>
      </w:r>
    </w:p>
  </w:footnote>
  <w:footnote w:type="continuationSeparator" w:id="0">
    <w:p w14:paraId="227381D7" w14:textId="77777777" w:rsidR="008A42B8" w:rsidRDefault="008A42B8" w:rsidP="00A52FE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F914EA0"/>
    <w:multiLevelType w:val="hybridMultilevel"/>
    <w:tmpl w:val="31587170"/>
    <w:lvl w:ilvl="0" w:tplc="4030CE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E16BE6"/>
    <w:multiLevelType w:val="hybridMultilevel"/>
    <w:tmpl w:val="0C6E56DE"/>
    <w:lvl w:ilvl="0" w:tplc="9DB6FF92">
      <w:start w:val="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7E4D74"/>
    <w:multiLevelType w:val="hybridMultilevel"/>
    <w:tmpl w:val="451E23E2"/>
    <w:lvl w:ilvl="0" w:tplc="4030CE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D944AA"/>
    <w:multiLevelType w:val="hybridMultilevel"/>
    <w:tmpl w:val="EBD29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CF7ECB"/>
    <w:multiLevelType w:val="hybridMultilevel"/>
    <w:tmpl w:val="11BC98D6"/>
    <w:lvl w:ilvl="0" w:tplc="645228B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C55CB0"/>
    <w:multiLevelType w:val="hybridMultilevel"/>
    <w:tmpl w:val="0DD4F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48177B"/>
    <w:multiLevelType w:val="hybridMultilevel"/>
    <w:tmpl w:val="836AF30C"/>
    <w:lvl w:ilvl="0" w:tplc="645228B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513831"/>
    <w:multiLevelType w:val="hybridMultilevel"/>
    <w:tmpl w:val="F7B6A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CC37F9"/>
    <w:multiLevelType w:val="hybridMultilevel"/>
    <w:tmpl w:val="9EFE2566"/>
    <w:lvl w:ilvl="0" w:tplc="5E626630">
      <w:start w:val="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15D42"/>
    <w:multiLevelType w:val="hybridMultilevel"/>
    <w:tmpl w:val="1312F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9"/>
  </w:num>
  <w:num w:numId="4">
    <w:abstractNumId w:val="0"/>
  </w:num>
  <w:num w:numId="5">
    <w:abstractNumId w:val="1"/>
  </w:num>
  <w:num w:numId="6">
    <w:abstractNumId w:val="5"/>
  </w:num>
  <w:num w:numId="7">
    <w:abstractNumId w:val="10"/>
  </w:num>
  <w:num w:numId="8">
    <w:abstractNumId w:val="3"/>
  </w:num>
  <w:num w:numId="9">
    <w:abstractNumId w:val="11"/>
  </w:num>
  <w:num w:numId="10">
    <w:abstractNumId w:val="7"/>
  </w:num>
  <w:num w:numId="11">
    <w:abstractNumId w:val="4"/>
  </w:num>
  <w:num w:numId="12">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 Krutz">
    <w15:presenceInfo w15:providerId="AD" w15:userId="S-1-5-21-155126844-2596486111-486011276-20911"/>
  </w15:person>
  <w15:person w15:author="Samuel Malachowsky">
    <w15:presenceInfo w15:providerId="AD" w15:userId="S-1-5-21-155126844-2596486111-486011276-222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D91"/>
    <w:rsid w:val="00013196"/>
    <w:rsid w:val="0002686B"/>
    <w:rsid w:val="00030156"/>
    <w:rsid w:val="000376B0"/>
    <w:rsid w:val="00077B87"/>
    <w:rsid w:val="000A34D6"/>
    <w:rsid w:val="000F3486"/>
    <w:rsid w:val="0011006A"/>
    <w:rsid w:val="00135888"/>
    <w:rsid w:val="00146F37"/>
    <w:rsid w:val="001577A4"/>
    <w:rsid w:val="00165711"/>
    <w:rsid w:val="001876EC"/>
    <w:rsid w:val="001A6D91"/>
    <w:rsid w:val="001D59F6"/>
    <w:rsid w:val="001E736E"/>
    <w:rsid w:val="00200230"/>
    <w:rsid w:val="00222351"/>
    <w:rsid w:val="00237F07"/>
    <w:rsid w:val="00245F54"/>
    <w:rsid w:val="002B0640"/>
    <w:rsid w:val="002B16DC"/>
    <w:rsid w:val="002B4E9F"/>
    <w:rsid w:val="002C21C5"/>
    <w:rsid w:val="002C4A1C"/>
    <w:rsid w:val="00325533"/>
    <w:rsid w:val="00346B6E"/>
    <w:rsid w:val="00353340"/>
    <w:rsid w:val="00380D76"/>
    <w:rsid w:val="003836DD"/>
    <w:rsid w:val="0039477A"/>
    <w:rsid w:val="003A6876"/>
    <w:rsid w:val="003C22AF"/>
    <w:rsid w:val="003F79B2"/>
    <w:rsid w:val="004111E5"/>
    <w:rsid w:val="004124DE"/>
    <w:rsid w:val="00412788"/>
    <w:rsid w:val="00447BBF"/>
    <w:rsid w:val="00453314"/>
    <w:rsid w:val="00454558"/>
    <w:rsid w:val="0045767C"/>
    <w:rsid w:val="00465300"/>
    <w:rsid w:val="00467047"/>
    <w:rsid w:val="004752B2"/>
    <w:rsid w:val="004A01BA"/>
    <w:rsid w:val="004A37A9"/>
    <w:rsid w:val="004F4416"/>
    <w:rsid w:val="00500C00"/>
    <w:rsid w:val="00510568"/>
    <w:rsid w:val="00541618"/>
    <w:rsid w:val="00560C85"/>
    <w:rsid w:val="00561E60"/>
    <w:rsid w:val="00591728"/>
    <w:rsid w:val="005919D2"/>
    <w:rsid w:val="00597F54"/>
    <w:rsid w:val="005A5555"/>
    <w:rsid w:val="005B0617"/>
    <w:rsid w:val="005B1F20"/>
    <w:rsid w:val="005E006A"/>
    <w:rsid w:val="00646A04"/>
    <w:rsid w:val="00655426"/>
    <w:rsid w:val="006940E5"/>
    <w:rsid w:val="00695FA8"/>
    <w:rsid w:val="006B2070"/>
    <w:rsid w:val="006F5802"/>
    <w:rsid w:val="00701AA4"/>
    <w:rsid w:val="007065B2"/>
    <w:rsid w:val="007065F8"/>
    <w:rsid w:val="00714AE2"/>
    <w:rsid w:val="00747F56"/>
    <w:rsid w:val="0075367D"/>
    <w:rsid w:val="0077503C"/>
    <w:rsid w:val="00792246"/>
    <w:rsid w:val="00794815"/>
    <w:rsid w:val="00796A10"/>
    <w:rsid w:val="007A40FD"/>
    <w:rsid w:val="007B3065"/>
    <w:rsid w:val="007C586E"/>
    <w:rsid w:val="007D2152"/>
    <w:rsid w:val="008132DE"/>
    <w:rsid w:val="008263C6"/>
    <w:rsid w:val="008353C4"/>
    <w:rsid w:val="00844612"/>
    <w:rsid w:val="00851240"/>
    <w:rsid w:val="008513C1"/>
    <w:rsid w:val="00883842"/>
    <w:rsid w:val="008A02F7"/>
    <w:rsid w:val="008A42B8"/>
    <w:rsid w:val="008C0190"/>
    <w:rsid w:val="008C0CB2"/>
    <w:rsid w:val="008D166D"/>
    <w:rsid w:val="00905809"/>
    <w:rsid w:val="0091474A"/>
    <w:rsid w:val="00942981"/>
    <w:rsid w:val="009471A6"/>
    <w:rsid w:val="0096240A"/>
    <w:rsid w:val="009855AA"/>
    <w:rsid w:val="009A4A49"/>
    <w:rsid w:val="009B580D"/>
    <w:rsid w:val="009D7F1B"/>
    <w:rsid w:val="00A07FEE"/>
    <w:rsid w:val="00A52FE4"/>
    <w:rsid w:val="00A54682"/>
    <w:rsid w:val="00A56B0E"/>
    <w:rsid w:val="00A6302E"/>
    <w:rsid w:val="00A64ED4"/>
    <w:rsid w:val="00A6606F"/>
    <w:rsid w:val="00A726FF"/>
    <w:rsid w:val="00AA39FA"/>
    <w:rsid w:val="00AA52D5"/>
    <w:rsid w:val="00AB02AB"/>
    <w:rsid w:val="00AD2617"/>
    <w:rsid w:val="00B01547"/>
    <w:rsid w:val="00B15430"/>
    <w:rsid w:val="00B17F20"/>
    <w:rsid w:val="00B248F0"/>
    <w:rsid w:val="00B33345"/>
    <w:rsid w:val="00B4642B"/>
    <w:rsid w:val="00B62996"/>
    <w:rsid w:val="00B70F6E"/>
    <w:rsid w:val="00B86EEC"/>
    <w:rsid w:val="00B95CB3"/>
    <w:rsid w:val="00B9699C"/>
    <w:rsid w:val="00BF4E8D"/>
    <w:rsid w:val="00C01C1A"/>
    <w:rsid w:val="00C02CDC"/>
    <w:rsid w:val="00C1707F"/>
    <w:rsid w:val="00C211D4"/>
    <w:rsid w:val="00C44E60"/>
    <w:rsid w:val="00C939CC"/>
    <w:rsid w:val="00CC2929"/>
    <w:rsid w:val="00CF1EAC"/>
    <w:rsid w:val="00CF6C07"/>
    <w:rsid w:val="00D06543"/>
    <w:rsid w:val="00D202A0"/>
    <w:rsid w:val="00D30ACE"/>
    <w:rsid w:val="00D379D5"/>
    <w:rsid w:val="00D44C23"/>
    <w:rsid w:val="00D51BB9"/>
    <w:rsid w:val="00D61B5F"/>
    <w:rsid w:val="00D62345"/>
    <w:rsid w:val="00D80031"/>
    <w:rsid w:val="00D82F6F"/>
    <w:rsid w:val="00D83FEC"/>
    <w:rsid w:val="00D8730A"/>
    <w:rsid w:val="00D97CA7"/>
    <w:rsid w:val="00DB43F2"/>
    <w:rsid w:val="00E04088"/>
    <w:rsid w:val="00E30D69"/>
    <w:rsid w:val="00E36672"/>
    <w:rsid w:val="00E4746D"/>
    <w:rsid w:val="00E52B49"/>
    <w:rsid w:val="00E81A34"/>
    <w:rsid w:val="00EB750E"/>
    <w:rsid w:val="00EC07B6"/>
    <w:rsid w:val="00EC585B"/>
    <w:rsid w:val="00EC7BDB"/>
    <w:rsid w:val="00ED4E59"/>
    <w:rsid w:val="00ED58EA"/>
    <w:rsid w:val="00EE071A"/>
    <w:rsid w:val="00EE3DB2"/>
    <w:rsid w:val="00F06FB5"/>
    <w:rsid w:val="00F10632"/>
    <w:rsid w:val="00F2703F"/>
    <w:rsid w:val="00F40C53"/>
    <w:rsid w:val="00F47EAE"/>
    <w:rsid w:val="00F54C1F"/>
    <w:rsid w:val="00F817CC"/>
    <w:rsid w:val="00F87182"/>
    <w:rsid w:val="00FA2AC6"/>
    <w:rsid w:val="00FC7883"/>
    <w:rsid w:val="00FC7FC4"/>
    <w:rsid w:val="00FF7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C72A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36DD"/>
    <w:pPr>
      <w:keepNext/>
      <w:keepLines/>
      <w:spacing w:before="480" w:line="276" w:lineRule="auto"/>
      <w:outlineLvl w:val="0"/>
    </w:pPr>
    <w:rPr>
      <w:rFonts w:ascii="Arial" w:eastAsiaTheme="majorEastAsia" w:hAnsi="Arial" w:cstheme="majorBidi"/>
      <w:b/>
      <w:bCs/>
      <w:color w:val="1F497D" w:themeColor="text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01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0156"/>
    <w:rPr>
      <w:rFonts w:ascii="Lucida Grande" w:hAnsi="Lucida Grande" w:cs="Lucida Grande"/>
      <w:sz w:val="18"/>
      <w:szCs w:val="18"/>
    </w:rPr>
  </w:style>
  <w:style w:type="character" w:customStyle="1" w:styleId="Heading1Char">
    <w:name w:val="Heading 1 Char"/>
    <w:basedOn w:val="DefaultParagraphFont"/>
    <w:link w:val="Heading1"/>
    <w:uiPriority w:val="9"/>
    <w:rsid w:val="003836DD"/>
    <w:rPr>
      <w:rFonts w:ascii="Arial" w:eastAsiaTheme="majorEastAsia" w:hAnsi="Arial" w:cstheme="majorBidi"/>
      <w:b/>
      <w:bCs/>
      <w:color w:val="1F497D" w:themeColor="text2"/>
      <w:sz w:val="28"/>
      <w:szCs w:val="28"/>
    </w:rPr>
  </w:style>
  <w:style w:type="paragraph" w:styleId="Bibliography">
    <w:name w:val="Bibliography"/>
    <w:basedOn w:val="Normal"/>
    <w:next w:val="Normal"/>
    <w:uiPriority w:val="37"/>
    <w:unhideWhenUsed/>
    <w:rsid w:val="003836DD"/>
    <w:pPr>
      <w:spacing w:after="200" w:line="276" w:lineRule="auto"/>
    </w:pPr>
    <w:rPr>
      <w:rFonts w:ascii="Arial" w:eastAsiaTheme="minorHAnsi" w:hAnsi="Arial"/>
      <w:sz w:val="20"/>
      <w:szCs w:val="22"/>
    </w:rPr>
  </w:style>
  <w:style w:type="paragraph" w:styleId="ListParagraph">
    <w:name w:val="List Paragraph"/>
    <w:basedOn w:val="Normal"/>
    <w:uiPriority w:val="34"/>
    <w:qFormat/>
    <w:rsid w:val="00F10632"/>
    <w:pPr>
      <w:ind w:left="720"/>
      <w:contextualSpacing/>
    </w:pPr>
  </w:style>
  <w:style w:type="paragraph" w:styleId="Caption">
    <w:name w:val="caption"/>
    <w:basedOn w:val="Normal"/>
    <w:next w:val="Normal"/>
    <w:uiPriority w:val="35"/>
    <w:unhideWhenUsed/>
    <w:qFormat/>
    <w:rsid w:val="00B33345"/>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2B16DC"/>
    <w:rPr>
      <w:sz w:val="18"/>
      <w:szCs w:val="18"/>
    </w:rPr>
  </w:style>
  <w:style w:type="paragraph" w:styleId="CommentText">
    <w:name w:val="annotation text"/>
    <w:basedOn w:val="Normal"/>
    <w:link w:val="CommentTextChar"/>
    <w:uiPriority w:val="99"/>
    <w:semiHidden/>
    <w:unhideWhenUsed/>
    <w:rsid w:val="002B16DC"/>
  </w:style>
  <w:style w:type="character" w:customStyle="1" w:styleId="CommentTextChar">
    <w:name w:val="Comment Text Char"/>
    <w:basedOn w:val="DefaultParagraphFont"/>
    <w:link w:val="CommentText"/>
    <w:uiPriority w:val="99"/>
    <w:semiHidden/>
    <w:rsid w:val="002B16DC"/>
  </w:style>
  <w:style w:type="paragraph" w:styleId="CommentSubject">
    <w:name w:val="annotation subject"/>
    <w:basedOn w:val="CommentText"/>
    <w:next w:val="CommentText"/>
    <w:link w:val="CommentSubjectChar"/>
    <w:uiPriority w:val="99"/>
    <w:semiHidden/>
    <w:unhideWhenUsed/>
    <w:rsid w:val="002B16DC"/>
    <w:rPr>
      <w:b/>
      <w:bCs/>
      <w:sz w:val="20"/>
      <w:szCs w:val="20"/>
    </w:rPr>
  </w:style>
  <w:style w:type="character" w:customStyle="1" w:styleId="CommentSubjectChar">
    <w:name w:val="Comment Subject Char"/>
    <w:basedOn w:val="CommentTextChar"/>
    <w:link w:val="CommentSubject"/>
    <w:uiPriority w:val="99"/>
    <w:semiHidden/>
    <w:rsid w:val="002B16DC"/>
    <w:rPr>
      <w:b/>
      <w:bCs/>
      <w:sz w:val="20"/>
      <w:szCs w:val="20"/>
    </w:rPr>
  </w:style>
  <w:style w:type="paragraph" w:styleId="FootnoteText">
    <w:name w:val="footnote text"/>
    <w:basedOn w:val="Normal"/>
    <w:link w:val="FootnoteTextChar"/>
    <w:uiPriority w:val="99"/>
    <w:unhideWhenUsed/>
    <w:rsid w:val="00A52FE4"/>
  </w:style>
  <w:style w:type="character" w:customStyle="1" w:styleId="FootnoteTextChar">
    <w:name w:val="Footnote Text Char"/>
    <w:basedOn w:val="DefaultParagraphFont"/>
    <w:link w:val="FootnoteText"/>
    <w:uiPriority w:val="99"/>
    <w:rsid w:val="00A52FE4"/>
  </w:style>
  <w:style w:type="character" w:styleId="FootnoteReference">
    <w:name w:val="footnote reference"/>
    <w:basedOn w:val="DefaultParagraphFont"/>
    <w:uiPriority w:val="99"/>
    <w:unhideWhenUsed/>
    <w:rsid w:val="00A52FE4"/>
    <w:rPr>
      <w:vertAlign w:val="superscript"/>
    </w:rPr>
  </w:style>
  <w:style w:type="character" w:styleId="Hyperlink">
    <w:name w:val="Hyperlink"/>
    <w:basedOn w:val="DefaultParagraphFont"/>
    <w:uiPriority w:val="99"/>
    <w:unhideWhenUsed/>
    <w:rsid w:val="00D97CA7"/>
    <w:rPr>
      <w:color w:val="0000FF"/>
      <w:u w:val="single"/>
    </w:rPr>
  </w:style>
  <w:style w:type="character" w:styleId="FollowedHyperlink">
    <w:name w:val="FollowedHyperlink"/>
    <w:basedOn w:val="DefaultParagraphFont"/>
    <w:uiPriority w:val="99"/>
    <w:semiHidden/>
    <w:unhideWhenUsed/>
    <w:rsid w:val="006940E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36DD"/>
    <w:pPr>
      <w:keepNext/>
      <w:keepLines/>
      <w:spacing w:before="480" w:line="276" w:lineRule="auto"/>
      <w:outlineLvl w:val="0"/>
    </w:pPr>
    <w:rPr>
      <w:rFonts w:ascii="Arial" w:eastAsiaTheme="majorEastAsia" w:hAnsi="Arial" w:cstheme="majorBidi"/>
      <w:b/>
      <w:bCs/>
      <w:color w:val="1F497D" w:themeColor="text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01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0156"/>
    <w:rPr>
      <w:rFonts w:ascii="Lucida Grande" w:hAnsi="Lucida Grande" w:cs="Lucida Grande"/>
      <w:sz w:val="18"/>
      <w:szCs w:val="18"/>
    </w:rPr>
  </w:style>
  <w:style w:type="character" w:customStyle="1" w:styleId="Heading1Char">
    <w:name w:val="Heading 1 Char"/>
    <w:basedOn w:val="DefaultParagraphFont"/>
    <w:link w:val="Heading1"/>
    <w:uiPriority w:val="9"/>
    <w:rsid w:val="003836DD"/>
    <w:rPr>
      <w:rFonts w:ascii="Arial" w:eastAsiaTheme="majorEastAsia" w:hAnsi="Arial" w:cstheme="majorBidi"/>
      <w:b/>
      <w:bCs/>
      <w:color w:val="1F497D" w:themeColor="text2"/>
      <w:sz w:val="28"/>
      <w:szCs w:val="28"/>
    </w:rPr>
  </w:style>
  <w:style w:type="paragraph" w:styleId="Bibliography">
    <w:name w:val="Bibliography"/>
    <w:basedOn w:val="Normal"/>
    <w:next w:val="Normal"/>
    <w:uiPriority w:val="37"/>
    <w:unhideWhenUsed/>
    <w:rsid w:val="003836DD"/>
    <w:pPr>
      <w:spacing w:after="200" w:line="276" w:lineRule="auto"/>
    </w:pPr>
    <w:rPr>
      <w:rFonts w:ascii="Arial" w:eastAsiaTheme="minorHAnsi" w:hAnsi="Arial"/>
      <w:sz w:val="20"/>
      <w:szCs w:val="22"/>
    </w:rPr>
  </w:style>
  <w:style w:type="paragraph" w:styleId="ListParagraph">
    <w:name w:val="List Paragraph"/>
    <w:basedOn w:val="Normal"/>
    <w:uiPriority w:val="34"/>
    <w:qFormat/>
    <w:rsid w:val="00F10632"/>
    <w:pPr>
      <w:ind w:left="720"/>
      <w:contextualSpacing/>
    </w:pPr>
  </w:style>
  <w:style w:type="paragraph" w:styleId="Caption">
    <w:name w:val="caption"/>
    <w:basedOn w:val="Normal"/>
    <w:next w:val="Normal"/>
    <w:uiPriority w:val="35"/>
    <w:unhideWhenUsed/>
    <w:qFormat/>
    <w:rsid w:val="00B33345"/>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2B16DC"/>
    <w:rPr>
      <w:sz w:val="18"/>
      <w:szCs w:val="18"/>
    </w:rPr>
  </w:style>
  <w:style w:type="paragraph" w:styleId="CommentText">
    <w:name w:val="annotation text"/>
    <w:basedOn w:val="Normal"/>
    <w:link w:val="CommentTextChar"/>
    <w:uiPriority w:val="99"/>
    <w:semiHidden/>
    <w:unhideWhenUsed/>
    <w:rsid w:val="002B16DC"/>
  </w:style>
  <w:style w:type="character" w:customStyle="1" w:styleId="CommentTextChar">
    <w:name w:val="Comment Text Char"/>
    <w:basedOn w:val="DefaultParagraphFont"/>
    <w:link w:val="CommentText"/>
    <w:uiPriority w:val="99"/>
    <w:semiHidden/>
    <w:rsid w:val="002B16DC"/>
  </w:style>
  <w:style w:type="paragraph" w:styleId="CommentSubject">
    <w:name w:val="annotation subject"/>
    <w:basedOn w:val="CommentText"/>
    <w:next w:val="CommentText"/>
    <w:link w:val="CommentSubjectChar"/>
    <w:uiPriority w:val="99"/>
    <w:semiHidden/>
    <w:unhideWhenUsed/>
    <w:rsid w:val="002B16DC"/>
    <w:rPr>
      <w:b/>
      <w:bCs/>
      <w:sz w:val="20"/>
      <w:szCs w:val="20"/>
    </w:rPr>
  </w:style>
  <w:style w:type="character" w:customStyle="1" w:styleId="CommentSubjectChar">
    <w:name w:val="Comment Subject Char"/>
    <w:basedOn w:val="CommentTextChar"/>
    <w:link w:val="CommentSubject"/>
    <w:uiPriority w:val="99"/>
    <w:semiHidden/>
    <w:rsid w:val="002B16DC"/>
    <w:rPr>
      <w:b/>
      <w:bCs/>
      <w:sz w:val="20"/>
      <w:szCs w:val="20"/>
    </w:rPr>
  </w:style>
  <w:style w:type="paragraph" w:styleId="FootnoteText">
    <w:name w:val="footnote text"/>
    <w:basedOn w:val="Normal"/>
    <w:link w:val="FootnoteTextChar"/>
    <w:uiPriority w:val="99"/>
    <w:unhideWhenUsed/>
    <w:rsid w:val="00A52FE4"/>
  </w:style>
  <w:style w:type="character" w:customStyle="1" w:styleId="FootnoteTextChar">
    <w:name w:val="Footnote Text Char"/>
    <w:basedOn w:val="DefaultParagraphFont"/>
    <w:link w:val="FootnoteText"/>
    <w:uiPriority w:val="99"/>
    <w:rsid w:val="00A52FE4"/>
  </w:style>
  <w:style w:type="character" w:styleId="FootnoteReference">
    <w:name w:val="footnote reference"/>
    <w:basedOn w:val="DefaultParagraphFont"/>
    <w:uiPriority w:val="99"/>
    <w:unhideWhenUsed/>
    <w:rsid w:val="00A52FE4"/>
    <w:rPr>
      <w:vertAlign w:val="superscript"/>
    </w:rPr>
  </w:style>
  <w:style w:type="character" w:styleId="Hyperlink">
    <w:name w:val="Hyperlink"/>
    <w:basedOn w:val="DefaultParagraphFont"/>
    <w:uiPriority w:val="99"/>
    <w:unhideWhenUsed/>
    <w:rsid w:val="00D97CA7"/>
    <w:rPr>
      <w:color w:val="0000FF"/>
      <w:u w:val="single"/>
    </w:rPr>
  </w:style>
  <w:style w:type="character" w:styleId="FollowedHyperlink">
    <w:name w:val="FollowedHyperlink"/>
    <w:basedOn w:val="DefaultParagraphFont"/>
    <w:uiPriority w:val="99"/>
    <w:semiHidden/>
    <w:unhideWhenUsed/>
    <w:rsid w:val="006940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www.teachingmobilesecurity.com/" TargetMode="External"/><Relationship Id="rId14" Type="http://schemas.openxmlformats.org/officeDocument/2006/relationships/hyperlink" Target="http://www.telerik.com/fiddler" TargetMode="External"/><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The</b:Tag>
    <b:SourceType>InternetSite</b:SourceType>
    <b:Guid>{11489240-F483-AC4F-8B27-AB382D704627}</b:Guid>
    <b:Title>The free web debugging proxy</b:Title>
    <b:InternetSiteTitle>Fiddler</b:InternetSiteTitle>
    <b:URL>http://www.telerik.com/fiddler</b:URL>
    <b:Year>2016</b:Year>
    <b:RefOrder>2</b:RefOrder>
  </b:Source>
  <b:Source>
    <b:Tag>htt</b:Tag>
    <b:SourceType>InternetSite</b:SourceType>
    <b:Guid>{127BBB20-2C9C-404C-8B73-46DD6916B58A}</b:Guid>
    <b:URL>http://www.teachingmobilesecurity.com</b:URL>
    <b:Title>Teaching Mobile Security</b:Title>
    <b:InternetSiteTitle>Teaching Mobile Security</b:InternetSiteTitle>
    <b:RefOrder>1</b:RefOrder>
  </b:Source>
</b:Sources>
</file>

<file path=customXml/itemProps1.xml><?xml version="1.0" encoding="utf-8"?>
<ds:datastoreItem xmlns:ds="http://schemas.openxmlformats.org/officeDocument/2006/customXml" ds:itemID="{F3F2680B-632D-C14B-9BEA-C9F384EB1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7271</TotalTime>
  <Pages>5</Pages>
  <Words>1878</Words>
  <Characters>10710</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50</cp:revision>
  <dcterms:created xsi:type="dcterms:W3CDTF">2016-07-07T20:46:00Z</dcterms:created>
  <dcterms:modified xsi:type="dcterms:W3CDTF">2017-03-17T03:36:00Z</dcterms:modified>
</cp:coreProperties>
</file>